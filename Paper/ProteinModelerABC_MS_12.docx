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33CA" w14:textId="4B62E9CA" w:rsidR="00CE1193" w:rsidRPr="00617EF0" w:rsidRDefault="00913759" w:rsidP="00D3128F">
      <w:pPr>
        <w:pStyle w:val="Encabezado"/>
        <w:spacing w:line="360" w:lineRule="auto"/>
        <w:rPr>
          <w:i/>
          <w:iCs/>
          <w:lang w:val="en-GB"/>
        </w:rPr>
      </w:pPr>
      <w:r>
        <w:rPr>
          <w:i/>
          <w:iCs/>
          <w:lang w:val="en-GB"/>
        </w:rPr>
        <w:t>Methods</w:t>
      </w:r>
      <w:r w:rsidRPr="00617EF0">
        <w:rPr>
          <w:i/>
          <w:iCs/>
          <w:lang w:val="en-GB"/>
        </w:rPr>
        <w:t xml:space="preserve"> </w:t>
      </w:r>
      <w:r w:rsidR="00CE1193" w:rsidRPr="00617EF0">
        <w:rPr>
          <w:i/>
          <w:iCs/>
          <w:lang w:val="en-GB"/>
        </w:rPr>
        <w:t>article</w:t>
      </w:r>
    </w:p>
    <w:p w14:paraId="1F812E87" w14:textId="77777777" w:rsidR="001B262D" w:rsidRPr="00F66F0B" w:rsidRDefault="001B262D" w:rsidP="00D3128F">
      <w:pPr>
        <w:spacing w:line="360" w:lineRule="auto"/>
        <w:rPr>
          <w:rFonts w:eastAsia="Arial"/>
          <w:b/>
          <w:sz w:val="28"/>
          <w:szCs w:val="32"/>
          <w:lang w:val="en-GB" w:eastAsia="zh-CN"/>
        </w:rPr>
      </w:pPr>
    </w:p>
    <w:p w14:paraId="5233AE62" w14:textId="4E9FEDFE" w:rsidR="001B262D" w:rsidRPr="00C31B65" w:rsidRDefault="0061421C" w:rsidP="00D3128F">
      <w:pPr>
        <w:spacing w:line="360" w:lineRule="auto"/>
        <w:jc w:val="center"/>
        <w:outlineLvl w:val="0"/>
        <w:rPr>
          <w:lang w:val="en-GB"/>
        </w:rPr>
      </w:pPr>
      <w:r w:rsidRPr="00C31B65">
        <w:rPr>
          <w:rFonts w:eastAsia="Arial"/>
          <w:b/>
          <w:sz w:val="28"/>
          <w:szCs w:val="32"/>
          <w:lang w:val="en-GB" w:eastAsia="zh-CN"/>
        </w:rPr>
        <w:t>S</w:t>
      </w:r>
      <w:r w:rsidR="000F789E" w:rsidRPr="00C31B65">
        <w:rPr>
          <w:rFonts w:eastAsia="Arial"/>
          <w:b/>
          <w:sz w:val="28"/>
          <w:szCs w:val="32"/>
          <w:lang w:val="en-GB" w:eastAsia="zh-CN"/>
        </w:rPr>
        <w:t xml:space="preserve">election among </w:t>
      </w:r>
      <w:r w:rsidRPr="00C31B65">
        <w:rPr>
          <w:rFonts w:eastAsia="Arial"/>
          <w:b/>
          <w:sz w:val="28"/>
          <w:szCs w:val="32"/>
          <w:lang w:val="en-GB" w:eastAsia="zh-CN"/>
        </w:rPr>
        <w:t xml:space="preserve">site-dependent </w:t>
      </w:r>
      <w:r w:rsidR="000F789E" w:rsidRPr="00C31B65">
        <w:rPr>
          <w:rFonts w:eastAsia="Arial"/>
          <w:b/>
          <w:sz w:val="28"/>
          <w:szCs w:val="32"/>
          <w:lang w:val="en-GB" w:eastAsia="zh-CN"/>
        </w:rPr>
        <w:t xml:space="preserve">structurally constrained substitution models of protein evolution </w:t>
      </w:r>
      <w:r w:rsidR="001B262D" w:rsidRPr="00C31B65">
        <w:rPr>
          <w:rFonts w:eastAsia="Arial"/>
          <w:b/>
          <w:sz w:val="28"/>
          <w:szCs w:val="32"/>
          <w:lang w:val="en-GB" w:eastAsia="zh-CN"/>
        </w:rPr>
        <w:t>by approximate Bayesian computation</w:t>
      </w:r>
    </w:p>
    <w:p w14:paraId="4399A0DA" w14:textId="77777777" w:rsidR="00AC3716" w:rsidRDefault="00AC3716" w:rsidP="00D3128F">
      <w:pPr>
        <w:spacing w:line="360" w:lineRule="auto"/>
        <w:jc w:val="center"/>
        <w:outlineLvl w:val="0"/>
        <w:rPr>
          <w:lang w:val="pt-BR"/>
        </w:rPr>
      </w:pPr>
    </w:p>
    <w:p w14:paraId="23B5D240" w14:textId="0DC1C202" w:rsidR="001B262D" w:rsidRPr="00343B1C" w:rsidRDefault="001B262D" w:rsidP="00D3128F">
      <w:pPr>
        <w:spacing w:line="360" w:lineRule="auto"/>
        <w:jc w:val="center"/>
        <w:outlineLvl w:val="0"/>
        <w:rPr>
          <w:lang w:val="pt-BR"/>
        </w:rPr>
      </w:pPr>
      <w:r w:rsidRPr="00343B1C">
        <w:rPr>
          <w:lang w:val="pt-BR"/>
        </w:rPr>
        <w:t>David Ferreiro</w:t>
      </w:r>
      <w:r w:rsidRPr="00343B1C">
        <w:rPr>
          <w:vertAlign w:val="superscript"/>
          <w:lang w:val="pt-BR"/>
        </w:rPr>
        <w:t>1,2</w:t>
      </w:r>
      <w:r w:rsidR="00D40C9F" w:rsidRPr="00343B1C">
        <w:rPr>
          <w:lang w:val="pt-BR"/>
        </w:rPr>
        <w:t>, Catarina Branco</w:t>
      </w:r>
      <w:r w:rsidR="00D40C9F" w:rsidRPr="00343B1C">
        <w:rPr>
          <w:vertAlign w:val="superscript"/>
          <w:lang w:val="pt-BR"/>
        </w:rPr>
        <w:t>1,2</w:t>
      </w:r>
      <w:r w:rsidR="00D40C9F" w:rsidRPr="00343B1C">
        <w:rPr>
          <w:lang w:val="pt-BR"/>
        </w:rPr>
        <w:t>, Ugo Bastolla</w:t>
      </w:r>
      <w:r w:rsidR="00034193" w:rsidRPr="005D0C25">
        <w:rPr>
          <w:vertAlign w:val="superscript"/>
          <w:lang w:val="pt-BR"/>
        </w:rPr>
        <w:t>3</w:t>
      </w:r>
      <w:r w:rsidR="00D40C9F" w:rsidRPr="00343B1C">
        <w:rPr>
          <w:lang w:val="pt-BR"/>
        </w:rPr>
        <w:t xml:space="preserve"> </w:t>
      </w:r>
      <w:proofErr w:type="spellStart"/>
      <w:r w:rsidRPr="00343B1C">
        <w:rPr>
          <w:lang w:val="pt-BR"/>
        </w:rPr>
        <w:t>and</w:t>
      </w:r>
      <w:proofErr w:type="spellEnd"/>
      <w:r w:rsidRPr="00343B1C">
        <w:rPr>
          <w:lang w:val="pt-BR"/>
        </w:rPr>
        <w:t xml:space="preserve"> Miguel Arenas</w:t>
      </w:r>
      <w:r w:rsidRPr="00343B1C">
        <w:rPr>
          <w:vertAlign w:val="superscript"/>
          <w:lang w:val="pt-BR"/>
        </w:rPr>
        <w:t>1,2*</w:t>
      </w:r>
    </w:p>
    <w:p w14:paraId="114FA344" w14:textId="77777777" w:rsidR="001B262D" w:rsidRPr="00343B1C" w:rsidRDefault="001B262D" w:rsidP="00D3128F">
      <w:pPr>
        <w:spacing w:line="360" w:lineRule="auto"/>
        <w:jc w:val="center"/>
        <w:rPr>
          <w:lang w:val="pt-BR"/>
        </w:rPr>
      </w:pPr>
    </w:p>
    <w:p w14:paraId="37371C27" w14:textId="77777777" w:rsidR="001B262D" w:rsidRPr="00F66F0B" w:rsidRDefault="001B262D" w:rsidP="00D3128F">
      <w:pPr>
        <w:widowControl w:val="0"/>
        <w:autoSpaceDE w:val="0"/>
        <w:autoSpaceDN w:val="0"/>
        <w:adjustRightInd w:val="0"/>
        <w:spacing w:line="360" w:lineRule="auto"/>
        <w:rPr>
          <w:lang w:val="en-GB"/>
        </w:rPr>
      </w:pPr>
      <w:r w:rsidRPr="00F66F0B">
        <w:rPr>
          <w:vertAlign w:val="superscript"/>
          <w:lang w:val="en-GB"/>
        </w:rPr>
        <w:t>1</w:t>
      </w:r>
      <w:r w:rsidRPr="00F66F0B">
        <w:rPr>
          <w:lang w:val="en-GB"/>
        </w:rPr>
        <w:t>CINBIO, University of Vigo, 36310 Vigo, Spain.</w:t>
      </w:r>
    </w:p>
    <w:p w14:paraId="583FE3B3" w14:textId="77777777" w:rsidR="001B262D" w:rsidRDefault="001B262D" w:rsidP="00D3128F">
      <w:pPr>
        <w:widowControl w:val="0"/>
        <w:autoSpaceDE w:val="0"/>
        <w:autoSpaceDN w:val="0"/>
        <w:adjustRightInd w:val="0"/>
        <w:spacing w:line="360" w:lineRule="auto"/>
        <w:rPr>
          <w:lang w:val="en-GB"/>
        </w:rPr>
      </w:pPr>
      <w:r w:rsidRPr="00F66F0B">
        <w:rPr>
          <w:vertAlign w:val="superscript"/>
          <w:lang w:val="en-GB"/>
        </w:rPr>
        <w:t>2</w:t>
      </w:r>
      <w:r w:rsidRPr="00F66F0B">
        <w:rPr>
          <w:lang w:val="en-GB"/>
        </w:rPr>
        <w:t>Department of Biochemistry, Genetics and Immunology, University of Vigo, Vigo, Spain.</w:t>
      </w:r>
    </w:p>
    <w:p w14:paraId="3DC79CCA" w14:textId="77777777" w:rsidR="00034193" w:rsidRPr="005D0C25" w:rsidRDefault="00034193" w:rsidP="00034193">
      <w:pPr>
        <w:spacing w:line="360" w:lineRule="auto"/>
        <w:rPr>
          <w:lang w:val="en-US"/>
        </w:rPr>
      </w:pPr>
      <w:r w:rsidRPr="005D0C25">
        <w:rPr>
          <w:vertAlign w:val="superscript"/>
          <w:lang w:val="en-US"/>
        </w:rPr>
        <w:t>3</w:t>
      </w:r>
      <w:r w:rsidRPr="005D0C25">
        <w:rPr>
          <w:lang w:val="en-US"/>
        </w:rPr>
        <w:t xml:space="preserve">Centre for Molecular Biology </w:t>
      </w:r>
      <w:proofErr w:type="spellStart"/>
      <w:r w:rsidRPr="005D0C25">
        <w:rPr>
          <w:lang w:val="en-US"/>
        </w:rPr>
        <w:t>Severo</w:t>
      </w:r>
      <w:proofErr w:type="spellEnd"/>
      <w:r w:rsidRPr="005D0C25">
        <w:rPr>
          <w:lang w:val="en-US"/>
        </w:rPr>
        <w:t xml:space="preserve"> Ochoa (CSIC-UAM), 28049 Madrid, Spain.</w:t>
      </w:r>
    </w:p>
    <w:p w14:paraId="47CB4C60" w14:textId="77777777" w:rsidR="001B262D" w:rsidRPr="005D0C25" w:rsidRDefault="001B262D" w:rsidP="00D3128F">
      <w:pPr>
        <w:spacing w:line="360" w:lineRule="auto"/>
        <w:rPr>
          <w:lang w:val="en-US"/>
        </w:rPr>
      </w:pPr>
    </w:p>
    <w:p w14:paraId="5D3DD1BF" w14:textId="77777777" w:rsidR="001B262D" w:rsidRPr="005D0C25" w:rsidRDefault="001B262D" w:rsidP="00D3128F">
      <w:pPr>
        <w:spacing w:line="360" w:lineRule="auto"/>
        <w:outlineLvl w:val="0"/>
        <w:rPr>
          <w:b/>
          <w:lang w:val="en-US"/>
        </w:rPr>
      </w:pPr>
      <w:r w:rsidRPr="005D0C25">
        <w:rPr>
          <w:b/>
          <w:lang w:val="en-US"/>
        </w:rPr>
        <w:t>Email addresses:</w:t>
      </w:r>
    </w:p>
    <w:p w14:paraId="27A4792F" w14:textId="608E79CE" w:rsidR="001B262D" w:rsidRPr="00F66F0B" w:rsidRDefault="001B262D" w:rsidP="00455B3E">
      <w:pPr>
        <w:spacing w:line="360" w:lineRule="auto"/>
        <w:outlineLvl w:val="0"/>
        <w:rPr>
          <w:rStyle w:val="Hipervnculo"/>
          <w:lang w:val="en-GB"/>
        </w:rPr>
      </w:pPr>
      <w:r w:rsidRPr="00F66F0B">
        <w:rPr>
          <w:b/>
          <w:lang w:val="en-GB"/>
        </w:rPr>
        <w:tab/>
      </w:r>
      <w:r w:rsidRPr="00F66F0B">
        <w:rPr>
          <w:bCs/>
          <w:lang w:val="en-GB"/>
        </w:rPr>
        <w:t xml:space="preserve">DF: </w:t>
      </w:r>
      <w:r>
        <w:fldChar w:fldCharType="begin"/>
      </w:r>
      <w:r w:rsidRPr="000C1D12">
        <w:rPr>
          <w:lang w:val="en-US"/>
          <w:rPrChange w:id="0" w:author="David Ferreiro Garcia" w:date="2023-02-15T16:42:00Z">
            <w:rPr/>
          </w:rPrChange>
        </w:rPr>
        <w:instrText>HYPERLINK "mailto:david.ferreiro.garcia@uvigo.es"</w:instrText>
      </w:r>
      <w:r>
        <w:fldChar w:fldCharType="separate"/>
      </w:r>
      <w:r w:rsidRPr="00F66F0B">
        <w:rPr>
          <w:rStyle w:val="Hipervnculo"/>
          <w:lang w:val="en-GB"/>
        </w:rPr>
        <w:t>david.ferreiro.garcia@uvigo.es</w:t>
      </w:r>
      <w:r>
        <w:rPr>
          <w:rStyle w:val="Hipervnculo"/>
          <w:lang w:val="en-GB"/>
        </w:rPr>
        <w:fldChar w:fldCharType="end"/>
      </w:r>
    </w:p>
    <w:p w14:paraId="54E3CB6C" w14:textId="3ADA841E" w:rsidR="00CE1193" w:rsidRPr="00F66F0B" w:rsidRDefault="00455B3E" w:rsidP="00455B3E">
      <w:pPr>
        <w:spacing w:line="360" w:lineRule="auto"/>
        <w:outlineLvl w:val="0"/>
        <w:rPr>
          <w:rStyle w:val="Hipervnculo"/>
          <w:lang w:val="en-GB"/>
        </w:rPr>
      </w:pPr>
      <w:r>
        <w:rPr>
          <w:rStyle w:val="Hipervnculo"/>
          <w:color w:val="000000" w:themeColor="text1"/>
          <w:u w:val="none"/>
          <w:lang w:val="en-GB"/>
        </w:rPr>
        <w:tab/>
      </w:r>
      <w:r w:rsidR="00CE1193" w:rsidRPr="00617EF0">
        <w:rPr>
          <w:rStyle w:val="Hipervnculo"/>
          <w:color w:val="000000" w:themeColor="text1"/>
          <w:u w:val="none"/>
          <w:lang w:val="en-GB"/>
        </w:rPr>
        <w:t>CB:</w:t>
      </w:r>
      <w:r w:rsidR="00CE1193" w:rsidRPr="00F66F0B">
        <w:rPr>
          <w:rStyle w:val="Hipervnculo"/>
          <w:lang w:val="en-GB"/>
        </w:rPr>
        <w:t xml:space="preserve"> caraujo@uvigo.es</w:t>
      </w:r>
    </w:p>
    <w:p w14:paraId="31293B31" w14:textId="2738AEB1" w:rsidR="00034193" w:rsidRPr="00617EF0" w:rsidRDefault="00455B3E" w:rsidP="00455B3E">
      <w:pPr>
        <w:spacing w:line="360" w:lineRule="auto"/>
        <w:outlineLvl w:val="0"/>
        <w:rPr>
          <w:lang w:val="en-GB"/>
        </w:rPr>
      </w:pPr>
      <w:r>
        <w:rPr>
          <w:lang w:val="en-GB"/>
        </w:rPr>
        <w:tab/>
      </w:r>
      <w:r w:rsidR="00CE1193" w:rsidRPr="00617EF0">
        <w:rPr>
          <w:lang w:val="en-GB"/>
        </w:rPr>
        <w:t>UB:</w:t>
      </w:r>
      <w:r w:rsidR="00034193">
        <w:rPr>
          <w:lang w:val="en-GB"/>
        </w:rPr>
        <w:t xml:space="preserve"> </w:t>
      </w:r>
      <w:r>
        <w:fldChar w:fldCharType="begin"/>
      </w:r>
      <w:r w:rsidRPr="000C1D12">
        <w:rPr>
          <w:lang w:val="en-US"/>
          <w:rPrChange w:id="1" w:author="David Ferreiro Garcia" w:date="2023-02-15T16:42:00Z">
            <w:rPr/>
          </w:rPrChange>
        </w:rPr>
        <w:instrText>HYPERLINK "mailto:ubastolla@cbm.csic.es"</w:instrText>
      </w:r>
      <w:r>
        <w:fldChar w:fldCharType="separate"/>
      </w:r>
      <w:r w:rsidR="00034193" w:rsidRPr="00295661">
        <w:rPr>
          <w:rStyle w:val="Hipervnculo"/>
          <w:lang w:val="en-GB"/>
        </w:rPr>
        <w:t>ubastolla@cbm.csic.es</w:t>
      </w:r>
      <w:r>
        <w:rPr>
          <w:rStyle w:val="Hipervnculo"/>
          <w:lang w:val="en-GB"/>
        </w:rPr>
        <w:fldChar w:fldCharType="end"/>
      </w:r>
    </w:p>
    <w:p w14:paraId="4879CE2F" w14:textId="73CCD37F" w:rsidR="001B262D" w:rsidRPr="00617EF0" w:rsidRDefault="00455B3E" w:rsidP="00455B3E">
      <w:pPr>
        <w:spacing w:line="360" w:lineRule="auto"/>
        <w:outlineLvl w:val="0"/>
        <w:rPr>
          <w:lang w:val="en-GB" w:eastAsia="es-ES"/>
        </w:rPr>
      </w:pPr>
      <w:r>
        <w:rPr>
          <w:lang w:val="en-GB"/>
        </w:rPr>
        <w:tab/>
      </w:r>
      <w:r w:rsidR="001B262D" w:rsidRPr="00617EF0">
        <w:rPr>
          <w:lang w:val="en-GB"/>
        </w:rPr>
        <w:t xml:space="preserve">MA: </w:t>
      </w:r>
      <w:r>
        <w:fldChar w:fldCharType="begin"/>
      </w:r>
      <w:r w:rsidRPr="000C1D12">
        <w:rPr>
          <w:lang w:val="en-US"/>
          <w:rPrChange w:id="2" w:author="David Ferreiro Garcia" w:date="2023-02-15T16:42:00Z">
            <w:rPr/>
          </w:rPrChange>
        </w:rPr>
        <w:instrText>HYPERLINK "mailto:marenas@uvigo.es"</w:instrText>
      </w:r>
      <w:r>
        <w:fldChar w:fldCharType="separate"/>
      </w:r>
      <w:r w:rsidR="001B262D" w:rsidRPr="00617EF0">
        <w:rPr>
          <w:rStyle w:val="Hipervnculo"/>
          <w:lang w:val="en-GB" w:eastAsia="es-ES"/>
        </w:rPr>
        <w:t>marenas@uvigo.es</w:t>
      </w:r>
      <w:r>
        <w:rPr>
          <w:rStyle w:val="Hipervnculo"/>
          <w:lang w:val="en-GB" w:eastAsia="es-ES"/>
        </w:rPr>
        <w:fldChar w:fldCharType="end"/>
      </w:r>
    </w:p>
    <w:p w14:paraId="03E7B227" w14:textId="77777777" w:rsidR="001B262D" w:rsidRPr="00617EF0" w:rsidRDefault="001B262D" w:rsidP="00D3128F">
      <w:pPr>
        <w:spacing w:line="360" w:lineRule="auto"/>
        <w:outlineLvl w:val="0"/>
        <w:rPr>
          <w:lang w:val="en-GB"/>
        </w:rPr>
      </w:pPr>
    </w:p>
    <w:p w14:paraId="6AAA23CF" w14:textId="77777777" w:rsidR="001B262D" w:rsidRPr="00A76FA4" w:rsidRDefault="001B262D" w:rsidP="00D3128F">
      <w:pPr>
        <w:spacing w:line="360" w:lineRule="auto"/>
        <w:outlineLvl w:val="0"/>
        <w:rPr>
          <w:b/>
          <w:lang w:val="en-GB"/>
        </w:rPr>
      </w:pPr>
      <w:r w:rsidRPr="00F66F0B">
        <w:rPr>
          <w:b/>
          <w:lang w:val="en-GB"/>
        </w:rPr>
        <w:t xml:space="preserve">* </w:t>
      </w:r>
      <w:r w:rsidRPr="00A76FA4">
        <w:rPr>
          <w:b/>
          <w:lang w:val="en-GB"/>
        </w:rPr>
        <w:t>Corresponding author:</w:t>
      </w:r>
    </w:p>
    <w:p w14:paraId="1C2CAB65" w14:textId="77777777" w:rsidR="001B262D" w:rsidRPr="00A76FA4" w:rsidRDefault="001B262D" w:rsidP="00D3128F">
      <w:pPr>
        <w:autoSpaceDE w:val="0"/>
        <w:autoSpaceDN w:val="0"/>
        <w:adjustRightInd w:val="0"/>
        <w:spacing w:line="360" w:lineRule="auto"/>
        <w:rPr>
          <w:i/>
          <w:lang w:val="en-GB"/>
        </w:rPr>
      </w:pPr>
      <w:r w:rsidRPr="00A76FA4">
        <w:rPr>
          <w:i/>
          <w:lang w:val="en-GB"/>
        </w:rPr>
        <w:t>Miguel Arenas</w:t>
      </w:r>
    </w:p>
    <w:p w14:paraId="78B80A72" w14:textId="77777777" w:rsidR="001B262D" w:rsidRPr="00A76FA4" w:rsidRDefault="001B262D" w:rsidP="00D3128F">
      <w:pPr>
        <w:autoSpaceDE w:val="0"/>
        <w:autoSpaceDN w:val="0"/>
        <w:adjustRightInd w:val="0"/>
        <w:spacing w:line="360" w:lineRule="auto"/>
        <w:rPr>
          <w:i/>
          <w:lang w:val="en-GB"/>
        </w:rPr>
      </w:pPr>
      <w:r w:rsidRPr="00A76FA4">
        <w:rPr>
          <w:i/>
          <w:lang w:val="en-GB"/>
        </w:rPr>
        <w:t>Department of Biochemistry, Genetics and Immunology</w:t>
      </w:r>
    </w:p>
    <w:p w14:paraId="47759F90" w14:textId="77777777" w:rsidR="001B262D" w:rsidRPr="00A76FA4" w:rsidRDefault="001B262D" w:rsidP="00D3128F">
      <w:pPr>
        <w:autoSpaceDE w:val="0"/>
        <w:autoSpaceDN w:val="0"/>
        <w:adjustRightInd w:val="0"/>
        <w:spacing w:line="360" w:lineRule="auto"/>
        <w:rPr>
          <w:i/>
          <w:lang w:val="en-GB"/>
        </w:rPr>
      </w:pPr>
      <w:r w:rsidRPr="00A76FA4">
        <w:rPr>
          <w:i/>
          <w:lang w:val="en-GB"/>
        </w:rPr>
        <w:t>University of Vigo</w:t>
      </w:r>
    </w:p>
    <w:p w14:paraId="067743BD" w14:textId="77777777" w:rsidR="001B262D" w:rsidRPr="00A76FA4" w:rsidRDefault="001B262D" w:rsidP="00D3128F">
      <w:pPr>
        <w:autoSpaceDE w:val="0"/>
        <w:autoSpaceDN w:val="0"/>
        <w:adjustRightInd w:val="0"/>
        <w:spacing w:line="360" w:lineRule="auto"/>
        <w:rPr>
          <w:i/>
          <w:lang w:val="en-GB"/>
        </w:rPr>
      </w:pPr>
      <w:r w:rsidRPr="00A76FA4">
        <w:rPr>
          <w:i/>
          <w:lang w:val="en-GB"/>
        </w:rPr>
        <w:t>36310 Vigo, Spain</w:t>
      </w:r>
    </w:p>
    <w:p w14:paraId="5397C8F3" w14:textId="77777777" w:rsidR="00A44D3C" w:rsidRPr="00A44D3C" w:rsidRDefault="001B262D" w:rsidP="00D3128F">
      <w:pPr>
        <w:autoSpaceDE w:val="0"/>
        <w:autoSpaceDN w:val="0"/>
        <w:adjustRightInd w:val="0"/>
        <w:spacing w:line="360" w:lineRule="auto"/>
        <w:rPr>
          <w:rStyle w:val="Hipervnculo"/>
          <w:i/>
          <w:lang w:val="en-GB" w:eastAsia="es-ES"/>
        </w:rPr>
      </w:pPr>
      <w:r w:rsidRPr="00A44D3C">
        <w:rPr>
          <w:i/>
          <w:lang w:val="en-GB"/>
        </w:rPr>
        <w:t>Email:</w:t>
      </w:r>
      <w:r w:rsidR="00A44D3C" w:rsidRPr="00A44D3C">
        <w:rPr>
          <w:i/>
          <w:iCs/>
          <w:lang w:val="en-GB"/>
        </w:rPr>
        <w:t xml:space="preserve"> </w:t>
      </w:r>
      <w:r>
        <w:fldChar w:fldCharType="begin"/>
      </w:r>
      <w:r w:rsidRPr="000C1D12">
        <w:rPr>
          <w:lang w:val="en-US"/>
          <w:rPrChange w:id="3" w:author="David Ferreiro Garcia" w:date="2023-02-15T16:43:00Z">
            <w:rPr/>
          </w:rPrChange>
        </w:rPr>
        <w:instrText>HYPERLINK "mailto:marenas@uvigo.es"</w:instrText>
      </w:r>
      <w:r>
        <w:fldChar w:fldCharType="separate"/>
      </w:r>
      <w:r w:rsidR="00A44D3C" w:rsidRPr="00A44D3C">
        <w:rPr>
          <w:rStyle w:val="Hipervnculo"/>
          <w:i/>
          <w:lang w:val="en-GB" w:eastAsia="es-ES"/>
        </w:rPr>
        <w:t>marenas@uvigo.es</w:t>
      </w:r>
      <w:r>
        <w:rPr>
          <w:rStyle w:val="Hipervnculo"/>
          <w:i/>
          <w:lang w:val="en-GB" w:eastAsia="es-ES"/>
        </w:rPr>
        <w:fldChar w:fldCharType="end"/>
      </w:r>
    </w:p>
    <w:p w14:paraId="2C038462" w14:textId="77777777" w:rsidR="001B262D" w:rsidRPr="000C1D12" w:rsidRDefault="001B262D" w:rsidP="003A6C9C">
      <w:pPr>
        <w:autoSpaceDE w:val="0"/>
        <w:autoSpaceDN w:val="0"/>
        <w:adjustRightInd w:val="0"/>
        <w:spacing w:line="360" w:lineRule="auto"/>
        <w:rPr>
          <w:bCs/>
          <w:lang w:val="en-GB"/>
        </w:rPr>
      </w:pPr>
      <w:r w:rsidRPr="000C1D12">
        <w:rPr>
          <w:lang w:val="en-GB"/>
        </w:rPr>
        <w:t>Phone: +34 986 130047</w:t>
      </w:r>
    </w:p>
    <w:p w14:paraId="1DFA5BA6" w14:textId="77777777" w:rsidR="001B262D" w:rsidRPr="00617EF0" w:rsidRDefault="001B262D" w:rsidP="00D3128F">
      <w:pPr>
        <w:spacing w:line="360" w:lineRule="auto"/>
        <w:rPr>
          <w:b/>
          <w:lang w:val="en-GB"/>
        </w:rPr>
      </w:pPr>
    </w:p>
    <w:p w14:paraId="289AC40D" w14:textId="484A5CA1" w:rsidR="001B262D" w:rsidRDefault="001B262D" w:rsidP="00D3128F">
      <w:pPr>
        <w:spacing w:line="360" w:lineRule="auto"/>
        <w:rPr>
          <w:lang w:val="en-GB"/>
        </w:rPr>
      </w:pPr>
      <w:r w:rsidRPr="00617EF0">
        <w:rPr>
          <w:b/>
          <w:lang w:val="en-GB"/>
        </w:rPr>
        <w:t xml:space="preserve">Running head: </w:t>
      </w:r>
      <w:r w:rsidR="00AC3716" w:rsidRPr="005D0C25">
        <w:rPr>
          <w:lang w:val="en-GB"/>
        </w:rPr>
        <w:t>Selecti</w:t>
      </w:r>
      <w:r w:rsidR="00913759">
        <w:rPr>
          <w:lang w:val="en-GB"/>
        </w:rPr>
        <w:t>o</w:t>
      </w:r>
      <w:r w:rsidR="00AC3716" w:rsidRPr="005D0C25">
        <w:rPr>
          <w:lang w:val="en-GB"/>
        </w:rPr>
        <w:t xml:space="preserve">n among </w:t>
      </w:r>
      <w:r w:rsidR="009A7A8A">
        <w:rPr>
          <w:lang w:val="en-GB"/>
        </w:rPr>
        <w:t>site-dependent</w:t>
      </w:r>
      <w:r w:rsidR="00AC3716">
        <w:rPr>
          <w:lang w:val="en-GB"/>
        </w:rPr>
        <w:t xml:space="preserve"> </w:t>
      </w:r>
      <w:r w:rsidR="00913759">
        <w:rPr>
          <w:lang w:val="en-GB"/>
        </w:rPr>
        <w:t xml:space="preserve">substitution </w:t>
      </w:r>
      <w:r w:rsidR="00F46246" w:rsidRPr="00617EF0">
        <w:rPr>
          <w:lang w:val="en-GB"/>
        </w:rPr>
        <w:t>model</w:t>
      </w:r>
      <w:r w:rsidR="00AC3716">
        <w:rPr>
          <w:lang w:val="en-GB"/>
        </w:rPr>
        <w:t>s</w:t>
      </w:r>
    </w:p>
    <w:p w14:paraId="0B4FE3FB" w14:textId="77777777" w:rsidR="00AC3716" w:rsidRPr="00617EF0" w:rsidRDefault="00AC3716" w:rsidP="00D3128F">
      <w:pPr>
        <w:spacing w:line="360" w:lineRule="auto"/>
        <w:rPr>
          <w:lang w:val="en-GB"/>
        </w:rPr>
      </w:pPr>
    </w:p>
    <w:p w14:paraId="545FEAE8" w14:textId="78B2B451" w:rsidR="001B262D" w:rsidRPr="00617EF0" w:rsidRDefault="001B262D" w:rsidP="00D3128F">
      <w:pPr>
        <w:spacing w:line="360" w:lineRule="auto"/>
        <w:rPr>
          <w:lang w:val="en-GB"/>
        </w:rPr>
      </w:pPr>
      <w:r w:rsidRPr="00617EF0">
        <w:rPr>
          <w:b/>
          <w:lang w:val="en-GB"/>
        </w:rPr>
        <w:t>Keywords:</w:t>
      </w:r>
      <w:r w:rsidRPr="00617EF0">
        <w:rPr>
          <w:lang w:val="en-GB"/>
        </w:rPr>
        <w:t xml:space="preserve"> </w:t>
      </w:r>
      <w:r w:rsidR="00AC3716">
        <w:rPr>
          <w:lang w:val="en-GB"/>
        </w:rPr>
        <w:t>protein evolution, structurally constrained substitution model</w:t>
      </w:r>
      <w:r w:rsidR="009E76BE">
        <w:rPr>
          <w:lang w:val="en-GB"/>
        </w:rPr>
        <w:t>s</w:t>
      </w:r>
      <w:r w:rsidR="00AC3716">
        <w:rPr>
          <w:lang w:val="en-GB"/>
        </w:rPr>
        <w:t>, e</w:t>
      </w:r>
      <w:r w:rsidR="00F46246" w:rsidRPr="00617EF0">
        <w:rPr>
          <w:lang w:val="en-GB"/>
        </w:rPr>
        <w:t xml:space="preserve">mpirical </w:t>
      </w:r>
      <w:r w:rsidR="00AC3716">
        <w:rPr>
          <w:lang w:val="en-GB"/>
        </w:rPr>
        <w:t xml:space="preserve">substitution </w:t>
      </w:r>
      <w:r w:rsidR="00F46246" w:rsidRPr="00617EF0">
        <w:rPr>
          <w:lang w:val="en-GB"/>
        </w:rPr>
        <w:t>model</w:t>
      </w:r>
      <w:r w:rsidR="009E76BE">
        <w:rPr>
          <w:lang w:val="en-GB"/>
        </w:rPr>
        <w:t>s</w:t>
      </w:r>
      <w:r w:rsidRPr="00617EF0">
        <w:rPr>
          <w:lang w:val="en-GB"/>
        </w:rPr>
        <w:t xml:space="preserve">, </w:t>
      </w:r>
      <w:r w:rsidR="009E76BE">
        <w:rPr>
          <w:lang w:val="en-GB"/>
        </w:rPr>
        <w:t>a</w:t>
      </w:r>
      <w:r w:rsidR="00F46246" w:rsidRPr="00617EF0">
        <w:rPr>
          <w:lang w:val="en-GB"/>
        </w:rPr>
        <w:t>pproximate Bayesian computation</w:t>
      </w:r>
      <w:r w:rsidR="00AC3716">
        <w:rPr>
          <w:lang w:val="en-GB"/>
        </w:rPr>
        <w:t>, protein phylogenetics</w:t>
      </w:r>
    </w:p>
    <w:p w14:paraId="7EC3AB5B" w14:textId="77777777" w:rsidR="001B262D" w:rsidRPr="00F66F0B" w:rsidRDefault="001B262D" w:rsidP="00D3128F">
      <w:pPr>
        <w:spacing w:line="360" w:lineRule="auto"/>
        <w:rPr>
          <w:rFonts w:eastAsiaTheme="majorEastAsia" w:cstheme="majorBidi"/>
          <w:b/>
          <w:color w:val="000000" w:themeColor="text1"/>
          <w:sz w:val="28"/>
          <w:szCs w:val="32"/>
          <w:lang w:val="en-GB"/>
        </w:rPr>
      </w:pPr>
      <w:r w:rsidRPr="00F66F0B">
        <w:rPr>
          <w:lang w:val="en-GB"/>
        </w:rPr>
        <w:br w:type="page"/>
      </w:r>
    </w:p>
    <w:p w14:paraId="3ABF0902" w14:textId="5FB8AE3C" w:rsidR="00CC709F" w:rsidRPr="00BF1472" w:rsidRDefault="00F46246">
      <w:pPr>
        <w:spacing w:line="480" w:lineRule="auto"/>
        <w:rPr>
          <w:b/>
          <w:bCs/>
          <w:sz w:val="28"/>
          <w:szCs w:val="28"/>
          <w:lang w:val="en-GB"/>
        </w:rPr>
        <w:pPrChange w:id="4" w:author="David Ferreiro Garcia" w:date="2023-02-15T20:12:00Z">
          <w:pPr/>
        </w:pPrChange>
      </w:pPr>
      <w:r w:rsidRPr="00BF1472">
        <w:rPr>
          <w:b/>
          <w:bCs/>
          <w:sz w:val="28"/>
          <w:szCs w:val="28"/>
          <w:lang w:val="en-GB"/>
        </w:rPr>
        <w:lastRenderedPageBreak/>
        <w:t>Abstract</w:t>
      </w:r>
    </w:p>
    <w:p w14:paraId="73C06BE0" w14:textId="51FD1C23" w:rsidR="00A074FF" w:rsidRDefault="008E05DC">
      <w:pPr>
        <w:spacing w:line="480" w:lineRule="auto"/>
        <w:rPr>
          <w:lang w:val="en-GB"/>
        </w:rPr>
        <w:pPrChange w:id="5" w:author="David Ferreiro Garcia" w:date="2023-02-15T20:12:00Z">
          <w:pPr/>
        </w:pPrChange>
      </w:pPr>
      <w:r>
        <w:rPr>
          <w:lang w:val="en-GB"/>
        </w:rPr>
        <w:t>The selection among substitutio</w:t>
      </w:r>
      <w:r w:rsidR="00072300">
        <w:rPr>
          <w:lang w:val="en-GB"/>
        </w:rPr>
        <w:t xml:space="preserve">n models of molecular evolution </w:t>
      </w:r>
      <w:r>
        <w:rPr>
          <w:lang w:val="en-GB"/>
        </w:rPr>
        <w:t>constitutes</w:t>
      </w:r>
      <w:r w:rsidR="00D3128F">
        <w:rPr>
          <w:lang w:val="en-GB"/>
        </w:rPr>
        <w:t xml:space="preserve"> an essential step in </w:t>
      </w:r>
      <w:r>
        <w:rPr>
          <w:lang w:val="en-GB"/>
        </w:rPr>
        <w:t xml:space="preserve">phylogenetic </w:t>
      </w:r>
      <w:r w:rsidR="00D3128F">
        <w:rPr>
          <w:lang w:val="en-GB"/>
        </w:rPr>
        <w:t>analys</w:t>
      </w:r>
      <w:r>
        <w:rPr>
          <w:lang w:val="en-GB"/>
        </w:rPr>
        <w:t>e</w:t>
      </w:r>
      <w:r w:rsidR="00D3128F">
        <w:rPr>
          <w:lang w:val="en-GB"/>
        </w:rPr>
        <w:t xml:space="preserve">s. </w:t>
      </w:r>
      <w:r>
        <w:rPr>
          <w:lang w:val="en-GB"/>
        </w:rPr>
        <w:t xml:space="preserve">At the protein level, evolutionary analyses are traditionally based on empirical substitution models but these models </w:t>
      </w:r>
      <w:r w:rsidR="0075073B">
        <w:rPr>
          <w:lang w:val="en-GB"/>
        </w:rPr>
        <w:t xml:space="preserve">make </w:t>
      </w:r>
      <w:r>
        <w:rPr>
          <w:lang w:val="en-GB"/>
        </w:rPr>
        <w:t xml:space="preserve">unrealistic </w:t>
      </w:r>
      <w:r w:rsidR="0075073B">
        <w:rPr>
          <w:lang w:val="en-GB"/>
        </w:rPr>
        <w:t xml:space="preserve">assumptions </w:t>
      </w:r>
      <w:r>
        <w:rPr>
          <w:lang w:val="en-GB"/>
        </w:rPr>
        <w:t xml:space="preserve">and </w:t>
      </w:r>
      <w:r w:rsidR="0075073B">
        <w:rPr>
          <w:lang w:val="en-GB"/>
        </w:rPr>
        <w:t xml:space="preserve">were </w:t>
      </w:r>
      <w:r w:rsidR="00996B80">
        <w:rPr>
          <w:lang w:val="en-GB"/>
        </w:rPr>
        <w:t>su</w:t>
      </w:r>
      <w:r w:rsidR="0029174C">
        <w:rPr>
          <w:lang w:val="en-GB"/>
        </w:rPr>
        <w:t>rpassed</w:t>
      </w:r>
      <w:r>
        <w:rPr>
          <w:lang w:val="en-GB"/>
        </w:rPr>
        <w:t xml:space="preserve"> by </w:t>
      </w:r>
      <w:r w:rsidR="0094100E">
        <w:rPr>
          <w:lang w:val="en-GB"/>
        </w:rPr>
        <w:t xml:space="preserve">the </w:t>
      </w:r>
      <w:r>
        <w:rPr>
          <w:lang w:val="en-GB"/>
        </w:rPr>
        <w:t>structurally constrained substitution</w:t>
      </w:r>
      <w:r w:rsidR="00072300">
        <w:rPr>
          <w:lang w:val="en-GB"/>
        </w:rPr>
        <w:t xml:space="preserve"> (SCS)</w:t>
      </w:r>
      <w:r>
        <w:rPr>
          <w:lang w:val="en-GB"/>
        </w:rPr>
        <w:t xml:space="preserve"> models. </w:t>
      </w:r>
      <w:r w:rsidR="0094100E">
        <w:rPr>
          <w:lang w:val="en-GB"/>
        </w:rPr>
        <w:t xml:space="preserve">The </w:t>
      </w:r>
      <w:r w:rsidR="00072300">
        <w:rPr>
          <w:lang w:val="en-GB"/>
        </w:rPr>
        <w:t xml:space="preserve">SCS models often consider site-dependent evolution, </w:t>
      </w:r>
      <w:r w:rsidR="002528DD">
        <w:rPr>
          <w:lang w:val="en-GB"/>
        </w:rPr>
        <w:t>a process that provides</w:t>
      </w:r>
      <w:r w:rsidR="00996B80">
        <w:rPr>
          <w:lang w:val="en-GB"/>
        </w:rPr>
        <w:t xml:space="preserve"> </w:t>
      </w:r>
      <w:r w:rsidR="002528DD">
        <w:rPr>
          <w:lang w:val="en-GB"/>
        </w:rPr>
        <w:t>realism</w:t>
      </w:r>
      <w:r w:rsidR="00996B80">
        <w:rPr>
          <w:lang w:val="en-GB"/>
        </w:rPr>
        <w:t xml:space="preserve"> but </w:t>
      </w:r>
      <w:r w:rsidR="00072300">
        <w:rPr>
          <w:lang w:val="en-GB"/>
        </w:rPr>
        <w:t xml:space="preserve">complicates </w:t>
      </w:r>
      <w:r w:rsidR="002528DD">
        <w:rPr>
          <w:lang w:val="en-GB"/>
        </w:rPr>
        <w:t xml:space="preserve">the </w:t>
      </w:r>
      <w:r w:rsidR="00072300">
        <w:rPr>
          <w:lang w:val="en-GB"/>
        </w:rPr>
        <w:t xml:space="preserve">implementation </w:t>
      </w:r>
      <w:r w:rsidR="002528DD">
        <w:rPr>
          <w:lang w:val="en-GB"/>
        </w:rPr>
        <w:t xml:space="preserve">of these </w:t>
      </w:r>
      <w:r w:rsidR="0075073B">
        <w:rPr>
          <w:lang w:val="en-GB"/>
        </w:rPr>
        <w:t xml:space="preserve">substitution </w:t>
      </w:r>
      <w:r w:rsidR="002528DD">
        <w:rPr>
          <w:lang w:val="en-GB"/>
        </w:rPr>
        <w:t xml:space="preserve">models </w:t>
      </w:r>
      <w:r w:rsidR="00072300">
        <w:rPr>
          <w:lang w:val="en-GB"/>
        </w:rPr>
        <w:t xml:space="preserve">into likelihood functions like those traditionally used for substitution model </w:t>
      </w:r>
      <w:r w:rsidR="00204933">
        <w:rPr>
          <w:lang w:val="en-GB"/>
        </w:rPr>
        <w:t>selection</w:t>
      </w:r>
      <w:r w:rsidR="00D3128F">
        <w:rPr>
          <w:lang w:val="en-GB"/>
        </w:rPr>
        <w:t>.</w:t>
      </w:r>
      <w:r w:rsidR="00D3128F" w:rsidRPr="00D3128F">
        <w:rPr>
          <w:lang w:val="en-GB"/>
        </w:rPr>
        <w:t xml:space="preserve"> </w:t>
      </w:r>
      <w:r w:rsidR="00C26224">
        <w:rPr>
          <w:lang w:val="en-GB"/>
        </w:rPr>
        <w:t xml:space="preserve">Here we </w:t>
      </w:r>
      <w:r w:rsidR="008508A6">
        <w:rPr>
          <w:lang w:val="en-GB"/>
        </w:rPr>
        <w:t xml:space="preserve">present </w:t>
      </w:r>
      <w:r w:rsidR="003C509D">
        <w:rPr>
          <w:lang w:val="en-GB"/>
        </w:rPr>
        <w:t>a</w:t>
      </w:r>
      <w:r w:rsidR="0094100E">
        <w:rPr>
          <w:lang w:val="en-GB"/>
        </w:rPr>
        <w:t>n alternative</w:t>
      </w:r>
      <w:r w:rsidR="003C509D">
        <w:rPr>
          <w:lang w:val="en-GB"/>
        </w:rPr>
        <w:t xml:space="preserve"> method </w:t>
      </w:r>
      <w:r w:rsidR="008508A6">
        <w:rPr>
          <w:lang w:val="en-GB"/>
        </w:rPr>
        <w:t xml:space="preserve">to perform selection among </w:t>
      </w:r>
      <w:r w:rsidR="003C509D">
        <w:rPr>
          <w:lang w:val="en-GB"/>
        </w:rPr>
        <w:t xml:space="preserve">site-dependent </w:t>
      </w:r>
      <w:r w:rsidR="008508A6">
        <w:rPr>
          <w:lang w:val="en-GB"/>
        </w:rPr>
        <w:t xml:space="preserve">SCS </w:t>
      </w:r>
      <w:r w:rsidR="00D7540E">
        <w:rPr>
          <w:lang w:val="en-GB"/>
        </w:rPr>
        <w:t xml:space="preserve">and empirical </w:t>
      </w:r>
      <w:r w:rsidR="001B4A4F">
        <w:rPr>
          <w:lang w:val="en-GB"/>
        </w:rPr>
        <w:t xml:space="preserve">substitution </w:t>
      </w:r>
      <w:r w:rsidR="008508A6">
        <w:rPr>
          <w:lang w:val="en-GB"/>
        </w:rPr>
        <w:t xml:space="preserve">models of </w:t>
      </w:r>
      <w:r w:rsidR="008508A6" w:rsidRPr="005D0C25">
        <w:rPr>
          <w:lang w:val="en-US"/>
        </w:rPr>
        <w:t xml:space="preserve">protein evolution </w:t>
      </w:r>
      <w:r w:rsidR="005C774B">
        <w:rPr>
          <w:lang w:val="en-US"/>
        </w:rPr>
        <w:t>based on</w:t>
      </w:r>
      <w:r w:rsidR="005C774B" w:rsidRPr="005D0C25">
        <w:rPr>
          <w:lang w:val="en-US"/>
        </w:rPr>
        <w:t xml:space="preserve"> </w:t>
      </w:r>
      <w:r w:rsidR="00D3128F" w:rsidRPr="005D0C25">
        <w:rPr>
          <w:lang w:val="en-US"/>
        </w:rPr>
        <w:t>the approximate Bayesian computation (ABC) approach</w:t>
      </w:r>
      <w:r w:rsidR="003C509D">
        <w:rPr>
          <w:lang w:val="en-US"/>
        </w:rPr>
        <w:t xml:space="preserve"> and its implementation in</w:t>
      </w:r>
      <w:r w:rsidR="001B4A4F">
        <w:rPr>
          <w:lang w:val="en-US"/>
        </w:rPr>
        <w:t>to</w:t>
      </w:r>
      <w:r w:rsidR="003C509D">
        <w:rPr>
          <w:lang w:val="en-US"/>
        </w:rPr>
        <w:t xml:space="preserve"> </w:t>
      </w:r>
      <w:r w:rsidR="003C509D">
        <w:rPr>
          <w:lang w:val="en-GB"/>
        </w:rPr>
        <w:t>a computational framework</w:t>
      </w:r>
      <w:r w:rsidR="003C509D" w:rsidRPr="00D3128F">
        <w:rPr>
          <w:lang w:val="en-GB"/>
        </w:rPr>
        <w:t xml:space="preserve"> called </w:t>
      </w:r>
      <w:proofErr w:type="spellStart"/>
      <w:r w:rsidR="005C774B" w:rsidRPr="00D3128F">
        <w:rPr>
          <w:i/>
          <w:iCs/>
          <w:lang w:val="en-GB"/>
        </w:rPr>
        <w:t>Pro</w:t>
      </w:r>
      <w:r w:rsidR="005C774B">
        <w:rPr>
          <w:i/>
          <w:iCs/>
          <w:lang w:val="en-GB"/>
        </w:rPr>
        <w:t>teinModelerABC</w:t>
      </w:r>
      <w:proofErr w:type="spellEnd"/>
      <w:r w:rsidR="00D3128F" w:rsidRPr="005D0C25">
        <w:rPr>
          <w:lang w:val="en-US"/>
        </w:rPr>
        <w:t xml:space="preserve">. </w:t>
      </w:r>
      <w:r w:rsidR="0071006D" w:rsidRPr="005D0C25">
        <w:rPr>
          <w:lang w:val="en-US"/>
        </w:rPr>
        <w:t xml:space="preserve">The framework implements </w:t>
      </w:r>
      <w:r w:rsidR="0075073B">
        <w:rPr>
          <w:lang w:val="en-US"/>
        </w:rPr>
        <w:t xml:space="preserve">ABC </w:t>
      </w:r>
      <w:r w:rsidR="00A10EB7">
        <w:rPr>
          <w:lang w:val="en-US"/>
        </w:rPr>
        <w:t>with and without regress</w:t>
      </w:r>
      <w:r w:rsidR="00D7540E">
        <w:rPr>
          <w:lang w:val="en-US"/>
        </w:rPr>
        <w:t xml:space="preserve">ion adjustments </w:t>
      </w:r>
      <w:r w:rsidR="00FD4F14">
        <w:rPr>
          <w:lang w:val="en-US"/>
        </w:rPr>
        <w:t>and includes</w:t>
      </w:r>
      <w:r w:rsidR="00D7540E">
        <w:rPr>
          <w:lang w:val="en-US"/>
        </w:rPr>
        <w:t xml:space="preserve"> </w:t>
      </w:r>
      <w:r w:rsidR="00415E7B">
        <w:rPr>
          <w:lang w:val="en-US"/>
        </w:rPr>
        <w:t>diverse</w:t>
      </w:r>
      <w:r w:rsidR="00A10EB7">
        <w:rPr>
          <w:lang w:val="en-US"/>
        </w:rPr>
        <w:t xml:space="preserve"> empirical and </w:t>
      </w:r>
      <w:r w:rsidR="00F8631F">
        <w:rPr>
          <w:lang w:val="en-GB"/>
        </w:rPr>
        <w:t xml:space="preserve">site-dependent </w:t>
      </w:r>
      <w:r w:rsidR="00A10EB7">
        <w:rPr>
          <w:lang w:val="en-US"/>
        </w:rPr>
        <w:t xml:space="preserve">SCS models of protein evolution. </w:t>
      </w:r>
      <w:r w:rsidR="006313E0">
        <w:rPr>
          <w:lang w:val="en-US"/>
        </w:rPr>
        <w:t xml:space="preserve">Using </w:t>
      </w:r>
      <w:r w:rsidR="00AC5191">
        <w:rPr>
          <w:lang w:val="en-US"/>
        </w:rPr>
        <w:t>extensive simulated</w:t>
      </w:r>
      <w:r w:rsidR="001B4A4F">
        <w:rPr>
          <w:lang w:val="en-US"/>
        </w:rPr>
        <w:t xml:space="preserve"> </w:t>
      </w:r>
      <w:r w:rsidR="003B38E7">
        <w:rPr>
          <w:lang w:val="en-US"/>
        </w:rPr>
        <w:t>data,</w:t>
      </w:r>
      <w:r w:rsidR="006313E0">
        <w:rPr>
          <w:lang w:val="en-US"/>
        </w:rPr>
        <w:t xml:space="preserve"> we found that </w:t>
      </w:r>
      <w:r w:rsidR="001B4A4F">
        <w:rPr>
          <w:lang w:val="en-US"/>
        </w:rPr>
        <w:t>the</w:t>
      </w:r>
      <w:r w:rsidR="003C509D">
        <w:rPr>
          <w:lang w:val="en-US"/>
        </w:rPr>
        <w:t xml:space="preserve"> method</w:t>
      </w:r>
      <w:r w:rsidR="00D7540E">
        <w:rPr>
          <w:lang w:val="en-US"/>
        </w:rPr>
        <w:t xml:space="preserve"> produce</w:t>
      </w:r>
      <w:r w:rsidR="00AB1B8B">
        <w:rPr>
          <w:lang w:val="en-US"/>
        </w:rPr>
        <w:t>s</w:t>
      </w:r>
      <w:r w:rsidR="00D3128F">
        <w:rPr>
          <w:lang w:val="en-GB"/>
        </w:rPr>
        <w:t xml:space="preserve"> </w:t>
      </w:r>
      <w:r w:rsidR="006313E0">
        <w:rPr>
          <w:lang w:val="en-GB"/>
        </w:rPr>
        <w:t xml:space="preserve">accurate </w:t>
      </w:r>
      <w:r w:rsidR="007528E8">
        <w:rPr>
          <w:lang w:val="en-GB"/>
        </w:rPr>
        <w:t xml:space="preserve">selection between empirical and SCS models. As illustrative examples we applied the framework to </w:t>
      </w:r>
      <w:r w:rsidR="001B4A4F">
        <w:rPr>
          <w:lang w:val="en-GB"/>
        </w:rPr>
        <w:t xml:space="preserve">analyse </w:t>
      </w:r>
      <w:r w:rsidR="00AC5191">
        <w:rPr>
          <w:lang w:val="en-GB"/>
        </w:rPr>
        <w:t xml:space="preserve">a variety of </w:t>
      </w:r>
      <w:r w:rsidR="00D3128F">
        <w:rPr>
          <w:lang w:val="en-GB"/>
        </w:rPr>
        <w:t>protein families</w:t>
      </w:r>
      <w:r w:rsidR="007528E8">
        <w:rPr>
          <w:lang w:val="en-GB"/>
        </w:rPr>
        <w:t xml:space="preserve"> </w:t>
      </w:r>
      <w:r w:rsidR="001B4A4F">
        <w:rPr>
          <w:lang w:val="en-GB"/>
        </w:rPr>
        <w:t xml:space="preserve">observing </w:t>
      </w:r>
      <w:r w:rsidR="007528E8">
        <w:rPr>
          <w:lang w:val="en-GB"/>
        </w:rPr>
        <w:t xml:space="preserve">that </w:t>
      </w:r>
      <w:del w:id="6" w:author="David Ferreiro Garcia" w:date="2023-02-16T18:34:00Z">
        <w:r w:rsidR="007528E8" w:rsidDel="006A65B5">
          <w:rPr>
            <w:lang w:val="en-GB"/>
          </w:rPr>
          <w:delText xml:space="preserve">most </w:delText>
        </w:r>
      </w:del>
      <w:ins w:id="7" w:author="David Ferreiro Garcia" w:date="2023-02-16T18:34:00Z">
        <w:r w:rsidR="006A65B5">
          <w:rPr>
            <w:lang w:val="en-GB"/>
          </w:rPr>
          <w:t xml:space="preserve">all </w:t>
        </w:r>
      </w:ins>
      <w:r w:rsidR="007528E8">
        <w:rPr>
          <w:lang w:val="en-GB"/>
        </w:rPr>
        <w:t xml:space="preserve">of them fit </w:t>
      </w:r>
      <w:r w:rsidR="003C509D">
        <w:rPr>
          <w:lang w:val="en-GB"/>
        </w:rPr>
        <w:t xml:space="preserve">better </w:t>
      </w:r>
      <w:r w:rsidR="007528E8">
        <w:rPr>
          <w:lang w:val="en-GB"/>
        </w:rPr>
        <w:t>with SCS models.</w:t>
      </w:r>
      <w:r w:rsidR="003B38E7">
        <w:rPr>
          <w:b/>
          <w:bCs/>
          <w:lang w:val="en-GB"/>
        </w:rPr>
        <w:t xml:space="preserve"> </w:t>
      </w:r>
      <w:proofErr w:type="spellStart"/>
      <w:r w:rsidR="00D3128F" w:rsidRPr="00D3128F">
        <w:rPr>
          <w:i/>
          <w:iCs/>
          <w:lang w:val="en-GB"/>
        </w:rPr>
        <w:t>Pro</w:t>
      </w:r>
      <w:r w:rsidR="00A22140">
        <w:rPr>
          <w:i/>
          <w:iCs/>
          <w:lang w:val="en-GB"/>
        </w:rPr>
        <w:t>teinModelerABC</w:t>
      </w:r>
      <w:proofErr w:type="spellEnd"/>
      <w:r w:rsidR="00D3128F" w:rsidRPr="00D3128F">
        <w:rPr>
          <w:lang w:val="en-GB"/>
        </w:rPr>
        <w:t xml:space="preserve"> is freely available from</w:t>
      </w:r>
      <w:r w:rsidR="00591DF1" w:rsidRPr="00591DF1">
        <w:rPr>
          <w:lang w:val="en-US"/>
        </w:rPr>
        <w:t xml:space="preserve"> </w:t>
      </w:r>
      <w:r w:rsidR="00591DF1">
        <w:rPr>
          <w:lang w:val="en-US"/>
        </w:rPr>
        <w:fldChar w:fldCharType="begin"/>
      </w:r>
      <w:r w:rsidR="00591DF1">
        <w:rPr>
          <w:lang w:val="en-US"/>
        </w:rPr>
        <w:instrText xml:space="preserve"> HYPERLINK "</w:instrText>
      </w:r>
      <w:r w:rsidR="00591DF1" w:rsidRPr="00591DF1">
        <w:rPr>
          <w:lang w:val="en-US"/>
        </w:rPr>
        <w:instrText>https://github.com/DavidFerreiro/ProteinModelerABC</w:instrText>
      </w:r>
      <w:r w:rsidR="00591DF1">
        <w:rPr>
          <w:lang w:val="en-US"/>
        </w:rPr>
        <w:instrText xml:space="preserve">" </w:instrText>
      </w:r>
      <w:r w:rsidR="00591DF1">
        <w:rPr>
          <w:lang w:val="en-US"/>
        </w:rPr>
      </w:r>
      <w:r w:rsidR="00591DF1">
        <w:rPr>
          <w:lang w:val="en-US"/>
        </w:rPr>
        <w:fldChar w:fldCharType="separate"/>
      </w:r>
      <w:r w:rsidR="00591DF1" w:rsidRPr="00174D68">
        <w:rPr>
          <w:rStyle w:val="Hipervnculo"/>
          <w:lang w:val="en-US"/>
        </w:rPr>
        <w:t>https://github.com/DavidFerreiro/ProteinModelerABC</w:t>
      </w:r>
      <w:r w:rsidR="00591DF1">
        <w:rPr>
          <w:lang w:val="en-US"/>
        </w:rPr>
        <w:fldChar w:fldCharType="end"/>
      </w:r>
      <w:r w:rsidR="00591DF1">
        <w:rPr>
          <w:lang w:val="en-US"/>
        </w:rPr>
        <w:t xml:space="preserve"> </w:t>
      </w:r>
      <w:r w:rsidR="001B4A4F">
        <w:rPr>
          <w:lang w:val="en-GB"/>
        </w:rPr>
        <w:t>and</w:t>
      </w:r>
      <w:r w:rsidR="00D3128F">
        <w:rPr>
          <w:lang w:val="en-GB"/>
        </w:rPr>
        <w:t xml:space="preserve"> includ</w:t>
      </w:r>
      <w:r w:rsidR="001B4A4F">
        <w:rPr>
          <w:lang w:val="en-GB"/>
        </w:rPr>
        <w:t>es</w:t>
      </w:r>
      <w:r w:rsidR="00D3128F">
        <w:rPr>
          <w:lang w:val="en-GB"/>
        </w:rPr>
        <w:t xml:space="preserve"> a version for </w:t>
      </w:r>
      <w:r w:rsidR="007528E8">
        <w:rPr>
          <w:lang w:val="en-GB"/>
        </w:rPr>
        <w:t xml:space="preserve">running </w:t>
      </w:r>
      <w:r w:rsidR="005C774B">
        <w:rPr>
          <w:lang w:val="en-GB"/>
        </w:rPr>
        <w:t xml:space="preserve">the program </w:t>
      </w:r>
      <w:r w:rsidR="00AC5191">
        <w:rPr>
          <w:lang w:val="en-GB"/>
        </w:rPr>
        <w:t xml:space="preserve">in parallel </w:t>
      </w:r>
      <w:r w:rsidR="007528E8">
        <w:rPr>
          <w:lang w:val="en-GB"/>
        </w:rPr>
        <w:t xml:space="preserve">on computer </w:t>
      </w:r>
      <w:r w:rsidR="00D3128F">
        <w:rPr>
          <w:lang w:val="en-GB"/>
        </w:rPr>
        <w:t xml:space="preserve">clusters and a </w:t>
      </w:r>
      <w:r w:rsidR="00D3128F" w:rsidRPr="00D3128F">
        <w:rPr>
          <w:lang w:val="en-GB"/>
        </w:rPr>
        <w:t>graphical user interface</w:t>
      </w:r>
      <w:r w:rsidR="00D3128F">
        <w:rPr>
          <w:lang w:val="en-GB"/>
        </w:rPr>
        <w:t xml:space="preserve">. </w:t>
      </w:r>
      <w:r w:rsidR="00AC5191">
        <w:rPr>
          <w:lang w:val="en-GB"/>
        </w:rPr>
        <w:t>It</w:t>
      </w:r>
      <w:r w:rsidR="001B4A4F">
        <w:rPr>
          <w:lang w:val="en-GB"/>
        </w:rPr>
        <w:t xml:space="preserve"> is </w:t>
      </w:r>
      <w:r w:rsidR="00AC5191">
        <w:rPr>
          <w:lang w:val="en-GB"/>
        </w:rPr>
        <w:t xml:space="preserve">also </w:t>
      </w:r>
      <w:r w:rsidR="001B4A4F">
        <w:rPr>
          <w:lang w:val="en-GB"/>
        </w:rPr>
        <w:t>distributed with</w:t>
      </w:r>
      <w:r w:rsidR="00D3128F">
        <w:rPr>
          <w:lang w:val="en-GB"/>
        </w:rPr>
        <w:t xml:space="preserve"> a</w:t>
      </w:r>
      <w:r w:rsidR="00C90209">
        <w:rPr>
          <w:lang w:val="en-GB"/>
        </w:rPr>
        <w:t xml:space="preserve"> detailed</w:t>
      </w:r>
      <w:r w:rsidR="00D3128F">
        <w:rPr>
          <w:lang w:val="en-GB"/>
        </w:rPr>
        <w:t xml:space="preserve"> </w:t>
      </w:r>
      <w:r w:rsidR="00D3128F" w:rsidRPr="00D3128F">
        <w:rPr>
          <w:lang w:val="en-GB"/>
        </w:rPr>
        <w:t xml:space="preserve">documentation </w:t>
      </w:r>
      <w:r w:rsidR="00D3128F" w:rsidRPr="005D0C25">
        <w:rPr>
          <w:lang w:val="en-US"/>
        </w:rPr>
        <w:t xml:space="preserve">and </w:t>
      </w:r>
      <w:r w:rsidR="00C90209" w:rsidRPr="005D0C25">
        <w:rPr>
          <w:lang w:val="en-US"/>
        </w:rPr>
        <w:t xml:space="preserve">ready-to-use </w:t>
      </w:r>
      <w:r w:rsidR="00D3128F" w:rsidRPr="005D0C25">
        <w:rPr>
          <w:lang w:val="en-US"/>
        </w:rPr>
        <w:t>examples.</w:t>
      </w:r>
    </w:p>
    <w:p w14:paraId="13D4CB9B" w14:textId="580527F4" w:rsidR="00C81494" w:rsidRPr="005D0C25" w:rsidRDefault="00D3128F">
      <w:pPr>
        <w:spacing w:line="480" w:lineRule="auto"/>
        <w:rPr>
          <w:b/>
          <w:bCs/>
          <w:sz w:val="28"/>
          <w:szCs w:val="28"/>
          <w:lang w:val="en-GB"/>
        </w:rPr>
        <w:pPrChange w:id="8" w:author="David Ferreiro Garcia" w:date="2023-02-15T20:12:00Z">
          <w:pPr/>
        </w:pPrChange>
      </w:pPr>
      <w:r>
        <w:rPr>
          <w:lang w:val="en-GB"/>
        </w:rPr>
        <w:br w:type="page"/>
      </w:r>
      <w:r w:rsidR="00F46246" w:rsidRPr="005D0C25">
        <w:rPr>
          <w:b/>
          <w:bCs/>
          <w:sz w:val="28"/>
          <w:szCs w:val="28"/>
          <w:lang w:val="en-GB"/>
        </w:rPr>
        <w:lastRenderedPageBreak/>
        <w:t>Introduction</w:t>
      </w:r>
    </w:p>
    <w:p w14:paraId="7E787B12" w14:textId="6B6E164E" w:rsidR="00A10A68" w:rsidRDefault="00DC53B6">
      <w:pPr>
        <w:spacing w:line="480" w:lineRule="auto"/>
        <w:rPr>
          <w:lang w:val="en-GB"/>
        </w:rPr>
        <w:pPrChange w:id="9" w:author="David Ferreiro Garcia" w:date="2023-02-15T20:12:00Z">
          <w:pPr/>
        </w:pPrChange>
      </w:pPr>
      <w:r>
        <w:rPr>
          <w:lang w:val="en-GB"/>
        </w:rPr>
        <w:t xml:space="preserve">Substitution model </w:t>
      </w:r>
      <w:r w:rsidR="00B33A28">
        <w:rPr>
          <w:lang w:val="en-GB"/>
        </w:rPr>
        <w:t xml:space="preserve">selection is a traditional </w:t>
      </w:r>
      <w:r w:rsidR="00045A4F">
        <w:rPr>
          <w:lang w:val="en-GB"/>
        </w:rPr>
        <w:t>step</w:t>
      </w:r>
      <w:r w:rsidR="00B33A28">
        <w:rPr>
          <w:lang w:val="en-GB"/>
        </w:rPr>
        <w:t xml:space="preserve"> </w:t>
      </w:r>
      <w:r w:rsidR="008D0EC1">
        <w:rPr>
          <w:lang w:val="en-GB"/>
        </w:rPr>
        <w:t>of</w:t>
      </w:r>
      <w:r w:rsidR="00B33A28">
        <w:rPr>
          <w:lang w:val="en-GB"/>
        </w:rPr>
        <w:t xml:space="preserve"> the phylogenetics pipeline </w:t>
      </w:r>
      <w:r w:rsidR="00075C62">
        <w:rPr>
          <w:lang w:val="en-GB"/>
        </w:rPr>
        <w:t xml:space="preserve">because the accuracy of </w:t>
      </w:r>
      <w:r w:rsidR="00B33A28">
        <w:rPr>
          <w:lang w:val="en-GB"/>
        </w:rPr>
        <w:t>phylogenetic tree and ancestral sequence reconstructions</w:t>
      </w:r>
      <w:r w:rsidR="00045A4F">
        <w:rPr>
          <w:lang w:val="en-GB"/>
        </w:rPr>
        <w:t>, among other inferences</w:t>
      </w:r>
      <w:r w:rsidR="00F34439">
        <w:rPr>
          <w:lang w:val="en-GB"/>
        </w:rPr>
        <w:t>, can be affected by the applied substitution model</w:t>
      </w:r>
      <w:r w:rsidR="005D0C25">
        <w:rPr>
          <w:lang w:val="en-GB"/>
        </w:rPr>
        <w:t xml:space="preserve"> </w:t>
      </w:r>
      <w:r w:rsidR="005D0C25">
        <w:rPr>
          <w:lang w:val="en-GB"/>
        </w:rPr>
        <w:fldChar w:fldCharType="begin"/>
      </w:r>
      <w:r w:rsidR="003A171C">
        <w:rPr>
          <w:lang w:val="en-GB"/>
        </w:rPr>
        <w:instrText xml:space="preserve"> ADDIN ZOTERO_ITEM CSL_CITATION {"citationID":"UD5IeTtL","properties":{"formattedCitation":"(Yang et al. 1994; Zhang and Nei 1997; Zhang 1999; Minin et al. 2003; Lemmon and Moriarty 2004; Ripplinger and Sullivan 2010; Arenas and Bastolla 2019; Del Amparo and Arenas 2022)","plainCitation":"(Yang et al. 1994; Zhang and Nei 1997; Zhang 1999; Minin et al. 2003; Lemmon and Moriarty 2004; Ripplinger and Sullivan 2010; Arenas and Bastolla 2019; Del Amparo and Arenas 2022)","noteIndex":0},"citationItems":[{"id":250,"uris":["http://zotero.org/users/local/3HvvyIsJ/items/TEBXVFL6"],"itemData":{"id":250,"type":"article-journal","container-title":"Methods in Ecology and Evolution","DOI":"10.1111/2041-210X.13341","journalAbbreviation":"Methods Ecol Evol","language":"en","page":"248-257","source":"Zotero","title":"ProtASR2: Ancestral reconstruction of protein sequences accounting for folding stability","volume":"11","author":[{"family":"Arenas","given":"Miguel"},{"family":"Bastolla","given":"Ugo"}],"issued":{"date-parts":[["2019",11]]}}},{"id":843,"uris":["http://zotero.org/users/local/3HvvyIsJ/items/FZ8TP2IA"],"itemData":{"id":843,"type":"article-journal","container-title":"Molecular Biology and Evolution","DOI":"10.1093/oxfordjournals.molbev.a040112","ISSN":"1537-1719","language":"en","source":"DOI.org (Crossref)","title":"Comparison of models for nucleotide substitution used in maximum-likelihood phylogenetic estimation.","URL":"https://academic.oup.com/mbe/article/11/2/316/1113048/Comparison-of-models-for-nucleotide-substitution","author":[{"family":"Yang","given":"Z."},{"family":"Goldman","given":"N."},{"family":"Friday","given":"A."}],"accessed":{"date-parts":[["2022",12,5]]},"issued":{"date-parts":[["1994",3]]}}},{"id":802,"uris":["http://zotero.org/users/local/3HvvyIsJ/items/S3IFZU5Z"],"itemData":{"id":802,"type":"article-journal","abstract":"The selection of the best-ﬁtting substitution model of molecular evolution is a traditional step for phylogenetic inferences, including ancestral sequence reconstruction (ASR). However, a few recent studies suggested that applying this procedure does not affect the accuracy of phylogenetic tree reconstruction. Here, we revisited this debate topic by analyzing the inﬂuence of selection among substitution models of protein evolution, with focus on exchangeability matrices, on the accuracy of ASR using simulated and real data. We found that the selected best-ﬁtting substitution model produces the most accurate ancestral sequences, especially if the data present large genetic diversity. Indeed, ancestral sequences reconstructed under substitution models with similar exchangeability matrices were similar, suggesting that if the selected best-ﬁtting model cannot be used for the reconstruction, applying a model similar to the selected one is preferred. We conclude that selecting among substitution models of protein evolution is recommended for reconstructing accurate ancestral sequences.","container-title":"Molecular Biology and Evolution","DOI":"10.1093/molbev/msac144","ISSN":"0737-4038, 1537-1719","issue":"7","language":"en","page":"msac144","source":"DOI.org (Crossref)","title":"Consequences of Substitution Model Selection on Protein Ancestral Sequence Reconstruction","volume":"39","author":[{"family":"Del Amparo","given":"Roberto"},{"family":"Arenas","given":"Miguel"}],"editor":[{"family":"Chang","given":"Belinda"}],"issued":{"date-parts":[["2022",7,2]]}}},{"id":727,"uris":["http://zotero.org/users/local/3HvvyIsJ/items/XDVW9L6G"],"itemData":{"id":727,"type":"article-journal","container-title":"Systematic Biology","DOI":"10.1080/10635150490423520","ISSN":"1076-836X, 1063-5157","issue":"2","language":"en","page":"265-277","source":"DOI.org (Crossref)","title":"The Importance of Proper Model Assumption in Bayesian Phylogenetics","volume":"53","author":[{"family":"Lemmon","given":"Alan R."},{"family":"Moriarty","given":"Emily C."}],"editor":[{"family":"Sullivan","given":"Jack"}],"issued":{"date-parts":[["2004",4,1]]}}},{"id":841,"uris":["http://zotero.org/users/local/3HvvyIsJ/items/2Q9FBWPD"],"itemData":{"id":841,"type":"article-journal","container-title":"Systematic Biology","DOI":"10.1080/10635150390235494","ISSN":"1076-836X, 1063-5157","issue":"5","language":"en","page":"674-683","source":"DOI.org (Crossref)","title":"Performance-Based Selection of Likelihood Models for Phylogeny Estimation","volume":"52","author":[{"family":"Minin","given":"Vladimir"},{"family":"Abdo","given":"Zaid"},{"family":"Joyce","given":"Paul"},{"family":"Sullivan","given":"Jack"}],"editor":[{"family":"Steel","given":"Mike"}],"issued":{"date-parts":[["2003",10,1]]}},"locator":"-"},{"id":842,"uris":["http://zotero.org/users/local/3HvvyIsJ/items/RLSQ6NQ8"],"itemData":{"id":842,"type":"article-journal","abstract":"In order to have conﬁdence in model-based phylogenetic methods, such as maximum likelihood (ML) and Bayesian analyses, one must use an appropriate model of molecular evolution identiﬁed using statistically rigorous criteria. Although model selection methods such as the likelihood ratio test and Akaike information criterion are widely used in the phylogenetic literature, model selection methods lack the ability to reject all models if they provide an inadequate ﬁt to the data. There are two methods, however, that assess absolute model adequacy, the frequentist Goldman–Cox (GC) test and Bayesian posterior predictive simulations (PPSs), which are commonly used in conjunction with the multinomial log likelihood test statistic. In this study, we use empirical and simulated data to evaluate the adequacy of common substitution models using both frequentist and Bayesian methods and compare the results with those obtained with model selection methods. In addition, we investigate the relationship between model adequacy and performance in ML and Bayesian analyses in terms of topology, branch lengths, and bipartition support. We show that tests of model adequacy based on the multinomial likelihood often fail to reject simple substitution models, especially when the models incorporate among-site rate variation (ASRV), and normally fail to reject less complex models than those chosen by model selection methods. In addition, we ﬁnd that PPSs often fail to reject simpler models than the GC test. Use of the simplest substitution models not rejected based on ﬁt normally results in similar but divergent estimates of tree topology and branch lengths. In addition, use of the simplest adequate substitution models can affect estimates of bipartition support, although these differences are often small with the largest differences conﬁned to poorly supported nodes. We also ﬁnd that alternative assumptions about ASRV can affect tree topology, tree length, and bipartition support. Our results suggest that using the simplest substitution models not rejected based on ﬁt may be a valid alternative to implementing more complex models identiﬁed by model selection methods. However, all common substitution models may fail to recover the correct topology and assign appropriate bipartition support if the true tree shape is difﬁcult to estimate regardless of model adequacy.","container-title":"Molecular Biology and Evolution","DOI":"10.1093/molbev/msq168","ISSN":"1537-1719, 0737-4038","issue":"12","language":"en","page":"2790-2803","source":"DOI.org (Crossref)","title":"Assessment of Substitution Model Adequacy Using Frequentist and Bayesian Methods","volume":"27","author":[{"family":"Ripplinger","given":"Jennifer"},{"family":"Sullivan","given":"Jack"}],"issued":{"date-parts":[["2010",12]]}}},{"id":840,"uris":["http://zotero.org/users/local/3HvvyIsJ/items/9N3RALFG"],"itemData":{"id":840,"type":"article-journal","container-title":"Molecular Biology and Evolution","DOI":"10.1093/oxfordjournals.molbev.a026171","ISSN":"0737-4038, 1537-1719","issue":"6","journalAbbreviation":"Molecular Biology and Evolution","language":"en","page":"868-875","source":"DOI.org (Crossref)","title":"Performance of likelihood ratio tests of evolutionary hypotheses under inadequate substitution models","volume":"16","author":[{"family":"Zhang","given":"J."}],"issued":{"date-parts":[["1999",6,1]]}}},{"id":839,"uris":["http://zotero.org/users/local/3HvvyIsJ/items/AXVZXDNW"],"itemData":{"id":839,"type":"article-journal","abstract":"Information about protein sequences of ancestral organisms is important for identifying critical amino acid substitutions that have caused the functional change of proteins in evolution. Using computer simulation, we studied the accuracy of ancestral amino acids inferred by two currently available methods (maximumparsimony [MP] and maximum-likelihood [ML] methods) in addition to a distance method, which was newly developed in this paper. All three methods give reliable inference when the divergence of amino acid sequences is low. When the extent of sequence divergence is high, however, the ML and distance methods give more accurate results than the MP method, particularly when the phylogenetic tree includes long branches. The accuracy of inferred ancestral amino acids does not change very much when a few present-day sequences are added or eliminated. When an incorrect model of amino acid substitution is used for the ML and distance methods, the accuracy decreases, but it is still higher than that for the MP method. When the tree topology used is partially incorrect, the accuracy in the correct part of the tree is virtually unaffected. The posterior probability of inferred ancestral amino acids computed by the ML and distance methods is an unbiased estimate of the true probability when a correct substitution model is used but may become an overestimate when a simpler model is used.","container-title":"Journal of Molecular Evolution","DOI":"10.1007/PL00000067","ISSN":"0022-2844, 1432-1432","issue":"S1","journalAbbreviation":"J Mol Evol","language":"en","page":"S139-S146","source":"DOI.org (Crossref)","title":"Accuracies of ancestral amino acid sequences inferred by the parsimony, likelihood, and distance methods","volume":"44","author":[{"family":"Zhang","given":"Jianzhi"},{"family":"Nei","given":"Masatoshi"}],"issued":{"date-parts":[["1997",1]]}}}],"schema":"https://github.com/citation-style-language/schema/raw/master/csl-citation.json"} </w:instrText>
      </w:r>
      <w:r w:rsidR="005D0C25">
        <w:rPr>
          <w:lang w:val="en-GB"/>
        </w:rPr>
        <w:fldChar w:fldCharType="separate"/>
      </w:r>
      <w:r w:rsidR="008D6619">
        <w:rPr>
          <w:lang w:val="en-US"/>
        </w:rPr>
        <w:t>(Yang et al. 1994; Zhang and Nei 1997; Zhang 1999; Minin et al. 2003; Lemmon and Moriarty 2004; Ripplinger and Sullivan 2010; Arenas and Bastolla 2019; Del Amparo and Arenas 2022)</w:t>
      </w:r>
      <w:r w:rsidR="005D0C25">
        <w:rPr>
          <w:lang w:val="en-GB"/>
        </w:rPr>
        <w:fldChar w:fldCharType="end"/>
      </w:r>
      <w:r w:rsidR="005D0C25">
        <w:rPr>
          <w:lang w:val="en-GB"/>
        </w:rPr>
        <w:t>.</w:t>
      </w:r>
      <w:r w:rsidR="00B33A28">
        <w:rPr>
          <w:lang w:val="en-GB"/>
        </w:rPr>
        <w:t xml:space="preserve"> </w:t>
      </w:r>
      <w:r w:rsidR="00746B78">
        <w:rPr>
          <w:lang w:val="en-GB"/>
        </w:rPr>
        <w:t>The</w:t>
      </w:r>
      <w:r w:rsidR="00A9241C">
        <w:rPr>
          <w:lang w:val="en-GB"/>
        </w:rPr>
        <w:t xml:space="preserve"> need</w:t>
      </w:r>
      <w:r w:rsidR="00746B78">
        <w:rPr>
          <w:lang w:val="en-GB"/>
        </w:rPr>
        <w:t xml:space="preserve"> of </w:t>
      </w:r>
      <w:r w:rsidR="00D90A4E">
        <w:rPr>
          <w:lang w:val="en-GB"/>
        </w:rPr>
        <w:t xml:space="preserve">selecting among </w:t>
      </w:r>
      <w:r w:rsidR="00746B78">
        <w:rPr>
          <w:lang w:val="en-GB"/>
        </w:rPr>
        <w:t>substitution model</w:t>
      </w:r>
      <w:r w:rsidR="00D90A4E">
        <w:rPr>
          <w:lang w:val="en-GB"/>
        </w:rPr>
        <w:t>s</w:t>
      </w:r>
      <w:r w:rsidR="00746B78">
        <w:rPr>
          <w:lang w:val="en-GB"/>
        </w:rPr>
        <w:t xml:space="preserve"> </w:t>
      </w:r>
      <w:r w:rsidR="003528DC">
        <w:rPr>
          <w:lang w:val="en-GB"/>
        </w:rPr>
        <w:t xml:space="preserve">is </w:t>
      </w:r>
      <w:r w:rsidR="00C028FC">
        <w:rPr>
          <w:lang w:val="en-GB"/>
        </w:rPr>
        <w:t>essentially</w:t>
      </w:r>
      <w:r w:rsidR="00D90A4E">
        <w:rPr>
          <w:lang w:val="en-GB"/>
        </w:rPr>
        <w:t xml:space="preserve"> </w:t>
      </w:r>
      <w:r w:rsidR="003528DC">
        <w:rPr>
          <w:lang w:val="en-GB"/>
        </w:rPr>
        <w:t xml:space="preserve">based on the </w:t>
      </w:r>
      <w:r w:rsidR="000829BA">
        <w:rPr>
          <w:lang w:val="en-GB"/>
        </w:rPr>
        <w:t xml:space="preserve">common </w:t>
      </w:r>
      <w:r w:rsidR="003528DC">
        <w:rPr>
          <w:lang w:val="en-GB"/>
        </w:rPr>
        <w:t xml:space="preserve">observation of </w:t>
      </w:r>
      <w:r w:rsidR="00D90A4E">
        <w:rPr>
          <w:lang w:val="en-GB"/>
        </w:rPr>
        <w:t xml:space="preserve">diverse </w:t>
      </w:r>
      <w:r w:rsidR="003528DC">
        <w:rPr>
          <w:lang w:val="en-GB"/>
        </w:rPr>
        <w:t xml:space="preserve">evolutionary processes </w:t>
      </w:r>
      <w:r w:rsidR="008348F8">
        <w:rPr>
          <w:lang w:val="en-GB"/>
        </w:rPr>
        <w:t xml:space="preserve">occurring </w:t>
      </w:r>
      <w:r w:rsidR="003528DC">
        <w:rPr>
          <w:lang w:val="en-GB"/>
        </w:rPr>
        <w:t>in nature</w:t>
      </w:r>
      <w:r w:rsidR="008348F8">
        <w:rPr>
          <w:lang w:val="en-GB"/>
        </w:rPr>
        <w:t xml:space="preserve"> at the molecular level</w:t>
      </w:r>
      <w:r w:rsidR="003528DC">
        <w:rPr>
          <w:lang w:val="en-GB"/>
        </w:rPr>
        <w:t xml:space="preserve">, where genomic regions </w:t>
      </w:r>
      <w:r w:rsidR="005D0C25">
        <w:rPr>
          <w:lang w:val="en-GB"/>
        </w:rPr>
        <w:fldChar w:fldCharType="begin"/>
      </w:r>
      <w:r w:rsidR="003A171C">
        <w:rPr>
          <w:lang w:val="en-GB"/>
        </w:rPr>
        <w:instrText xml:space="preserve"> ADDIN ZOTERO_ITEM CSL_CITATION {"citationID":"aiDr8sEV","properties":{"formattedCitation":"(Arbiza et al. 2011; Pandey and Braun 2020)","plainCitation":"(Arbiza et al. 2011; Pandey and Braun 2020)","noteIndex":0},"citationItems":[{"id":782,"uris":["http://zotero.org/users/local/3HvvyIsJ/items/4ES9JMC3"],"itemData":{"id":782,"type":"article-journal","abstract":"At a genomic scale, the patterns that have shaped molecular evolution are believed to be largely heterogeneous. Consequently, comparative analyses should use appropriate probabilistic substitution models that capture the main features under which different genomic regions have evolved. While efforts have concentrated in the development and understanding of model selection techniques, no descriptions of overall relative substitution model ﬁt at the genome level have been reported. Here, we provide a characterization of best-ﬁt substitution models across three genomic data sets including coding regions from mammals, vertebrates, and Drosophila (24,000 alignments). According to the Akaike Information Criterion (AIC), 82 of 88 models considered were selected as best-ﬁt models at least in one occasion, although with very different frequencies. Most parameter estimates also varied broadly among genes. Patterns found for vertebrates and Drosophila were quite similar and often more complex than those found in mammals. Phylogenetic trees derived from models in the 95% conﬁdence interval set showed much less variance and were signiﬁcantly closer to the tree estimated under the best-ﬁt model than trees derived from models outside this interval. Although alternative criteria selected simpler models than the AIC, they suggested similar patterns. All together our results show that at a genomic scale, different gene alignments for the same set of taxa are best explained by a large variety of different substitution models and that model choice has implications on different parameter estimates including the inferred phylogenetic trees. After taking into account the differences related to sample size, our results suggest a noticeable diversity in the underlying evolutionary process. All together, we conclude that the use of model selection techniques is important to obtain consistent phylogenetic estimates from real data at a genomic scale.","container-title":"Genome Biology and Evolution","DOI":"10.1093/gbe/evr080","ISSN":"1759-6653","language":"en","page":"896-908","source":"DOI.org (Crossref)","title":"Genome-Wide Heterogeneity of Nucleotide Substitution Model Fit","volume":"3","author":[{"family":"Arbiza","given":"Leonardo"},{"family":"Patricio","given":"Mateus"},{"family":"Dopazo","given":"Hernán"},{"family":"Posada","given":"David"}],"issued":{"date-parts":[["2011",1,1]]}}},{"id":845,"uris":["http://zotero.org/users/local/3HvvyIsJ/items/QQZR3G27"],"itemData":{"id":845,"type":"paper-conference","abstract":"Protein sequence evolution is a complex process that varies across the tree of life and among-sites within proteins. Comparing evolutionary rate matrices for speciﬁc taxa (‘clade-speciﬁc models’) can reveal this variation and provide information about the basis for changes in the patterns of protein evolution over time. However, clade-speciﬁc models can only provide this information if the variation among taxa exceeds the variation among proteins. We showed this to be the case by demonstrating that clade-speciﬁc model ﬁt could distinguish among proteins from the four taxa that we examined (vertebrates, plants, oomycetes, and yeasts). Model ﬁt classiﬁed proteins correctly by clade of origin &gt;70% of the time. A relatively small number of dimensions can explain diﬀerences among models. If model parameters are averaged across all sites ~80% of the variance among models reﬂects clade; for models that consider protein structure ~50% of the variance reﬂected relative solvent accessibility and ~25% reﬂected clade. Relaxed purifying selection in taxa with smaller long-term eﬀective population sizes appears to explain much of the among clade variance. Relaxed selection on solvent-exposed sites was correlated with the degree of change in amino acid side-chain volume for substitutions; other diﬀerences among models were more complex. Beyond the information they reveal about protein evolution, our clade-speciﬁc models also represent tools for phylogenomic inference. Availability: model ﬁles are available from https://github.com/ebraun68/clade_speciﬁc_prot_models.","container-title":"Proceedings of the 11th ACM International Conference on Bioinformatics, Computational Biology and Health Informatics","DOI":"10.1145/3388440.3412473","event-place":"Virtual Event USA","event-title":"BCB '20: 11th ACM International Conference on Bioinformatics, Computational Biology and Health Informatics","ISBN":"978-1-4503-7964-9","language":"en","page":"1-11","publisher":"ACM","publisher-place":"Virtual Event USA","source":"DOI.org (Crossref)","title":"Protein evolution is structure dependent and non-homogeneous across the tree of life","URL":"https://dl.acm.org/doi/10.1145/3388440.3412473","author":[{"family":"Pandey","given":"Akanksha"},{"family":"Braun","given":"Edward L."}],"accessed":{"date-parts":[["2022",12,5]]},"issued":{"date-parts":[["2020",9,21]]}}}],"schema":"https://github.com/citation-style-language/schema/raw/master/csl-citation.json"} </w:instrText>
      </w:r>
      <w:r w:rsidR="005D0C25">
        <w:rPr>
          <w:lang w:val="en-GB"/>
        </w:rPr>
        <w:fldChar w:fldCharType="separate"/>
      </w:r>
      <w:r w:rsidR="008D6619">
        <w:rPr>
          <w:lang w:val="en-US"/>
        </w:rPr>
        <w:t>(Arbiza et al. 2011; Pandey and Braun 2020)</w:t>
      </w:r>
      <w:r w:rsidR="005D0C25">
        <w:rPr>
          <w:lang w:val="en-GB"/>
        </w:rPr>
        <w:fldChar w:fldCharType="end"/>
      </w:r>
      <w:r w:rsidR="005D0C25">
        <w:rPr>
          <w:lang w:val="en-GB"/>
        </w:rPr>
        <w:t xml:space="preserve"> </w:t>
      </w:r>
      <w:r w:rsidR="003528DC">
        <w:rPr>
          <w:lang w:val="en-GB"/>
        </w:rPr>
        <w:t xml:space="preserve">or even amino acid </w:t>
      </w:r>
      <w:r w:rsidR="00272103">
        <w:rPr>
          <w:lang w:val="en-GB"/>
        </w:rPr>
        <w:t xml:space="preserve">sites </w:t>
      </w:r>
      <w:r w:rsidR="00C028FC">
        <w:rPr>
          <w:lang w:val="en-GB"/>
        </w:rPr>
        <w:t xml:space="preserve">of </w:t>
      </w:r>
      <w:r w:rsidR="003528DC">
        <w:rPr>
          <w:lang w:val="en-GB"/>
        </w:rPr>
        <w:t>proteins</w:t>
      </w:r>
      <w:r w:rsidR="005D0C25">
        <w:rPr>
          <w:lang w:val="en-GB"/>
        </w:rPr>
        <w:t xml:space="preserve"> </w:t>
      </w:r>
      <w:r w:rsidR="005D0C25">
        <w:rPr>
          <w:lang w:val="en-GB"/>
        </w:rPr>
        <w:fldChar w:fldCharType="begin"/>
      </w:r>
      <w:r w:rsidR="003A171C">
        <w:rPr>
          <w:lang w:val="en-GB"/>
        </w:rPr>
        <w:instrText xml:space="preserve"> ADDIN ZOTERO_ITEM CSL_CITATION {"citationID":"gi7eYkKZ","properties":{"formattedCitation":"(Pupko et al. 2002; Robinson et al. 2003; Echave et al. 2016; Jim\\uc0\\u233{}nez-Santos et al. 2018; Neverov et al. 2021)","plainCitation":"(Pupko et al. 2002; Robinson et al. 2003; Echave et al. 2016; Jiménez-Santos et al. 2018; Neverov et al. 2021)","noteIndex":0},"citationItems":[{"id":705,"uris":["http://zotero.org/users/local/3HvvyIsJ/items/CUHRF8RU"],"itemData":{"id":705,"type":"article-journal","abstract":"It has long been recognized that certain sites within a protein, such as sites in the protein core or catalytic residues in enzymes, are evolutionarily more conserved than other sites. However, our understanding of rate variation among sites remains surprisingly limited. Recent progress to address this includes the development of a wide array of reliable methods to estimate site-specific substitution rates from sequence alignments. In addition, several molecular traits have been identified that correlate with site-specific mutation rates, and novel mechanistic biophysical models have been proposed to explain the observed correlations. Nonetheless, current models explain, at best, approximately 60% of the observed variance, highlighting the limitations of current methods and models and the need for new research directions.","container-title":"Nature Reviews Genetics","DOI":"10.1038/nrg.2015.18","ISSN":"1471-0056, 1471-0064","issue":"2","journalAbbreviation":"Nat Rev Genet","language":"en","page":"109-121","source":"DOI.org (Crossref)","title":"Causes of evolutionary rate variation among protein sites","volume":"17","author":[{"family":"Echave","given":"Julian"},{"family":"Spielman","given":"Stephanie J."},{"family":"Wilke","given":"Claus O."}],"issued":{"date-parts":[["2016",2]]}}},{"id":701,"uris":["http://zotero.org/users/local/3HvvyIsJ/items/B6B3SYIY"],"itemData":{"id":701,"type":"article-journal","abstract":"The number of amino acids that occupy a given protein site during evolution reflects the selective constraints operating on the site. This evolutionary variability is strongly influenced by the structural properties of the site in the native structure, and it is quantified either through sequence entropy or through substitution rates. However, while the sequence entropy only depends on the equilibrium frequencies of the amino acids, the substitution rate also depends on the exchangeability matrix that describes mutations in the mathematical model of the substitution process. Here we apply two variants of a mathematical model of protein evolution with selection for protein stability, both against unfolding and against misfolding. Exploiting the approximation of independent sites, these models allow computing site-specific substitution processes that satisfy global constraints on folding stability. We find that site-specific substitution rates do not depend only on the selective constraints acting on the site, quantified through its sequence entropy. In fact, polar sites evolve faster than hydrophobic sites even for equal sequence entropy, as a consequence of the fact that polar amino acids are characterized by higher mutational exchangeability than hydrophobic ones. Accordingly, the model predicts that more polar proteins tend to evolve faster.","container-title":"PeerJ","DOI":"10.7717/peerj.5549","ISSN":"2167-8359","language":"en","page":"e5549","source":"DOI.org (Crossref)","title":"Influence of mutation bias and hydrophobicity on the substitution rates and sequence entropies of protein evolution","volume":"6","author":[{"family":"Jiménez-Santos","given":"María José"},{"family":"Arenas","given":"Miguel"},{"family":"Bastolla","given":"Ugo"}],"issued":{"date-parts":[["2018",10,5]]}}},{"id":849,"uris":["http://zotero.org/users/local/3HvvyIsJ/items/LK5B88GV"],"itemData":{"id":849,"type":"article-journal","abstract":"The rate of evolution differs between protein sites and changes with time. However, the link between these two phenomena remains poorly understood. Here, we design a phylogenetic approach for distinguishing pairs of amino acid sites that evolve concordantly, i.e., such that substitutions at one site trigger subsequent substitutions at the other; and also pairs of sites that evolve discordantly, so that substitutions at one site impede subsequent substitutions at the other. We distinguish groups of amino acid sites that undergo coordinated evolution and evolve discordantly from other such groups. In mitochondrion-encoded proteins of metazoans and fungi, we show that concordantly evolving sites are clustered in protein structures. By analysing the phylogenetic patterns of substitutions at concordantly and discordantly evolving site pairs, we find that concordant evolution has two distinct causes: epistatic interactions between amino acid substitutions and episodes of selection independently affecting substitutions at different sites. The rate of substitutions at concordantly evolving groups of protein sites changes in the course of evolution, indicating episodes of selection limited to some of the lineages. The phylogenetic positions of these changes are consistent between proteins, suggesting common selective forces underlying them.","container-title":"PLOS Genetics","DOI":"10.1371/journal.pgen.1008711","ISSN":"1553-7404","issue":"1","journalAbbreviation":"PLoS Genet","language":"en","page":"e1008711","source":"DOI.org (Crossref)","title":"Episodic evolution of coadapted sets of amino acid sites in mitochondrial proteins","volume":"17","author":[{"family":"Neverov","given":"Alexey D."},{"family":"Popova","given":"Anfisa V."},{"family":"Fedonin","given":"Gennady G."},{"family":"Cheremukhin","given":"Evgeny A."},{"family":"Klink","given":"Galya V."},{"family":"Bazykin","given":"Georgii A."}],"editor":[{"family":"Zhang","given":"Jianzhi"}],"issued":{"date-parts":[["2021",1,25]]}}},{"id":848,"uris":["http://zotero.org/users/local/3HvvyIsJ/items/29PSVG9F"],"itemData":{"id":848,"type":"article-journal","abstract":"Motivation: A number of proteins of known threedimensional (3D) structure exist, with yet unknown function. In light of the recent progress in structure determination methodology, this number is likely to increase rapidly. A novel method is presented here: ‘Rate4Site’, which maps the rate of evolution among homologous proteins onto the molecular surface of one of the homologues whose 3D-structure is known. Functionally important regions often correspond to surface patches of slowly evolving residues.","container-title":"Bioinformatics","DOI":"10.1093/bioinformatics/18.suppl_1.S71","ISSN":"1367-4803, 1460-2059","issue":"Suppl 1","journalAbbreviation":"Bioinformatics","language":"en","page":"S71-S77","source":"DOI.org (Crossref)","title":"Rate4Site: an algorithmic tool for the identification of functional regions in proteins by surface mapping of evolutionary determinants within their homologues","title-short":"Rate4Site","volume":"18","author":[{"family":"Pupko","given":"T."},{"family":"Bell","given":"R. E."},{"family":"Mayrose","given":"I."},{"family":"Glaser","given":"F."},{"family":"Ben-Tal","given":"N."}],"issued":{"date-parts":[["2002",7,1]]}}},{"id":811,"uris":["http://zotero.org/users/local/3HvvyIsJ/items/ZPJTV29X"],"itemData":{"id":811,"type":"article-journal","container-title":"Molecular Biology and Evolution","DOI":"10.1093/molbev/msg184","ISSN":"0737-4038, 1537-1719","issue":"10","journalAbbreviation":"Molecular Biology and Evolution","language":"en","page":"1692-1704","source":"DOI.org (Crossref)","title":"Protein Evolution with Dependence Among Codons Due to Tertiary Structure","volume":"20","author":[{"family":"Robinson","given":"D. M."},{"family":"Jones","given":"D. T."},{"family":"Kishino","given":"H."},{"family":"Goldman","given":"N."},{"family":"Thorne","given":"J."}],"issued":{"date-parts":[["2003",6,27]]}}}],"schema":"https://github.com/citation-style-language/schema/raw/master/csl-citation.json"} </w:instrText>
      </w:r>
      <w:r w:rsidR="005D0C25">
        <w:rPr>
          <w:lang w:val="en-GB"/>
        </w:rPr>
        <w:fldChar w:fldCharType="separate"/>
      </w:r>
      <w:r w:rsidR="008D6619" w:rsidRPr="008D6619">
        <w:rPr>
          <w:lang w:val="en-US"/>
        </w:rPr>
        <w:t>(Pupko et al. 2002; Robinson et al. 2003; Echave et al. 2016; Jiménez-Santos et al. 2018; Neverov et al. 2021)</w:t>
      </w:r>
      <w:r w:rsidR="005D0C25">
        <w:rPr>
          <w:lang w:val="en-GB"/>
        </w:rPr>
        <w:fldChar w:fldCharType="end"/>
      </w:r>
      <w:r w:rsidR="003528DC">
        <w:rPr>
          <w:lang w:val="en-GB"/>
        </w:rPr>
        <w:t xml:space="preserve"> </w:t>
      </w:r>
      <w:r w:rsidR="005D0C25">
        <w:rPr>
          <w:lang w:val="en-GB"/>
        </w:rPr>
        <w:t>e</w:t>
      </w:r>
      <w:r w:rsidR="003528DC">
        <w:rPr>
          <w:lang w:val="en-GB"/>
        </w:rPr>
        <w:t xml:space="preserve">volve under different selection pressures and thus better </w:t>
      </w:r>
      <w:r w:rsidR="008348F8">
        <w:rPr>
          <w:lang w:val="en-GB"/>
        </w:rPr>
        <w:t xml:space="preserve">fit </w:t>
      </w:r>
      <w:r w:rsidR="003528DC">
        <w:rPr>
          <w:lang w:val="en-GB"/>
        </w:rPr>
        <w:t xml:space="preserve">with different substitution models. </w:t>
      </w:r>
      <w:r w:rsidR="00C028FC">
        <w:rPr>
          <w:lang w:val="en-GB"/>
        </w:rPr>
        <w:t>As a consequence</w:t>
      </w:r>
      <w:r w:rsidR="00582666">
        <w:rPr>
          <w:lang w:val="en-GB"/>
        </w:rPr>
        <w:t xml:space="preserve">, </w:t>
      </w:r>
      <w:r w:rsidR="00C028FC">
        <w:rPr>
          <w:lang w:val="en-GB"/>
        </w:rPr>
        <w:t xml:space="preserve">multiple </w:t>
      </w:r>
      <w:r w:rsidR="00582666">
        <w:rPr>
          <w:lang w:val="en-GB"/>
        </w:rPr>
        <w:t>s</w:t>
      </w:r>
      <w:r w:rsidR="00582666" w:rsidRPr="00F66F0B">
        <w:rPr>
          <w:lang w:val="en-GB"/>
        </w:rPr>
        <w:t xml:space="preserve">ubstitution models of </w:t>
      </w:r>
      <w:r w:rsidR="00C028FC">
        <w:rPr>
          <w:lang w:val="en-GB"/>
        </w:rPr>
        <w:t xml:space="preserve">molecular </w:t>
      </w:r>
      <w:r w:rsidR="00582666" w:rsidRPr="00F66F0B">
        <w:rPr>
          <w:lang w:val="en-GB"/>
        </w:rPr>
        <w:t xml:space="preserve">evolution are </w:t>
      </w:r>
      <w:r w:rsidR="00C028FC">
        <w:rPr>
          <w:lang w:val="en-GB"/>
        </w:rPr>
        <w:t>frequently</w:t>
      </w:r>
      <w:r w:rsidR="00C028FC" w:rsidRPr="00F66F0B">
        <w:rPr>
          <w:lang w:val="en-GB"/>
        </w:rPr>
        <w:t xml:space="preserve"> </w:t>
      </w:r>
      <w:r w:rsidR="00582666" w:rsidRPr="00F66F0B">
        <w:rPr>
          <w:lang w:val="en-GB"/>
        </w:rPr>
        <w:t xml:space="preserve">used </w:t>
      </w:r>
      <w:r w:rsidR="00582666">
        <w:rPr>
          <w:lang w:val="en-GB"/>
        </w:rPr>
        <w:t xml:space="preserve">in </w:t>
      </w:r>
      <w:r w:rsidR="00622DD0">
        <w:rPr>
          <w:lang w:val="en-GB"/>
        </w:rPr>
        <w:t>the</w:t>
      </w:r>
      <w:r w:rsidR="003706FE">
        <w:rPr>
          <w:lang w:val="en-GB"/>
        </w:rPr>
        <w:t xml:space="preserve"> field </w:t>
      </w:r>
      <w:r w:rsidR="00050F00">
        <w:rPr>
          <w:lang w:val="en-GB"/>
        </w:rPr>
        <w:t>(</w:t>
      </w:r>
      <w:r w:rsidR="0086360B">
        <w:rPr>
          <w:lang w:val="en-GB"/>
        </w:rPr>
        <w:t>see for a review</w:t>
      </w:r>
      <w:r w:rsidR="005D0C25">
        <w:rPr>
          <w:lang w:val="en-GB"/>
        </w:rPr>
        <w:t xml:space="preserve"> </w:t>
      </w:r>
      <w:r w:rsidR="005D0C25">
        <w:rPr>
          <w:lang w:val="en-GB"/>
        </w:rPr>
        <w:fldChar w:fldCharType="begin"/>
      </w:r>
      <w:r w:rsidR="00250D2B">
        <w:rPr>
          <w:lang w:val="en-GB"/>
        </w:rPr>
        <w:instrText xml:space="preserve"> ADDIN ZOTERO_ITEM CSL_CITATION {"citationID":"T6Y7Sf5B","properties":{"formattedCitation":"(Arenas 2015a)","plainCitation":"(Arenas 2015a)","dontUpdate":true,"noteIndex":0},"citationItems":[{"id":408,"uris":["http://zotero.org/users/local/3HvvyIsJ/items/BFBEQZNN"],"itemData":{"id":408,"type":"article-journal","abstract":"Substitution models of evolution describe the process of genetic variation through ﬁxed mutations and constitute the basis of the evolutionary analysis at the molecular level. Almost 40 years after the development of ﬁrst substitution models, highly sophisticated, and data-speciﬁc substitution models continue emerging with the aim of better mimicking real evolutionary processes. Here I describe current trends in substitution models of DNA, codon and amino acid sequence evolution, including advantages and pitfalls of the most popular models. The perspective concludes that despite the large number of currently available substitution models, further research is required for more realistic modeling, especially for DNA coding and amino acid data. Additionally, the development of more accurate complex models should be coupled with new implementations and improvements of methods and frameworks for substitution model selection and downstream evolutionary analysis.","container-title":"Frontiers in Genetics","DOI":"10.3389/fgene.2015.00319","ISSN":"1664-8021","journalAbbreviation":"Front. Genet.","language":"en","source":"DOI.org (Crossref)","title":"Trends in substitution models of molecular evolution","URL":"http://journal.frontiersin.org/Article/10.3389/fgene.2015.00319/abstract","volume":"6","author":[{"family":"Arenas","given":"Miguel"}],"accessed":{"date-parts":[["2021",6,22]]},"issued":{"date-parts":[["2015",10,26]]}}}],"schema":"https://github.com/citation-style-language/schema/raw/master/csl-citation.json"} </w:instrText>
      </w:r>
      <w:r w:rsidR="005D0C25">
        <w:rPr>
          <w:lang w:val="en-GB"/>
        </w:rPr>
        <w:fldChar w:fldCharType="separate"/>
      </w:r>
      <w:r w:rsidR="008D6619">
        <w:rPr>
          <w:lang w:val="en-US"/>
        </w:rPr>
        <w:t>Arenas 2015a)</w:t>
      </w:r>
      <w:r w:rsidR="005D0C25">
        <w:rPr>
          <w:lang w:val="en-GB"/>
        </w:rPr>
        <w:fldChar w:fldCharType="end"/>
      </w:r>
      <w:r w:rsidR="00582666" w:rsidRPr="00F66F0B">
        <w:rPr>
          <w:lang w:val="en-GB"/>
        </w:rPr>
        <w:t>.</w:t>
      </w:r>
    </w:p>
    <w:p w14:paraId="6421F97D" w14:textId="7AF5D374" w:rsidR="00582666" w:rsidRDefault="00582666">
      <w:pPr>
        <w:spacing w:line="480" w:lineRule="auto"/>
        <w:rPr>
          <w:lang w:val="en-GB"/>
        </w:rPr>
        <w:pPrChange w:id="10" w:author="David Ferreiro Garcia" w:date="2023-02-15T20:12:00Z">
          <w:pPr/>
        </w:pPrChange>
      </w:pPr>
      <w:r>
        <w:rPr>
          <w:lang w:val="en-GB"/>
        </w:rPr>
        <w:t xml:space="preserve">At the protein level, two main types of substitution models </w:t>
      </w:r>
      <w:r w:rsidR="00AF5FD3">
        <w:rPr>
          <w:lang w:val="en-GB"/>
        </w:rPr>
        <w:t>were developed so far</w:t>
      </w:r>
      <w:r>
        <w:rPr>
          <w:lang w:val="en-GB"/>
        </w:rPr>
        <w:t xml:space="preserve">. First, the empirical substitution models, which </w:t>
      </w:r>
      <w:r w:rsidR="0086360B" w:rsidRPr="00F66F0B">
        <w:rPr>
          <w:lang w:val="en-GB"/>
        </w:rPr>
        <w:t xml:space="preserve">consist </w:t>
      </w:r>
      <w:r w:rsidR="0086360B">
        <w:rPr>
          <w:lang w:val="en-GB"/>
        </w:rPr>
        <w:t>of</w:t>
      </w:r>
      <w:r w:rsidR="0086360B" w:rsidRPr="00F66F0B">
        <w:rPr>
          <w:lang w:val="en-GB"/>
        </w:rPr>
        <w:t xml:space="preserve"> a 20 </w:t>
      </w:r>
      <w:r w:rsidR="0086360B" w:rsidRPr="00F66F0B">
        <w:rPr>
          <w:lang w:val="en-GB"/>
        </w:rPr>
        <w:sym w:font="Symbol" w:char="F0B4"/>
      </w:r>
      <w:r w:rsidR="0086360B" w:rsidRPr="00F66F0B">
        <w:rPr>
          <w:lang w:val="en-GB"/>
        </w:rPr>
        <w:t xml:space="preserve"> 20 matrix </w:t>
      </w:r>
      <w:r w:rsidR="00A16F38">
        <w:rPr>
          <w:lang w:val="en-GB"/>
        </w:rPr>
        <w:t>with</w:t>
      </w:r>
      <w:r w:rsidR="00A16F38" w:rsidRPr="00F66F0B">
        <w:rPr>
          <w:lang w:val="en-GB"/>
        </w:rPr>
        <w:t xml:space="preserve"> </w:t>
      </w:r>
      <w:r w:rsidR="0086360B" w:rsidRPr="00F66F0B">
        <w:rPr>
          <w:lang w:val="en-GB"/>
        </w:rPr>
        <w:t xml:space="preserve">the relative rates of change </w:t>
      </w:r>
      <w:r w:rsidR="0086360B">
        <w:rPr>
          <w:lang w:val="en-GB"/>
        </w:rPr>
        <w:t>among amino acids (</w:t>
      </w:r>
      <w:r w:rsidR="0086360B" w:rsidRPr="00F66F0B">
        <w:rPr>
          <w:lang w:val="en-GB"/>
        </w:rPr>
        <w:t>exchangeability</w:t>
      </w:r>
      <w:r w:rsidR="0086360B">
        <w:rPr>
          <w:lang w:val="en-GB"/>
        </w:rPr>
        <w:t xml:space="preserve"> matrix) </w:t>
      </w:r>
      <w:r w:rsidR="0086360B" w:rsidRPr="00F66F0B">
        <w:rPr>
          <w:lang w:val="en-GB"/>
        </w:rPr>
        <w:t xml:space="preserve">and </w:t>
      </w:r>
      <w:r w:rsidR="00343165">
        <w:rPr>
          <w:lang w:val="en-GB"/>
        </w:rPr>
        <w:t xml:space="preserve">the </w:t>
      </w:r>
      <w:r w:rsidR="0086360B" w:rsidRPr="00F66F0B">
        <w:rPr>
          <w:lang w:val="en-GB"/>
        </w:rPr>
        <w:t>20 amino acid frequencies</w:t>
      </w:r>
      <w:r w:rsidR="0086360B">
        <w:rPr>
          <w:lang w:val="en-GB"/>
        </w:rPr>
        <w:t xml:space="preserve"> </w:t>
      </w:r>
      <w:r w:rsidR="00343165">
        <w:rPr>
          <w:lang w:val="en-GB"/>
        </w:rPr>
        <w:t xml:space="preserve">at the equilibrium </w:t>
      </w:r>
      <w:r w:rsidR="005D0C25">
        <w:rPr>
          <w:lang w:val="en-GB"/>
        </w:rPr>
        <w:fldChar w:fldCharType="begin"/>
      </w:r>
      <w:r w:rsidR="00ED4550">
        <w:rPr>
          <w:lang w:val="en-GB"/>
        </w:rPr>
        <w:instrText xml:space="preserve"> ADDIN ZOTERO_ITEM CSL_CITATION {"citationID":"xOmG7ZKm","properties":{"formattedCitation":"(Thorne 2000; Yang 2006; Arenas 2015a)","plainCitation":"(Thorne 2000; Yang 2006; Arenas 2015a)","noteIndex":0},"citationItems":[{"id":722,"uris":["http://zotero.org/users/local/3HvvyIsJ/items/UIEQDYM5"],"itemData":{"id":722,"type":"article-journal","container-title":"Current Opinion in Genetics &amp; Development","DOI":"10.1016/S0959-437X(00)00142-8","ISSN":"0959437X","issue":"6","journalAbbreviation":"Current Opinion in Genetics &amp; Development","language":"en","page":"602-605","source":"DOI.org (Crossref)","title":"Models of protein sequence evolution and their applications","volume":"10","author":[{"family":"Thorne","given":"Jeffrey L"}],"issued":{"date-parts":[["2000",12]]}}},{"id":687,"uris":["http://zotero.org/users/local/3HvvyIsJ/items/775ERJD4"],"itemData":{"id":687,"type":"book","ISBN":"978-0-19-856702-8","language":"en","note":"DOI: 10.1093/acprof:oso/9780198567028.001.0001\nDOI: 10.1093/acprof:oso/9780198567028.001.0001","publisher":"Oxford University Press","source":"DOI.org (Crossref)","title":"Computational Molecular Evolution","URL":"https://oxford.universitypressscholarship.com/view/10.1093/acprof:oso/9780198567028.001.0001/acprof-9780198567028","author":[{"family":"Yang","given":"Ziheng"}],"accessed":{"date-parts":[["2022",6,13]]},"issued":{"date-parts":[["2006",10,5]]}}},{"id":408,"uris":["http://zotero.org/users/local/3HvvyIsJ/items/BFBEQZNN"],"itemData":{"id":408,"type":"article-journal","abstract":"Substitution models of evolution describe the process of genetic variation through ﬁxed mutations and constitute the basis of the evolutionary analysis at the molecular level. Almost 40 years after the development of ﬁrst substitution models, highly sophisticated, and data-speciﬁc substitution models continue emerging with the aim of better mimicking real evolutionary processes. Here I describe current trends in substitution models of DNA, codon and amino acid sequence evolution, including advantages and pitfalls of the most popular models. The perspective concludes that despite the large number of currently available substitution models, further research is required for more realistic modeling, especially for DNA coding and amino acid data. Additionally, the development of more accurate complex models should be coupled with new implementations and improvements of methods and frameworks for substitution model selection and downstream evolutionary analysis.","container-title":"Frontiers in Genetics","DOI":"10.3389/fgene.2015.00319","ISSN":"1664-8021","journalAbbreviation":"Front. Genet.","language":"en","source":"DOI.org (Crossref)","title":"Trends in substitution models of molecular evolution","URL":"http://journal.frontiersin.org/Article/10.3389/fgene.2015.00319/abstract","volume":"6","author":[{"family":"Arenas","given":"Miguel"}],"accessed":{"date-parts":[["2021",6,22]]},"issued":{"date-parts":[["2015",10,26]]}}}],"schema":"https://github.com/citation-style-language/schema/raw/master/csl-citation.json"} </w:instrText>
      </w:r>
      <w:r w:rsidR="005D0C25">
        <w:rPr>
          <w:lang w:val="en-GB"/>
        </w:rPr>
        <w:fldChar w:fldCharType="separate"/>
      </w:r>
      <w:r w:rsidR="00ED4550">
        <w:rPr>
          <w:lang w:val="en-US"/>
        </w:rPr>
        <w:t>(Thorne 2000; Yang 2006; Arenas 2015a)</w:t>
      </w:r>
      <w:r w:rsidR="005D0C25">
        <w:rPr>
          <w:lang w:val="en-GB"/>
        </w:rPr>
        <w:fldChar w:fldCharType="end"/>
      </w:r>
      <w:r w:rsidR="00272103">
        <w:rPr>
          <w:lang w:val="en-GB"/>
        </w:rPr>
        <w:t>. These models</w:t>
      </w:r>
      <w:r w:rsidR="005D0C25">
        <w:rPr>
          <w:lang w:val="en-GB"/>
        </w:rPr>
        <w:t xml:space="preserve"> </w:t>
      </w:r>
      <w:r w:rsidR="00C440B6">
        <w:rPr>
          <w:lang w:val="en-GB"/>
        </w:rPr>
        <w:t>are</w:t>
      </w:r>
      <w:r w:rsidR="0086360B">
        <w:rPr>
          <w:lang w:val="en-GB"/>
        </w:rPr>
        <w:t xml:space="preserve"> </w:t>
      </w:r>
      <w:r w:rsidR="003F767C">
        <w:rPr>
          <w:lang w:val="en-GB"/>
        </w:rPr>
        <w:t xml:space="preserve">obtained </w:t>
      </w:r>
      <w:r>
        <w:rPr>
          <w:lang w:val="en-GB"/>
        </w:rPr>
        <w:t xml:space="preserve">from large empirical datasets </w:t>
      </w:r>
      <w:r w:rsidR="003F767C">
        <w:rPr>
          <w:lang w:val="en-GB"/>
        </w:rPr>
        <w:t xml:space="preserve">such as </w:t>
      </w:r>
      <w:r>
        <w:rPr>
          <w:lang w:val="en-GB"/>
        </w:rPr>
        <w:t>nuclear</w:t>
      </w:r>
      <w:r w:rsidR="005D0C25">
        <w:rPr>
          <w:lang w:val="en-GB"/>
        </w:rPr>
        <w:t xml:space="preserve"> </w:t>
      </w:r>
      <w:r w:rsidR="005D0C25">
        <w:rPr>
          <w:lang w:val="en-GB"/>
        </w:rPr>
        <w:fldChar w:fldCharType="begin"/>
      </w:r>
      <w:r w:rsidR="003A171C">
        <w:rPr>
          <w:lang w:val="en-GB"/>
        </w:rPr>
        <w:instrText xml:space="preserve"> ADDIN ZOTERO_ITEM CSL_CITATION {"citationID":"27N8KbhG","properties":{"formattedCitation":"(Jones et al. 1992; Whelan and Goldman 2001)","plainCitation":"(Jones et al. 1992; Whelan and Goldman 2001)","noteIndex":0},"citationItems":[{"id":552,"uris":["http://zotero.org/users/local/3HvvyIsJ/items/I66HXY6B"],"itemData":{"id":552,"type":"article-journal","container-title":"Bioinformatics","DOI":"10.1093/bioinformatics/8.3.275","ISSN":"1367-4803, 1460-2059","issue":"3","journalAbbreviation":"Bioinformatics","language":"en","page":"275-282","source":"DOI.org (Crossref)","title":"The rapid generation of mutation data matrices from protein sequences","volume":"8","author":[{"family":"Jones","given":"David T."},{"family":"Taylor","given":"William R."},{"family":"Thornton","given":"Janet M."}],"issued":{"date-parts":[["1992"]]}}},{"id":566,"uris":["http://zotero.org/users/local/3HvvyIsJ/items/6M6YLBWA"],"itemData":{"id":566,"type":"article-journal","container-title":"Molecular Biology and Evolution","DOI":"10.1093/oxfordjournals.molbev.a003851","ISSN":"1537-1719, 0737-4038","issue":"5","language":"en","page":"691-699","source":"DOI.org (Crossref)","title":"A General Empirical Model of Protein Evolution Derived from Multiple Protein Families Using a Maximum-Likelihood Approach","volume":"18","author":[{"family":"Whelan","given":"Simon"},{"family":"Goldman","given":"Nick"}],"issued":{"date-parts":[["2001",5]]}}}],"schema":"https://github.com/citation-style-language/schema/raw/master/csl-citation.json"} </w:instrText>
      </w:r>
      <w:r w:rsidR="005D0C25">
        <w:rPr>
          <w:lang w:val="en-GB"/>
        </w:rPr>
        <w:fldChar w:fldCharType="separate"/>
      </w:r>
      <w:r w:rsidR="008D6619">
        <w:rPr>
          <w:lang w:val="en-US"/>
        </w:rPr>
        <w:t>(Jones et al. 1992; Whelan and Goldman 2001)</w:t>
      </w:r>
      <w:r w:rsidR="005D0C25">
        <w:rPr>
          <w:lang w:val="en-GB"/>
        </w:rPr>
        <w:fldChar w:fldCharType="end"/>
      </w:r>
      <w:r w:rsidR="005D0C25">
        <w:rPr>
          <w:lang w:val="en-GB"/>
        </w:rPr>
        <w:t>,</w:t>
      </w:r>
      <w:r>
        <w:rPr>
          <w:lang w:val="en-GB"/>
        </w:rPr>
        <w:t xml:space="preserve"> chloroplast </w:t>
      </w:r>
      <w:r w:rsidR="005D0C25">
        <w:rPr>
          <w:lang w:val="en-GB"/>
        </w:rPr>
        <w:fldChar w:fldCharType="begin"/>
      </w:r>
      <w:r w:rsidR="003A171C">
        <w:rPr>
          <w:lang w:val="en-GB"/>
        </w:rPr>
        <w:instrText xml:space="preserve"> ADDIN ZOTERO_ITEM CSL_CITATION {"citationID":"o2BzuDfW","properties":{"formattedCitation":"(Adachi et al. 2000)","plainCitation":"(Adachi et al. 2000)","noteIndex":0},"citationItems":[{"id":544,"uris":["http://zotero.org/users/local/3HvvyIsJ/items/FPENYSDH"],"itemData":{"id":544,"type":"article-journal","abstract":"Maximum likelihood (ML) phylogenies based on 9,957 amino acid (AA) sites of 45 proteins encoded in the plastid genomes of Cyanophora, a diatom, a rhodophyte (red algae), a euglenophyte, and five land plants are compared with respect to several properties of the data, including between-site rate variation and aberrant amino acid composition in individual species. Neighbor-joining trees from AA LogDet distances and ML analyses are seen to be congruent when site rate variability was taken into account. Four feasible trees are identified in these analyses, one of which is preferred, and one of which is almost excluded by statistical criteria. A transition probability matrix for the general reversible Markov model of amino acid substitutions is estimated from the data, assuming each of these four trees. In all cases, the tree with diatom and rhodophyte as sister taxa was clearly favored. The new transition matrix based on the best tree, called cpREV, takes into account distinct substitution patterns in plastid-encoded proteins and should be useful in future ML inferences using such data. A second rate matrix, called cpREV*, based on a weighted sum of rate matrices from different trees, is also considered.","container-title":"Journal of Molecular Evolution","DOI":"10.1007/s002399910038","ISSN":"0022-2844","issue":"4","journalAbbreviation":"J Mol Evol","language":"en","page":"348-358","source":"DOI.org (Crossref)","title":"Plastid Genome Phylogeny and a Model of Amino Acid Substitution for Proteins Encoded by Chloroplast DNA","volume":"50","author":[{"family":"Adachi","given":"Jun"},{"family":"Waddell","given":"Peter J."},{"family":"Martin","given":"William"},{"family":"Hasegawa","given":"Masami"}],"issued":{"date-parts":[["2000",4]]}}}],"schema":"https://github.com/citation-style-language/schema/raw/master/csl-citation.json"} </w:instrText>
      </w:r>
      <w:r w:rsidR="005D0C25">
        <w:rPr>
          <w:lang w:val="en-GB"/>
        </w:rPr>
        <w:fldChar w:fldCharType="separate"/>
      </w:r>
      <w:r w:rsidR="008D6619">
        <w:rPr>
          <w:lang w:val="en-US"/>
        </w:rPr>
        <w:t>(Adachi et al. 2000)</w:t>
      </w:r>
      <w:r w:rsidR="005D0C25">
        <w:rPr>
          <w:lang w:val="en-GB"/>
        </w:rPr>
        <w:fldChar w:fldCharType="end"/>
      </w:r>
      <w:r w:rsidR="005D0C25" w:rsidRPr="00437603">
        <w:rPr>
          <w:lang w:val="en-US"/>
        </w:rPr>
        <w:t>,</w:t>
      </w:r>
      <w:r w:rsidRPr="00437603">
        <w:rPr>
          <w:lang w:val="en-US"/>
        </w:rPr>
        <w:t xml:space="preserve"> mitochondrial </w:t>
      </w:r>
      <w:r w:rsidR="005D0C25">
        <w:rPr>
          <w:lang w:val="en-US"/>
        </w:rPr>
        <w:fldChar w:fldCharType="begin"/>
      </w:r>
      <w:r w:rsidR="003A171C">
        <w:rPr>
          <w:lang w:val="en-US"/>
        </w:rPr>
        <w:instrText xml:space="preserve"> ADDIN ZOTERO_ITEM CSL_CITATION {"citationID":"19irLtjC","properties":{"formattedCitation":"(Yang et al. 1998; Abascal et al. 2007)","plainCitation":"(Yang et al. 1998; Abascal et al. 2007)","noteIndex":0},"citationItems":[{"id":556,"uris":["http://zotero.org/users/local/3HvvyIsJ/items/CGCAYQ3T"],"itemData":{"id":556,"type":"article-journal","container-title":"Molecular Biology and Evolution","DOI":"10.1093/molbev/msl136","ISSN":"0737-4038, 1537-1719","issue":"1","journalAbbreviation":"Molecular Biology and Evolution","language":"en","page":"1-5","source":"DOI.org (Crossref)","title":"MtArt: A New Model of Amino Acid Replacement for Arthropoda","title-short":"MtArt","volume":"24","author":[{"family":"Abascal","given":"F."},{"family":"Posada","given":"D."},{"family":"Zardoya","given":"R."}],"issued":{"date-parts":[["2007"]]}}},{"id":558,"uris":["http://zotero.org/users/local/3HvvyIsJ/items/KD3FRIK9"],"itemData":{"id":558,"type":"article-journal","container-title":"Molecular Biology and Evolution","DOI":"10.1093/oxfordjournals.molbev.a025888","ISSN":"0737-4038, 1537-1719","issue":"12","journalAbbreviation":"Molecular Biology and Evolution","language":"en","page":"1600-1611","source":"DOI.org (Crossref)","title":"Models of amino acid substitution and applications to mitochondrial protein evolution","volume":"15","author":[{"family":"Yang","given":"Z."},{"family":"Nielsen","given":"R."},{"family":"Hasegawa","given":"M."}],"issued":{"date-parts":[["1998",12,1]]}}}],"schema":"https://github.com/citation-style-language/schema/raw/master/csl-citation.json"} </w:instrText>
      </w:r>
      <w:r w:rsidR="005D0C25">
        <w:rPr>
          <w:lang w:val="en-US"/>
        </w:rPr>
        <w:fldChar w:fldCharType="separate"/>
      </w:r>
      <w:r w:rsidR="008D6619">
        <w:rPr>
          <w:lang w:val="en-US"/>
        </w:rPr>
        <w:t>(Yang et al. 1998; Abascal et al. 2007)</w:t>
      </w:r>
      <w:r w:rsidR="005D0C25">
        <w:rPr>
          <w:lang w:val="en-US"/>
        </w:rPr>
        <w:fldChar w:fldCharType="end"/>
      </w:r>
      <w:r w:rsidR="00272103">
        <w:rPr>
          <w:lang w:val="en-US"/>
        </w:rPr>
        <w:t xml:space="preserve"> </w:t>
      </w:r>
      <w:r w:rsidRPr="00343165">
        <w:rPr>
          <w:lang w:val="en-US"/>
        </w:rPr>
        <w:t xml:space="preserve">and virus </w:t>
      </w:r>
      <w:r w:rsidR="005D0C25">
        <w:fldChar w:fldCharType="begin"/>
      </w:r>
      <w:r w:rsidR="00250D2B">
        <w:rPr>
          <w:lang w:val="en-US"/>
        </w:rPr>
        <w:instrText xml:space="preserve"> ADDIN ZOTERO_ITEM CSL_CITATION {"citationID":"JiVyjne7","properties":{"formattedCitation":"(Nickle et al. 2007; Dang et al. 2010; Del Amparo and Arenas 2022)","plainCitation":"(Nickle et al. 2007; Dang et al. 2010; Del Amparo and Arenas 2022)","noteIndex":0},"citationItems":[{"id":851,"uris":["http://zotero.org/users/local/3HvvyIsJ/items/374GTGFX"],"itemData":{"id":851,"type":"article-journal","abstract":"Background: The amino acid substitution model is the core component of many protein analysis systems such as sequence similarity search, sequence alignment, and phylogenetic inference. Although several general amino acid substitution models have been estimated from large and diverse protein databases, they remain inappropriate for analyzing specific species, e.g., viruses. Emerging epidemics of influenza viruses raise the need for comprehensive studies of these dangerous viruses. We propose an influenza-specific amino acid substitution model to enhance the understanding of the evolution of influenza viruses.\nResults: A maximum likelihood approach was applied to estimate an amino acid substitution model (FLU) from ~113, 000 influenza protein sequences, consisting of ~20 million residues. FLU outperforms 14 widely used models in constructing maximum likelihood phylogenetic trees for the majority of influenza protein alignments. On average, FLU gains ~42 log likelihood points with an alignment of 300 sites. Moreover, topologies of trees constructed using FLU and other models are frequently different. FLU does indeed have an impact on likelihood improvement as well as tree topologies. It was implemented in PhyML and can be downloaded from ftp://ftp.sanger.ac.uk/pub/1000genomes/lsq/ FLU or included in PhyML 3.0 server at http://www.atgc-montpellier.fr/phyml/.\nConclusions: FLU should be useful for any influenza protein analysis system which requires an accurate description of amino acid substitutions.","journalAbbreviation":"BMC Evol Biol","language":"en","page":"11","source":"Zotero","title":"FLU, an amino acid substitution model for influenza proteins","author":[{"family":"Dang","given":"Cuong Cao"},{"family":"Si Le","given":"Q."},{"family":"Gascuel","given":"O."},{"family":"Sy Le","given":"V."}],"issued":{"date-parts":[["2010"]]}}},{"id":802,"uris":["http://zotero.org/users/local/3HvvyIsJ/items/S3IFZU5Z"],"itemData":{"id":802,"type":"article-journal","abstract":"The selection of the best-ﬁtting substitution model of molecular evolution is a traditional step for phylogenetic inferences, including ancestral sequence reconstruction (ASR). However, a few recent studies suggested that applying this procedure does not affect the accuracy of phylogenetic tree reconstruction. Here, we revisited this debate topic by analyzing the inﬂuence of selection among substitution models of protein evolution, with focus on exchangeability matrices, on the accuracy of ASR using simulated and real data. We found that the selected best-ﬁtting substitution model produces the most accurate ancestral sequences, especially if the data present large genetic diversity. Indeed, ancestral sequences reconstructed under substitution models with similar exchangeability matrices were similar, suggesting that if the selected best-ﬁtting model cannot be used for the reconstruction, applying a model similar to the selected one is preferred. We conclude that selecting among substitution models of protein evolution is recommended for reconstructing accurate ancestral sequences.","container-title":"Molecular Biology and Evolution","DOI":"10.1093/molbev/msac144","ISSN":"0737-4038, 1537-1719","issue":"7","language":"en","page":"msac144","source":"DOI.org (Crossref)","title":"Consequences of Substitution Model Selection on Protein Ancestral Sequence Reconstruction","volume":"39","author":[{"family":"Del Amparo","given":"Roberto"},{"family":"Arenas","given":"Miguel"}],"editor":[{"family":"Chang","given":"Belinda"}],"issued":{"date-parts":[["2022",7,2]]}}},{"id":513,"uris":["http://zotero.org/users/local/3HvvyIsJ/items/YIFUN7RD"],"itemData":{"id":513,"type":"article-journal","container-title":"PLoS ONE","DOI":"10.1371/journal.pone.0000503","ISSN":"1932-6203","issue":"6","journalAbbreviation":"PLoS ONE","language":"en","page":"e503","source":"DOI.org (Crossref)","title":"HIV-Specific Probabilistic Models of Protein Evolution","volume":"2","author":[{"family":"Nickle","given":"David C."},{"family":"Heath","given":"Laura"},{"family":"Jensen","given":"Mark A."},{"family":"Gilbert","given":"Peter B."},{"family":"Mullins","given":"James I."},{"family":"Kosakovsky Pond","given":"Sergei L."}],"editor":[{"family":"Pybus","given":"Oliver"}],"issued":{"date-parts":[["2007",6,6]]}}}],"schema":"https://github.com/citation-style-language/schema/raw/master/csl-citation.json"} </w:instrText>
      </w:r>
      <w:r w:rsidR="005D0C25">
        <w:fldChar w:fldCharType="separate"/>
      </w:r>
      <w:r w:rsidR="008D6619">
        <w:rPr>
          <w:lang w:val="en-US"/>
        </w:rPr>
        <w:t>(Nickle et al. 2007; Dang et al. 2010; Del Amparo and Arenas 2022)</w:t>
      </w:r>
      <w:r w:rsidR="005D0C25">
        <w:fldChar w:fldCharType="end"/>
      </w:r>
      <w:r w:rsidR="005D0C25" w:rsidRPr="005D0C25">
        <w:rPr>
          <w:lang w:val="en-US"/>
        </w:rPr>
        <w:t xml:space="preserve"> </w:t>
      </w:r>
      <w:r w:rsidRPr="005D0C25">
        <w:rPr>
          <w:lang w:val="en-US"/>
        </w:rPr>
        <w:t>proteins, among others</w:t>
      </w:r>
      <w:r w:rsidR="003F767C">
        <w:rPr>
          <w:lang w:val="en-US"/>
        </w:rPr>
        <w:t xml:space="preserve">. </w:t>
      </w:r>
      <w:r w:rsidR="009D6B78">
        <w:rPr>
          <w:lang w:val="en-GB"/>
        </w:rPr>
        <w:t>E</w:t>
      </w:r>
      <w:r w:rsidR="003F767C">
        <w:rPr>
          <w:lang w:val="en-GB"/>
        </w:rPr>
        <w:t>mpirical substitution models</w:t>
      </w:r>
      <w:r w:rsidRPr="005D0C25">
        <w:rPr>
          <w:lang w:val="en-US"/>
        </w:rPr>
        <w:t xml:space="preserve"> </w:t>
      </w:r>
      <w:r w:rsidR="009D6B78">
        <w:rPr>
          <w:lang w:val="en-US"/>
        </w:rPr>
        <w:t xml:space="preserve">of molecular evolution </w:t>
      </w:r>
      <w:r w:rsidR="00C440B6" w:rsidRPr="005D0C25">
        <w:rPr>
          <w:lang w:val="en-US"/>
        </w:rPr>
        <w:t>assum</w:t>
      </w:r>
      <w:r w:rsidR="003F767C">
        <w:rPr>
          <w:lang w:val="en-US"/>
        </w:rPr>
        <w:t>e</w:t>
      </w:r>
      <w:r w:rsidRPr="005D0C25">
        <w:rPr>
          <w:lang w:val="en-US"/>
        </w:rPr>
        <w:t xml:space="preserve"> </w:t>
      </w:r>
      <w:ins w:id="11" w:author="David Ferreiro Garcia" w:date="2023-02-15T16:48:00Z">
        <w:r w:rsidR="000C1D12">
          <w:rPr>
            <w:lang w:val="en-US"/>
          </w:rPr>
          <w:t xml:space="preserve">site-independent evolution </w:t>
        </w:r>
      </w:ins>
      <w:ins w:id="12" w:author="David Ferreiro Garcia" w:date="2023-02-15T16:49:00Z">
        <w:r w:rsidR="000C1D12">
          <w:rPr>
            <w:lang w:val="en-US"/>
          </w:rPr>
          <w:t xml:space="preserve">so </w:t>
        </w:r>
      </w:ins>
      <w:r w:rsidR="003F767C">
        <w:rPr>
          <w:lang w:val="en-US"/>
        </w:rPr>
        <w:t xml:space="preserve">that </w:t>
      </w:r>
      <w:r w:rsidRPr="005D0C25">
        <w:rPr>
          <w:lang w:val="en-US"/>
        </w:rPr>
        <w:t>all the protein sites are modeled with the same exchangeability matrix and amino acid frequencies</w:t>
      </w:r>
      <w:r w:rsidR="006350DE">
        <w:rPr>
          <w:lang w:val="en-GB"/>
        </w:rPr>
        <w:t>, which</w:t>
      </w:r>
      <w:r>
        <w:rPr>
          <w:lang w:val="en-GB"/>
        </w:rPr>
        <w:t xml:space="preserve"> allow a straightforward implementation </w:t>
      </w:r>
      <w:r w:rsidR="00A10A68">
        <w:rPr>
          <w:lang w:val="en-GB"/>
        </w:rPr>
        <w:t xml:space="preserve">of these models </w:t>
      </w:r>
      <w:r>
        <w:rPr>
          <w:lang w:val="en-GB"/>
        </w:rPr>
        <w:t>in</w:t>
      </w:r>
      <w:r w:rsidR="006B76BE">
        <w:rPr>
          <w:lang w:val="en-GB"/>
        </w:rPr>
        <w:t>to</w:t>
      </w:r>
      <w:r>
        <w:rPr>
          <w:lang w:val="en-GB"/>
        </w:rPr>
        <w:t xml:space="preserve"> likelihood functions (</w:t>
      </w:r>
      <w:r w:rsidR="006B76BE">
        <w:rPr>
          <w:lang w:val="en-GB"/>
        </w:rPr>
        <w:t xml:space="preserve">where </w:t>
      </w:r>
      <w:r w:rsidR="00A10A68">
        <w:rPr>
          <w:lang w:val="en-GB"/>
        </w:rPr>
        <w:t xml:space="preserve">the </w:t>
      </w:r>
      <w:r w:rsidR="00A10A68">
        <w:rPr>
          <w:lang w:val="en-GB"/>
        </w:rPr>
        <w:lastRenderedPageBreak/>
        <w:t>likelihood is site-specific and site-independent</w:t>
      </w:r>
      <w:r>
        <w:rPr>
          <w:lang w:val="en-GB"/>
        </w:rPr>
        <w:t>)</w:t>
      </w:r>
      <w:r w:rsidR="003B38E7">
        <w:rPr>
          <w:lang w:val="en-GB"/>
        </w:rPr>
        <w:t xml:space="preserve"> </w:t>
      </w:r>
      <w:r w:rsidR="003B38E7">
        <w:rPr>
          <w:lang w:val="en-GB"/>
        </w:rPr>
        <w:fldChar w:fldCharType="begin"/>
      </w:r>
      <w:r w:rsidR="003A171C">
        <w:rPr>
          <w:lang w:val="en-GB"/>
        </w:rPr>
        <w:instrText xml:space="preserve"> ADDIN ZOTERO_ITEM CSL_CITATION {"citationID":"7q6E2CxL","properties":{"formattedCitation":"(Yang 2006; Puller et al. 2020)","plainCitation":"(Yang 2006; Puller et al. 2020)","noteIndex":0},"citationItems":[{"id":902,"uris":["http://zotero.org/users/local/3HvvyIsJ/items/GYEEIERQ"],"itemData":{"id":902,"type":"article-journal","abstract":"Natural selection imposes a complex ﬁlter on which variants persist in a population resulting in evolutionary patterns that vary greatly along the genome. Some sites evolve close to neutrally, while others are highly conserved, allow only speciﬁc states, or only change in concert with other sites. On one hand, such constraints on sequence evolution can be to infer biological function, one the other hand they need to be accounted for in phylogenetic reconstruction. Phylogenetic models often account for this complexity by partitioning sites into a small number of discrete classes with different rates and/or state preferences. Appropriate model complexity is typically determined by model selection procedures. Here, we present an efﬁcient algorithm to estimate more complex models that allow for different preferences at every site and explore the accuracy at which such models can be estimated from simulated data. Our iterative approximate maximum likelihood scheme uses information in the data efﬁciently and accurately estimates site-speciﬁc preferences from large data sets with moderately diverged sequences and known topology. However, the joint estimation of site-speciﬁc rates, and site-speciﬁc preferences, and phylogenetic branch length can suffer from identiﬁability problems, while ignoring variation in preferences across sites results in branch length underestimates. Site-speciﬁc preferences estimated from large HIV pol alignments show qualitative concordance with intra-host estimates of ﬁtness costs. Analysis of these substitution models suggests near saturation of divergence after a few hundred years. Such saturation can explain the inability to infer deep divergence times of HIV and SIVs using molecular clock approaches and time-dependent rate estimates.","container-title":"Virus Evolution","DOI":"10.1093/ve/veaa066","ISSN":"2057-1577","issue":"2","language":"en","page":"veaa066","source":"DOI.org (Crossref)","title":"Efficient inference, potential, and limitations of site-specific substitution models","volume":"6","author":[{"family":"Puller","given":"Vadim"},{"family":"Sagulenko","given":"Pavel"},{"family":"Neher","given":"Richard A"}],"issued":{"date-parts":[["2020",7,1]]}}},{"id":687,"uris":["http://zotero.org/users/local/3HvvyIsJ/items/775ERJD4"],"itemData":{"id":687,"type":"book","ISBN":"978-0-19-856702-8","language":"en","note":"DOI: 10.1093/acprof:oso/9780198567028.001.0001\nDOI: 10.1093/acprof:oso/9780198567028.001.0001","publisher":"Oxford University Press","source":"DOI.org (Crossref)","title":"Computational Molecular Evolution","URL":"https://oxford.universitypressscholarship.com/view/10.1093/acprof:oso/9780198567028.001.0001/acprof-9780198567028","author":[{"family":"Yang","given":"Ziheng"}],"accessed":{"date-parts":[["2022",6,13]]},"issued":{"date-parts":[["2006",10,5]]}}}],"schema":"https://github.com/citation-style-language/schema/raw/master/csl-citation.json"} </w:instrText>
      </w:r>
      <w:r w:rsidR="003B38E7">
        <w:rPr>
          <w:lang w:val="en-GB"/>
        </w:rPr>
        <w:fldChar w:fldCharType="separate"/>
      </w:r>
      <w:r w:rsidR="008D6619">
        <w:rPr>
          <w:lang w:val="en-US"/>
        </w:rPr>
        <w:t>(Yang 2006; Puller et al. 2020)</w:t>
      </w:r>
      <w:r w:rsidR="003B38E7">
        <w:rPr>
          <w:lang w:val="en-GB"/>
        </w:rPr>
        <w:fldChar w:fldCharType="end"/>
      </w:r>
      <w:r>
        <w:rPr>
          <w:lang w:val="en-GB"/>
        </w:rPr>
        <w:t xml:space="preserve"> and</w:t>
      </w:r>
      <w:r w:rsidR="00362571">
        <w:rPr>
          <w:lang w:val="en-GB"/>
        </w:rPr>
        <w:t>,</w:t>
      </w:r>
      <w:r>
        <w:rPr>
          <w:lang w:val="en-GB"/>
        </w:rPr>
        <w:t xml:space="preserve"> in </w:t>
      </w:r>
      <w:r w:rsidR="006B76BE">
        <w:rPr>
          <w:lang w:val="en-GB"/>
        </w:rPr>
        <w:t>extension</w:t>
      </w:r>
      <w:r w:rsidR="00362571">
        <w:rPr>
          <w:lang w:val="en-GB"/>
        </w:rPr>
        <w:t>,</w:t>
      </w:r>
      <w:r w:rsidR="006B76BE">
        <w:rPr>
          <w:lang w:val="en-GB"/>
        </w:rPr>
        <w:t xml:space="preserve"> in </w:t>
      </w:r>
      <w:r>
        <w:rPr>
          <w:lang w:val="en-GB"/>
        </w:rPr>
        <w:t>phylogenetic methods</w:t>
      </w:r>
      <w:r w:rsidR="005C2F04">
        <w:rPr>
          <w:lang w:val="en-GB"/>
        </w:rPr>
        <w:t xml:space="preserve"> based on maximum likelihood (ML)</w:t>
      </w:r>
      <w:r>
        <w:rPr>
          <w:lang w:val="en-GB"/>
        </w:rPr>
        <w:t xml:space="preserve"> </w:t>
      </w:r>
      <w:r w:rsidR="005D0C25">
        <w:rPr>
          <w:lang w:val="en-GB"/>
        </w:rPr>
        <w:fldChar w:fldCharType="begin"/>
      </w:r>
      <w:r w:rsidR="003B38E7">
        <w:rPr>
          <w:lang w:val="en-GB"/>
        </w:rPr>
        <w:instrText xml:space="preserve"> ADDIN ZOTERO_ITEM CSL_CITATION {"citationID":"qNXyleOl","properties":{"formattedCitation":"(Darriba et\\uc0\\u160{}al., 2011; Kozlov et\\uc0\\u160{}al., 2019; Tamura et\\uc0\\u160{}al., 2021)","plainCitation":"(Darriba et al., 2011; Kozlov et al., 2019; Tamura et al., 2021)","dontUpdate":true,"noteIndex":0},"citationItems":[{"id":251,"uris":["http://zotero.org/users/local/3HvvyIsJ/items/5597EWX4"],"itemData":{"id":251,"type":"article-journal","abstract":"Summary: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L."},{"family":"Doallo","given":"Ramón"},{"family":"Posada","given":"David"}],"issued":{"date-parts":[["2011",4,15]]}}},{"id":254,"uris":["http://zotero.org/users/local/3HvvyIsJ/items/KHWVS9GD"],"itemData":{"id":254,"type":"article-journal","abstract":"Motivation: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datasets.","container-title":"Bioinformatics","DOI":"10.1093/bioinformatics/btz305","ISSN":"1367-4803, 1460-2059","issue":"21","language":"en","page":"4453-4455","source":"DOI.org (Crossref)","title":"RAxML-NG: a fast, scalable and user-friendly tool for maximum likelihood phylogenetic inference","title-short":"RAxML-NG","volume":"35","author":[{"family":"Kozlov","given":"Alexey M"},{"family":"Darriba","given":"Diego"},{"family":"Flouri","given":"Tomáš"},{"family":"Morel","given":"Benoit"},{"family":"Stamatakis","given":"Alexandros"}],"editor":[{"family":"Wren","given":"Jonathan"}],"issued":{"date-parts":[["2019",11,1]]}}},{"id":853,"uris":["http://zotero.org/users/local/3HvvyIsJ/items/QIPFA3JX"],"itemData":{"id":853,"type":"article-journal","abstract":"The Molecular Evolutionary Genetics Analysis (MEGA) software has matured to contain a large collection of methods and tools of computational molecular evolution. Here, we describe new additions that make MEGA a more comprehensive tool for building timetrees of species, pathogens, and gene families using rapid relaxed-clock methods. Methods for estimating divergence times and conﬁdence intervals are implemented to use probability densities for calibration constraints for node-dating and sequence sampling dates for tip-dating analyses. They are supported by new options for t</w:instrText>
      </w:r>
      <w:r w:rsidR="003B38E7" w:rsidRPr="00BF1472">
        <w:instrText>agging sequences with spatiotemporal sampling information, an expanded interactive Node Calibrations Editor, and an extended Tree Explorer to display timetrees. Also added is a Bayesian method for estimating neutral evolutionary probabilities of alleles in a species using multispecies sequence alignments and a machine learning method to test for the autocorrelation of evolutionary rates in phylogenies. The computer memory requirements for the maximum likelihood analysis are reduced signi</w:instrText>
      </w:r>
      <w:r w:rsidR="003B38E7">
        <w:rPr>
          <w:lang w:val="en-GB"/>
        </w:rPr>
        <w:instrText>ﬁ</w:instrText>
      </w:r>
      <w:r w:rsidR="003B38E7" w:rsidRPr="00BF1472">
        <w:instrText xml:space="preserve">cantly through reprogramming, and the graphical user interface has been made more responsive and interactive for very big data sets. These enhancements will improve the user experience, quality of results, and the pace of biological discovery. Natively compiled graphical user interface and command-line versions of MEGA11 are available for Microsoft Windows, Linux, and macOS from www.megasoftware.net.","container-title":"Molecular Biology and Evolution","DOI":"10.1093/molbev/msab120","ISSN":"1537-1719","issue":"7","language":"en","page":"3022-3027","source":"DOI.org (Crossref)","title":"MEGA11: Molecular Evolutionary Genetics Analysis Version 11","title-short":"MEGA11","volume":"38","author":[{"family":"Tamura","given":"Koichiro"},{"family":"Stecher","given":"Glen"},{"family":"Kumar","given":"Sudhir"}],"editor":[{"family":"Battistuzzi","given":"Fabia Ursula"}],"issued":{"date-parts":[["2021",6,25]]}}}],"schema":"https://github.com/citation-style-language/schema/raw/master/csl-citation.json"} </w:instrText>
      </w:r>
      <w:r w:rsidR="005D0C25">
        <w:rPr>
          <w:lang w:val="en-GB"/>
        </w:rPr>
        <w:fldChar w:fldCharType="separate"/>
      </w:r>
      <w:r w:rsidR="00050F00">
        <w:t>(</w:t>
      </w:r>
      <w:r w:rsidR="00204933" w:rsidRPr="00BF1472">
        <w:t xml:space="preserve">e.g., </w:t>
      </w:r>
      <w:r w:rsidR="005D0C25" w:rsidRPr="00BF1472">
        <w:t>Darriba et al., 2011; Kozlov et al., 2019; Tamura et al., 2021)</w:t>
      </w:r>
      <w:r w:rsidR="005D0C25">
        <w:rPr>
          <w:lang w:val="en-GB"/>
        </w:rPr>
        <w:fldChar w:fldCharType="end"/>
      </w:r>
      <w:r w:rsidRPr="00BF1472">
        <w:t xml:space="preserve">. </w:t>
      </w:r>
      <w:r>
        <w:rPr>
          <w:lang w:val="en-GB"/>
        </w:rPr>
        <w:t xml:space="preserve">However, several studies showed that </w:t>
      </w:r>
      <w:r w:rsidR="00EA54C1">
        <w:rPr>
          <w:lang w:val="en-GB"/>
        </w:rPr>
        <w:t xml:space="preserve">empirical substitution </w:t>
      </w:r>
      <w:r>
        <w:rPr>
          <w:lang w:val="en-GB"/>
        </w:rPr>
        <w:t xml:space="preserve">models </w:t>
      </w:r>
      <w:r w:rsidR="003F2146">
        <w:rPr>
          <w:lang w:val="en-GB"/>
        </w:rPr>
        <w:t>produce</w:t>
      </w:r>
      <w:r>
        <w:rPr>
          <w:lang w:val="en-GB"/>
        </w:rPr>
        <w:t xml:space="preserve"> proteins </w:t>
      </w:r>
      <w:r w:rsidR="009D6B78">
        <w:rPr>
          <w:lang w:val="en-GB"/>
        </w:rPr>
        <w:t>with unrealistic</w:t>
      </w:r>
      <w:r>
        <w:rPr>
          <w:lang w:val="en-GB"/>
        </w:rPr>
        <w:t xml:space="preserve"> amino acid distributions and folding stability </w:t>
      </w:r>
      <w:r w:rsidR="005D0C25">
        <w:rPr>
          <w:lang w:val="en-GB"/>
        </w:rPr>
        <w:fldChar w:fldCharType="begin"/>
      </w:r>
      <w:r w:rsidR="00250D2B">
        <w:rPr>
          <w:lang w:val="en-GB"/>
        </w:rPr>
        <w:instrText xml:space="preserve"> ADDIN ZOTERO_ITEM CSL_CITATION {"citationID":"doqxCq6f","properties":{"formattedCitation":"(Keane et al. 2006; Bordner and Mittelmann 2014; Miguel Arenas et al. 2015; Arenas and Bastolla 2019)","plainCitation":"(Keane et al. 2006; Bordner and Mittelmann 2014; Miguel Arenas et al. 2015; Arenas and Bastolla 2019)","dontUpdate":true,"noteIndex":0},"citationItems":[{"id":745,"uris":["http://zotero.org/users/local/3HvvyIsJ/items/Y53U2WGB"],"itemData":{"id":745,"type":"article-journal","abstract":"Background: In recent years, model based approaches such as maximum likelihood have become the methods of choice for constructing phylogenies. A number of authors have shown the importance of using adequate substitution models in order to produce accurate phylogenies. In the past, many empirical models of amino acid substitution have been derived using a variety of different methods and protein datasets. These matrices are normally used as surrogates, rather than deriving the maximum likelihood model from the dataset being examined. With few exceptions, selection between alternative matrices has been carried out in an ad hoc manner.\nResults: We start by highlighting the potential dangers of arbitrarily choosing protein models by demonstrating an empirical example where a single alignment can produce two topologically different and strongly supported phylogenies using two different arbitrarily-chosen amino acid substitution models. We demonstrate that in simple simulations, statistical methods of model selection are indeed robust and likely to be useful for protein model selection. We have investigated patterns of amino acid substitution among homologous sequences from the three Domains of life and our results show that no single amino acid matrix is optimal for any of the datasets. Perhaps most interestingly, we demonstrate that for two large datasets derived from the proteobacteria and archaea, one of the most favored models in both datasets is a model that was originally derived from retroviral Pol proteins.\nConclusion: This demonstrates that choosing protein models based on their source or method of construction may not be appropriate.","container-title":"BMC Evolutionary Biology","DOI":"10.1186/1471-2148-6-29","ISSN":"1471-2148","issue":"1","journalAbbreviation":"BMC Evol Biol","language":"en","page":"29","source":"DOI.org (Crossref)","title":"Assessment of methods for amino acid matrix selection and their use on empirical data shows that ad hoc assumptions for choice of matrix are not justified","volume":"6","author":[{"family":"Keane","given":"Thomas M"},{"family":"Creevey","given":"Christopher J"},{"family":"Pentony","given":"Melissa M"},{"family":"Naughton","given":"Thomas J"},{"family":"Mclnerney","given":"James O"}],"issued":{"date-parts":[["2006",12]]}}},{"id":509,"uris":["http://zotero.org/users/local/3HvvyIsJ/items/DBRGDMRI"],"itemData":{"id":509,"type":"article-journal","abstract":"Despite the importance of a thermodynamically stable structure with a conserved fold for protein function, almost all evolutionary models neglect site–site correlations that arise from physical interactions between neighboring amino acid sites. This is mainly due to the difﬁculty in formulating a computationally tractable model since rate matrices can no longer be used. Here, we introduce a general framework, based on factor graphs, for constructing probabilistic models of protein evolution with site interdependence. Conveniently, efﬁcient approximate inference algorithms, such as Belief Propagation, can be used to calculate likelihoods for these models. We ﬁt an amino acid substitution model of this type that accounts for both solvent accessibility and site–site correlations. Comparisons of the new model with rate matrix models and alternative structure-dependent models demonstrate that it better ﬁts the sequence data. We also examine evolution within a family of homohexameric enzymes and ﬁnd that site–site correlations between most contacting subunits contribute to a higher likelihood. In addition, we show that the new substitution model has a similar mathematical form to the one introduced in Rodrigue et al. (Rodrigue N, Lartillot N, Bryant D, Philippe H. 2005. Site interdependence attributed to tertiary structure in amino acid sequence evolution. Gene 347:207–217), although with different parameter interpretations and values. We also perform a statistical analysis of the effects of amino acids at neighboring sites on substitution probabilities and ﬁnd a signiﬁcant perturbation of most probabilities, further supporting the signiﬁcant role of site–site interactions in protein evolution and motivating the development of new evolutionary models similar to the one described here. Finally, we discuss possible extensions and applications of the new substitution model.","container-title":"Molecular Biology and Evolution","DOI":"10.1093/molbev/mst240","ISSN":"1537-1719, 0737-4038","issue":"3","language":"en","page":"736-749","source":"DOI.org (Crossref)","title":"A New Formulation of Protein Evolutionary Models that Account for Structural Constraints","volume":"31","author":[{"family":"Bordner","given":"Andrew J."},{"family":"Mittelmann","given":"Hans D."}],"issued":{"date-parts":[["2014",3]]}}},{"id":511,"uris":["http://zotero.org/users/local/3HvvyIsJ/items/45K6P4MG"],"itemData":{"id":511,"type":"article-journal","abstract":"Despite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id":250,"uris":["http://zotero.org/users/local/3HvvyIsJ/items/TEBXVFL6"],"itemData":{"id":250,"type":"article-journal","container-title":"Methods in Ecology and Evolution","DOI":"10.1111/2041-210X.13341","journalAbbreviation":"Methods Ecol Evol","language":"en","page":"248-257","source":"Zotero","title":"ProtASR2: Ancestral reconstruction of protein sequences accounting for folding stability","volume":"11","author":[{"family":"Arenas","given":"Miguel"},{"family":"Bastolla","given":"Ugo"}],"issued":{"date-parts":[["2019",11]]}},"label":"page"}],"schema":"https://github.com/citation-style-language/schema/raw/master/csl-citation.json"} </w:instrText>
      </w:r>
      <w:r w:rsidR="005D0C25">
        <w:rPr>
          <w:lang w:val="en-GB"/>
        </w:rPr>
        <w:fldChar w:fldCharType="separate"/>
      </w:r>
      <w:r w:rsidR="00ED4550">
        <w:rPr>
          <w:lang w:val="en-US"/>
        </w:rPr>
        <w:t>(Keane et al. 2006; Bordner and Mittelmann 2014; Arenas et al. 2015; Arenas and Bastolla 2019)</w:t>
      </w:r>
      <w:r w:rsidR="005D0C25">
        <w:rPr>
          <w:lang w:val="en-GB"/>
        </w:rPr>
        <w:fldChar w:fldCharType="end"/>
      </w:r>
      <w:r w:rsidR="005D0C25" w:rsidRPr="00BF1472">
        <w:rPr>
          <w:lang w:val="en-US"/>
        </w:rPr>
        <w:t>.</w:t>
      </w:r>
      <w:r w:rsidRPr="00BF1472">
        <w:rPr>
          <w:lang w:val="en-US"/>
        </w:rPr>
        <w:t xml:space="preserve"> </w:t>
      </w:r>
      <w:r>
        <w:rPr>
          <w:lang w:val="en-GB"/>
        </w:rPr>
        <w:t>Second, the structurally constrained substitution (SCS) models, which directly consider selection on the protein structure</w:t>
      </w:r>
      <w:r w:rsidR="00344DB4">
        <w:rPr>
          <w:lang w:val="en-GB"/>
        </w:rPr>
        <w:t xml:space="preserve"> and usually on the</w:t>
      </w:r>
      <w:r>
        <w:rPr>
          <w:lang w:val="en-GB"/>
        </w:rPr>
        <w:t xml:space="preserve"> </w:t>
      </w:r>
      <w:r w:rsidR="00344DB4">
        <w:rPr>
          <w:lang w:val="en-GB"/>
        </w:rPr>
        <w:t xml:space="preserve">protein </w:t>
      </w:r>
      <w:r>
        <w:rPr>
          <w:lang w:val="en-GB"/>
        </w:rPr>
        <w:t>folding stability (see for a review</w:t>
      </w:r>
      <w:r w:rsidR="005D0C25">
        <w:rPr>
          <w:lang w:val="en-GB"/>
        </w:rPr>
        <w:t xml:space="preserve"> </w:t>
      </w:r>
      <w:r w:rsidR="005D0C25">
        <w:rPr>
          <w:lang w:val="en-GB"/>
        </w:rPr>
        <w:fldChar w:fldCharType="begin"/>
      </w:r>
      <w:r w:rsidR="005D0C25">
        <w:rPr>
          <w:lang w:val="en-GB"/>
        </w:rPr>
        <w:instrText xml:space="preserve"> ADDIN ZOTERO_ITEM CSL_CITATION {"citationID":"5zT8zpxt","properties":{"formattedCitation":"(Liberles et\\uc0\\u160{}al., 2012)","plainCitation":"(Liberles et al., 2012)","dontUpdate":true,"noteIndex":0},"citationItems":[{"id":699,"uris":["http://zotero.org/users/local/3HvvyIsJ/items/6DPE7ATQ"],"itemData":{"id":699,"type":"article-journal","abstract":"Abstract The interface of protein structural biology, protein biophysics, molecular evolution, and molecular population genetics forms the foundations for a mechanistic understanding of many aspects of protein biochemistry. Current efforts in interdisciplinary protein modeling are in their infancy and the state-of-the art of such models is described. Beyond the relationship between amino acid substitution and static protein structure, protein function, and corresponding organismal fitness, other considerations are also discussed. More complex mutational processes such as insertion and deletion and domain rearrangements and even circular permutations should be evaluated. The role of intrinsically disordered proteins is still controversial, but may be increasingly important to consider. Protein geometry and protein dynamics as a deviation from static considerations of protein structure are also important. Protein expression level is known to be a major determinant of evolutionary rate and several considerations including selection at the mRNA level and the role of interaction specificity are discussed. Lastly, the relationship between modeling and needed high-throughput experimental data as well as experimental examination of protein evolution using ancestral sequence resurrection and in vitro biochemistry are presented, towards an aim of ultimately generating better models for biological inference and prediction.","container-title":"Protein Science","DOI":"10.1002/pro.2071","ISSN":"09618368","issue":"6","journalAbbreviation":"Protein Science","language":"en","page":"769-785","source":"DOI.org (Crossref)","title":"The interface of protein structure, protein biophysics, and molecular evolution","volume":"21","author":[{"family":"Liberles","given":"David A."},{"family":"Teichmann","given":"Sarah A."},{"family":"Bahar","given":"Ivet"},{"family":"Bastolla","given":"Ugo"},{"family":"Bloom","given":"Jesse"},{"family":"Bornberg-Bauer","given":"Erich"},{"family":"Colwell","given":"Lucy J."},{"family":"Koning","given":"A. P. Jason","non-dropping-particle":"de"},{"family":"Dokholyan","given":"Nikolay V."},{"family":"Echave","given":"Julian"},{"family":"Elofsson","given":"Arne"},{"family":"Gerloff","given":"Dietlind L."},{"family":"Goldstein","given":"Richard A."},{"family":"Grahnen","given":"Johan A."},{"family":"Holder","given":"Mark T."},{"family":"Lakner","given":"Clemens"},{"family":"Lartillot","given":"Nicholas"},{"family":"Lovell","given":"Simon C."},{"family":"Naylor","given":"Gavin"},{"family":"Perica","given":"Tina"},{"family":"Pollock","given":"David D."},{"family":"Pupko","given":"Tal"},{"family":"Regan","given":"Lynne"},{"family":"Roger","given":"Andrew"},{"family":"Rubinstein","given":"Nimrod"},{"family":"Shakhnovich","given":"Eugene"},{"family":"Sjölander","given":"Kimmen"},{"family":"Sunyaev","given":"Shamil"},{"family":"Teufel","given":"Ashley I."},{"family":"Thorne","given":"Jeffrey L."},{"family":"Thornton","given":"Joseph W."},{"family":"Weinreich","given":"Daniel M."},{"family":"Whelan","given":"Simon"}],"issued":{"date-parts":[["2012",6]]}}}],"schema":"https://github.com/citation-style-language/schema/raw/master/csl-citation.json"} </w:instrText>
      </w:r>
      <w:r w:rsidR="005D0C25">
        <w:rPr>
          <w:lang w:val="en-GB"/>
        </w:rPr>
        <w:fldChar w:fldCharType="separate"/>
      </w:r>
      <w:r w:rsidR="005D0C25" w:rsidRPr="00CB4711">
        <w:rPr>
          <w:lang w:val="en-US"/>
        </w:rPr>
        <w:t>Liberles et al., 2012)</w:t>
      </w:r>
      <w:r w:rsidR="005D0C25">
        <w:rPr>
          <w:lang w:val="en-GB"/>
        </w:rPr>
        <w:fldChar w:fldCharType="end"/>
      </w:r>
      <w:r w:rsidR="005D0C25">
        <w:rPr>
          <w:lang w:val="en-GB"/>
        </w:rPr>
        <w:t>.</w:t>
      </w:r>
      <w:r>
        <w:rPr>
          <w:lang w:val="en-GB"/>
        </w:rPr>
        <w:t xml:space="preserve"> </w:t>
      </w:r>
      <w:r w:rsidR="00AD0F13">
        <w:rPr>
          <w:lang w:val="en-GB"/>
        </w:rPr>
        <w:t xml:space="preserve">Some </w:t>
      </w:r>
      <w:r w:rsidR="00D50B05">
        <w:rPr>
          <w:lang w:val="en-GB"/>
        </w:rPr>
        <w:t>SCS</w:t>
      </w:r>
      <w:r>
        <w:rPr>
          <w:lang w:val="en-GB"/>
        </w:rPr>
        <w:t xml:space="preserve"> models account for site-dependent evolution </w:t>
      </w:r>
      <w:r w:rsidR="00AD0F13">
        <w:rPr>
          <w:lang w:val="en-GB"/>
        </w:rPr>
        <w:t xml:space="preserve">and </w:t>
      </w:r>
      <w:r>
        <w:rPr>
          <w:lang w:val="en-GB"/>
        </w:rPr>
        <w:t>produc</w:t>
      </w:r>
      <w:r w:rsidR="00AD0F13">
        <w:rPr>
          <w:lang w:val="en-GB"/>
        </w:rPr>
        <w:t>e</w:t>
      </w:r>
      <w:r>
        <w:rPr>
          <w:lang w:val="en-GB"/>
        </w:rPr>
        <w:t xml:space="preserve"> proteins with amino acid distributions and folding stability</w:t>
      </w:r>
      <w:r w:rsidR="00AD0F13">
        <w:rPr>
          <w:lang w:val="en-GB"/>
        </w:rPr>
        <w:t xml:space="preserve"> more realistic than </w:t>
      </w:r>
      <w:r w:rsidR="00D50B05">
        <w:rPr>
          <w:lang w:val="en-GB"/>
        </w:rPr>
        <w:t>those</w:t>
      </w:r>
      <w:r w:rsidR="00AD0F13">
        <w:rPr>
          <w:lang w:val="en-GB"/>
        </w:rPr>
        <w:t xml:space="preserve"> derived from empirical substitution models</w:t>
      </w:r>
      <w:r w:rsidR="009E75C7">
        <w:rPr>
          <w:lang w:val="en-GB"/>
        </w:rPr>
        <w:t xml:space="preserve"> </w:t>
      </w:r>
      <w:r w:rsidR="009E75C7" w:rsidRPr="00F66F0B">
        <w:rPr>
          <w:lang w:val="en-GB"/>
        </w:rPr>
        <w:fldChar w:fldCharType="begin"/>
      </w:r>
      <w:r w:rsidR="009E75C7">
        <w:rPr>
          <w:lang w:val="en-GB"/>
        </w:rPr>
        <w:instrText xml:space="preserve"> ADDIN ZOTERO_ITEM CSL_CITATION {"citationID":"UmnyWR4p","properties":{"formattedCitation":"(Arenas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9E75C7" w:rsidRPr="00F66F0B">
        <w:rPr>
          <w:lang w:val="en-GB"/>
        </w:rPr>
        <w:fldChar w:fldCharType="separate"/>
      </w:r>
      <w:r w:rsidR="009E75C7">
        <w:rPr>
          <w:lang w:val="en-US"/>
        </w:rPr>
        <w:t>(Arenas et al. 2013)</w:t>
      </w:r>
      <w:r w:rsidR="009E75C7" w:rsidRPr="00F66F0B">
        <w:rPr>
          <w:lang w:val="en-GB"/>
        </w:rPr>
        <w:fldChar w:fldCharType="end"/>
      </w:r>
      <w:r w:rsidR="005D0C25">
        <w:rPr>
          <w:lang w:val="en-GB"/>
        </w:rPr>
        <w:t>.</w:t>
      </w:r>
      <w:r>
        <w:rPr>
          <w:lang w:val="en-GB"/>
        </w:rPr>
        <w:t xml:space="preserve"> </w:t>
      </w:r>
      <w:r w:rsidR="009E75C7">
        <w:rPr>
          <w:lang w:val="en-GB"/>
        </w:rPr>
        <w:t>N</w:t>
      </w:r>
      <w:r w:rsidR="008F7641">
        <w:rPr>
          <w:lang w:val="en-GB"/>
        </w:rPr>
        <w:t xml:space="preserve">otice that </w:t>
      </w:r>
      <w:r w:rsidR="00A92283" w:rsidRPr="00F66F0B">
        <w:rPr>
          <w:lang w:val="en-GB"/>
        </w:rPr>
        <w:t xml:space="preserve">residues </w:t>
      </w:r>
      <w:r w:rsidR="008F7641">
        <w:rPr>
          <w:lang w:val="en-GB"/>
        </w:rPr>
        <w:t xml:space="preserve">at </w:t>
      </w:r>
      <w:r w:rsidR="00A92283">
        <w:rPr>
          <w:lang w:val="en-GB"/>
        </w:rPr>
        <w:t>the</w:t>
      </w:r>
      <w:r w:rsidR="00A92283" w:rsidRPr="00F66F0B">
        <w:rPr>
          <w:lang w:val="en-GB"/>
        </w:rPr>
        <w:t xml:space="preserve"> protein </w:t>
      </w:r>
      <w:r w:rsidR="009666EC">
        <w:rPr>
          <w:lang w:val="en-GB"/>
        </w:rPr>
        <w:t>core</w:t>
      </w:r>
      <w:r w:rsidR="009666EC" w:rsidRPr="00F66F0B">
        <w:rPr>
          <w:lang w:val="en-GB"/>
        </w:rPr>
        <w:t xml:space="preserve"> </w:t>
      </w:r>
      <w:r w:rsidR="009666EC">
        <w:rPr>
          <w:lang w:val="en-GB"/>
        </w:rPr>
        <w:t xml:space="preserve">often </w:t>
      </w:r>
      <w:r w:rsidR="00A92283" w:rsidRPr="00F66F0B">
        <w:rPr>
          <w:lang w:val="en-GB"/>
        </w:rPr>
        <w:t xml:space="preserve">exhibit substitution patterns </w:t>
      </w:r>
      <w:r w:rsidR="009666EC" w:rsidRPr="00F66F0B">
        <w:rPr>
          <w:lang w:val="en-GB"/>
        </w:rPr>
        <w:t xml:space="preserve">different </w:t>
      </w:r>
      <w:r w:rsidR="009666EC">
        <w:rPr>
          <w:lang w:val="en-GB"/>
        </w:rPr>
        <w:t>from</w:t>
      </w:r>
      <w:r w:rsidR="009666EC" w:rsidRPr="00F66F0B">
        <w:rPr>
          <w:lang w:val="en-GB"/>
        </w:rPr>
        <w:t xml:space="preserve"> </w:t>
      </w:r>
      <w:r w:rsidR="00A92283" w:rsidRPr="00F66F0B">
        <w:rPr>
          <w:lang w:val="en-GB"/>
        </w:rPr>
        <w:t xml:space="preserve">those located in other regions </w:t>
      </w:r>
      <w:r w:rsidR="00455099">
        <w:rPr>
          <w:lang w:val="en-GB"/>
        </w:rPr>
        <w:t xml:space="preserve">of the protein </w:t>
      </w:r>
      <w:r w:rsidR="00A92283" w:rsidRPr="00F66F0B">
        <w:rPr>
          <w:lang w:val="en-GB"/>
        </w:rPr>
        <w:t xml:space="preserve">(e.g., </w:t>
      </w:r>
      <w:r w:rsidR="009666EC">
        <w:rPr>
          <w:lang w:val="en-GB"/>
        </w:rPr>
        <w:t>surface</w:t>
      </w:r>
      <w:r w:rsidR="00A92283" w:rsidRPr="00F66F0B">
        <w:rPr>
          <w:lang w:val="en-GB"/>
        </w:rPr>
        <w:t>)</w:t>
      </w:r>
      <w:r w:rsidR="00DF16AC">
        <w:rPr>
          <w:lang w:val="en-GB"/>
        </w:rPr>
        <w:t xml:space="preserve"> due to selection</w:t>
      </w:r>
      <w:r w:rsidR="009841CB">
        <w:rPr>
          <w:lang w:val="en-GB"/>
        </w:rPr>
        <w:t xml:space="preserve"> on the </w:t>
      </w:r>
      <w:r w:rsidR="008317D5">
        <w:rPr>
          <w:lang w:val="en-GB"/>
        </w:rPr>
        <w:t>folding</w:t>
      </w:r>
      <w:r w:rsidR="009841CB">
        <w:rPr>
          <w:lang w:val="en-GB"/>
        </w:rPr>
        <w:t xml:space="preserve"> stability </w:t>
      </w:r>
      <w:r w:rsidR="008317D5">
        <w:rPr>
          <w:lang w:val="en-GB"/>
        </w:rPr>
        <w:t>and</w:t>
      </w:r>
      <w:r w:rsidR="009841CB">
        <w:rPr>
          <w:lang w:val="en-GB"/>
        </w:rPr>
        <w:t xml:space="preserve"> activity</w:t>
      </w:r>
      <w:r w:rsidR="00A92283" w:rsidRPr="00F66F0B">
        <w:rPr>
          <w:lang w:val="en-GB"/>
        </w:rPr>
        <w:t xml:space="preserve"> </w:t>
      </w:r>
      <w:r w:rsidR="00A92283" w:rsidRPr="00F66F0B">
        <w:rPr>
          <w:lang w:val="en-GB"/>
        </w:rPr>
        <w:fldChar w:fldCharType="begin"/>
      </w:r>
      <w:r w:rsidR="000C1D12">
        <w:rPr>
          <w:lang w:val="en-GB"/>
        </w:rPr>
        <w:instrText xml:space="preserve"> ADDIN ZOTERO_ITEM CSL_CITATION {"citationID":"VbMyti3Q","properties":{"formattedCitation":"(Jim\\uc0\\u233{}nez-Santos et al. 2018; Echave 2019; Perron et al. 2019)","plainCitation":"(Jiménez-Santos et al. 2018; Echave 2019; Perron et al. 2019)","noteIndex":0},"citationItems":[{"id":701,"uris":["http://zotero.org/users/local/3HvvyIsJ/items/B6B3SYIY"],"itemData":{"id":701,"type":"article-journal","abstract":"The number of amino acids that occupy a given protein site during evolution reflects the selective constraints operating on the site. This evolutionary variability is strongly influenced by the structural properties of the site in the native structure, and it is quantified either through sequence entropy or through substitution rates. However, while the sequence entropy only depends on the equilibrium frequencies of the amino acids, the substitution rate also depends on the exchangeability matrix that describes mutations in the mathematical model of the substitution process. Here we apply two variants of a mathematical model of protein evolution with selection for protein stability, both against unfolding and against misfolding. Exploiting the approximation of independent sites, these models allow computing site-specific substitution processes that satisfy global constraints on folding stability. We find that site-specific substitution rates do not depend only on the selective constraints acting on the site, quantified through its sequence entropy. In fact, polar sites evolve faster than hydrophobic sites even for equal sequence entropy, as a consequence of the fact that polar amino acids are characterized by higher mutational exchangeability than hydrophobic ones. Accordingly, the model predicts that more polar proteins tend to evolve faster.","container-title":"PeerJ","DOI":"10.7717/peerj.5549","ISSN":"2167-8359","language":"en","page":"e5549","source":"DOI.org (Crossref)","title":"Influence of mutation bias and hydrophobicity on the substitution rates and sequence entropies of protein evolution","volume":"6","author":[{"family":"Jiménez-Santos","given":"María José"},{"family":"Arenas","given":"Miguel"},{"family":"Bastolla","given":"Ugo"}],"issued":{"date-parts":[["2018",10,5]]}}},{"id":954,"uris":["http://zotero.org/users/local/3HvvyIsJ/items/UUSB3ZPG"],"itemData":{"id":954,"type":"article-journal","abstract":"The rate of evolution varies among sites within proteins. In enzymes, two rate gradients are observed: rate decreases with increasing local packing and it increases with increasing distance from catalytic residues. The rate-packing gradient would be mainly due to stability constraints and is well reproduced by biophysical models with selection for protein stability. However, stability constraints are unlikely to account for the rate-distance gradient. Here, to explore the mechanistic underpinnings of the rate gradients observed in enzymes, I propose a stability–activity model of enzyme evolution, MSA. This model is based on a two-dimensional ﬁtness function that depends on stability, quantiﬁed by DG, the enzyme’s folding free energy, and activity, quantiﬁed by DGÃ, the activation energy barrier of the enzymatic reaction. I test MSA on a diverse data set of enzymes, comparing it with two simpler models: MS, which depends only on DG, and MA, which depends only on DGÃ. I found that MSA clearly outperforms both MS and MA and it accounts for both the ratepacking and rate-distance gradients. Thus, MSA captures the distribution of stability and activity constraints within enzymes, explaining the resulting patterns of rate variation among sites.","container-title":"Molecular Biology and Evolution","DOI":"10.1093/molbev/msy244","ISSN":"0737-4038, 1537-1719","issue":"3","language":"en","page":"613-620","source":"DOI.org (Crossref)","title":"Beyond Stability Constraints: A Biophysical Model of Enzyme Evolution with Selection on Stability and Activity","title-short":"Beyond Stability Constraints","volume":"36","author":[{"family":"Echave","given":"Julian"}],"editor":[{"family":"Thorne","given":"Jeffrey"}],"issued":{"date-parts":[["2019",3,1]]}}},{"id":717,"uris":["http://zotero.org/users/local/3HvvyIsJ/items/VBSTZF4L"],"itemData":{"id":717,"type":"article-journal","abstract":"Few models of sequence evolution incorporate parameters describing protein structure, despite its high conservation, essential functional role and increasing availability. We present a structurally aware empirical substitution model for amino acid sequence evolution in which proteins are expressed using an expanded alphabet that relays both amino acid identity and structural information. Each character speciﬁes an amino acid as well as information about the rotamer conﬁguration of its side-chain: the discrete geometric pattern of permitted side-chain atomic positions, as deﬁned by the dihedral angles between covalently linked atoms. By assigning rotamer states in 251,194 protein structures and identifying 4,508,390 substitutions between closely related sequences, we generate a 55-state “Dayhoff-like” model that shows that the evolutionary properties of amino acids depend strongly upon side-chain geometry. The model performs as well as or better than traditional 20-state models for divergence time estimation, tree inference, and ancestral state reconstruction. We conclude that not only is rotamer conﬁguration a valuable source of information for phylogenetic studies, but that modeling the concomitant evolution of sequence and structure may have important implications for understanding protein folding and function.","container-title":"Molecular Biology and Evolution","DOI":"10.1093/molbev/msz122","ISSN":"0737-4038, 1537-1719","issue":"9","language":"en","page":"2086-2103","source":"DOI.org (Crossref)","title":"Modeling Structural Constraints on Protein Evolution via Side-Chain Conformational States","volume":"36","author":[{"family":"Perron","given":"Umberto"},{"family":"Kozlov","given":"Alexey M"},{"family":"Stamatakis","given":"Alexandros"},{"family":"Goldman","given":"Nick"},{"family":"Moal","given":"Iain H"}],"editor":[{"family":"Pupko","given":"Tal"}],"issued":{"date-parts":[["2019",9,1]]}}}],"schema":"https://github.com/citation-style-language/schema/raw/master/csl-citation.json"} </w:instrText>
      </w:r>
      <w:r w:rsidR="00A92283" w:rsidRPr="00F66F0B">
        <w:rPr>
          <w:lang w:val="en-GB"/>
        </w:rPr>
        <w:fldChar w:fldCharType="separate"/>
      </w:r>
      <w:r w:rsidR="000C1D12" w:rsidRPr="000C1D12">
        <w:rPr>
          <w:lang w:val="en-US"/>
        </w:rPr>
        <w:t>(Jiménez-Santos et al. 2018; Echave 2019; Perron et al. 2019)</w:t>
      </w:r>
      <w:r w:rsidR="00A92283" w:rsidRPr="00F66F0B">
        <w:rPr>
          <w:lang w:val="en-GB"/>
        </w:rPr>
        <w:fldChar w:fldCharType="end"/>
      </w:r>
      <w:r w:rsidR="00A92283" w:rsidRPr="00617EF0">
        <w:rPr>
          <w:rFonts w:eastAsiaTheme="minorHAnsi"/>
          <w:lang w:val="en-GB" w:eastAsia="en-US"/>
        </w:rPr>
        <w:t xml:space="preserve">. </w:t>
      </w:r>
      <w:r w:rsidR="00FD3F75">
        <w:rPr>
          <w:rFonts w:eastAsiaTheme="minorHAnsi"/>
          <w:lang w:val="en-GB" w:eastAsia="en-US"/>
        </w:rPr>
        <w:t>Indeed</w:t>
      </w:r>
      <w:r w:rsidR="00A92283" w:rsidRPr="00617EF0">
        <w:rPr>
          <w:rFonts w:eastAsiaTheme="minorHAnsi"/>
          <w:lang w:val="en-GB" w:eastAsia="en-US"/>
        </w:rPr>
        <w:t xml:space="preserve">, </w:t>
      </w:r>
      <w:r w:rsidR="008104E0">
        <w:rPr>
          <w:rFonts w:eastAsiaTheme="minorHAnsi"/>
          <w:lang w:val="en-GB" w:eastAsia="en-US"/>
        </w:rPr>
        <w:t>physicochemical</w:t>
      </w:r>
      <w:r w:rsidR="008104E0" w:rsidRPr="00617EF0">
        <w:rPr>
          <w:rFonts w:eastAsiaTheme="minorHAnsi"/>
          <w:lang w:val="en-GB" w:eastAsia="en-US"/>
        </w:rPr>
        <w:t xml:space="preserve"> </w:t>
      </w:r>
      <w:r w:rsidR="00A92283" w:rsidRPr="00617EF0">
        <w:rPr>
          <w:rFonts w:eastAsiaTheme="minorHAnsi"/>
          <w:lang w:val="en-GB" w:eastAsia="en-US"/>
        </w:rPr>
        <w:t>interactions between amino acids at different sites</w:t>
      </w:r>
      <w:r w:rsidR="00C44E81">
        <w:rPr>
          <w:rFonts w:eastAsiaTheme="minorHAnsi"/>
          <w:lang w:val="en-GB" w:eastAsia="en-US"/>
        </w:rPr>
        <w:t xml:space="preserve"> of a protein are often observed</w:t>
      </w:r>
      <w:r w:rsidR="00A92283" w:rsidRPr="00617EF0">
        <w:rPr>
          <w:rFonts w:eastAsiaTheme="minorHAnsi"/>
          <w:lang w:val="en-GB" w:eastAsia="en-US"/>
        </w:rPr>
        <w:t xml:space="preserve"> </w:t>
      </w:r>
      <w:r w:rsidR="00A92283" w:rsidRPr="00617EF0">
        <w:rPr>
          <w:rFonts w:eastAsiaTheme="minorHAnsi"/>
          <w:lang w:val="en-GB" w:eastAsia="en-US"/>
        </w:rPr>
        <w:fldChar w:fldCharType="begin"/>
      </w:r>
      <w:r w:rsidR="003A171C">
        <w:rPr>
          <w:rFonts w:eastAsiaTheme="minorHAnsi"/>
          <w:lang w:val="en-GB" w:eastAsia="en-US"/>
        </w:rPr>
        <w:instrText xml:space="preserve"> ADDIN ZOTERO_ITEM CSL_CITATION {"citationID":"O2Os3sTI","properties":{"formattedCitation":"(Shakhnovich et al. 1996)","plainCitation":"(Shakhnovich et al. 1996)","noteIndex":0},"citationItems":[{"id":752,"uris":["http://zotero.org/users/local/3HvvyIsJ/items/RYPPEQLB"],"itemData":{"id":752,"type":"article-journal","container-title":"Nature","DOI":"10.1038/379096a0","ISSN":"0028-0836, 1476-4687","issue":"6560","journalAbbreviation":"Nature","language":"en","page":"96-98","source":"DOI.org (Crossref)","title":"Conserved residues and the mechanism of protein folding","volume":"379","author":[{"family":"Shakhnovich","given":"E."},{"family":"Abkevich","given":"V."},{"family":"Ptitsyn","given":"O."}],"issued":{"date-parts":[["1996",1]]}}}],"schema":"https://github.com/citation-style-language/schema/raw/master/csl-citation.json"} </w:instrText>
      </w:r>
      <w:r w:rsidR="00A92283" w:rsidRPr="00617EF0">
        <w:rPr>
          <w:rFonts w:eastAsiaTheme="minorHAnsi"/>
          <w:lang w:val="en-GB" w:eastAsia="en-US"/>
        </w:rPr>
        <w:fldChar w:fldCharType="separate"/>
      </w:r>
      <w:r w:rsidR="008D6619">
        <w:rPr>
          <w:lang w:val="en-US"/>
        </w:rPr>
        <w:t>(Shakhnovich et al. 1996)</w:t>
      </w:r>
      <w:r w:rsidR="00A92283" w:rsidRPr="00617EF0">
        <w:rPr>
          <w:rFonts w:eastAsiaTheme="minorHAnsi"/>
          <w:lang w:val="en-GB" w:eastAsia="en-US"/>
        </w:rPr>
        <w:fldChar w:fldCharType="end"/>
      </w:r>
      <w:r w:rsidR="00A92283" w:rsidRPr="00617EF0">
        <w:rPr>
          <w:rFonts w:eastAsiaTheme="minorHAnsi"/>
          <w:lang w:val="en-GB" w:eastAsia="en-US"/>
        </w:rPr>
        <w:t xml:space="preserve">, </w:t>
      </w:r>
      <w:r w:rsidR="008104E0">
        <w:rPr>
          <w:rFonts w:eastAsiaTheme="minorHAnsi"/>
          <w:lang w:val="en-GB" w:eastAsia="en-US"/>
        </w:rPr>
        <w:t>promoting</w:t>
      </w:r>
      <w:r w:rsidR="0072097C">
        <w:rPr>
          <w:rFonts w:eastAsiaTheme="minorHAnsi"/>
          <w:lang w:val="en-GB" w:eastAsia="en-US"/>
        </w:rPr>
        <w:t xml:space="preserve"> coevolution</w:t>
      </w:r>
      <w:r w:rsidR="00892562">
        <w:rPr>
          <w:rFonts w:eastAsiaTheme="minorHAnsi"/>
          <w:lang w:val="en-GB" w:eastAsia="en-US"/>
        </w:rPr>
        <w:t xml:space="preserve"> among sites</w:t>
      </w:r>
      <w:r w:rsidR="0072097C">
        <w:rPr>
          <w:rFonts w:eastAsiaTheme="minorHAnsi"/>
          <w:lang w:val="en-GB" w:eastAsia="en-US"/>
        </w:rPr>
        <w:t xml:space="preserve"> </w:t>
      </w:r>
      <w:r w:rsidR="005D0C25">
        <w:rPr>
          <w:rFonts w:eastAsiaTheme="minorHAnsi"/>
          <w:lang w:val="en-GB" w:eastAsia="en-US"/>
        </w:rPr>
        <w:fldChar w:fldCharType="begin"/>
      </w:r>
      <w:r w:rsidR="003A171C">
        <w:rPr>
          <w:rFonts w:eastAsiaTheme="minorHAnsi"/>
          <w:lang w:val="en-GB" w:eastAsia="en-US"/>
        </w:rPr>
        <w:instrText xml:space="preserve"> ADDIN ZOTERO_ITEM CSL_CITATION {"citationID":"VJjcNTen","properties":{"formattedCitation":"(Starr and Thornton 2016; Neverov et al. 2021; Chaurasia and Dutheil 2022)","plainCitation":"(Starr and Thornton 2016; Neverov et al. 2021; Chaurasia and Dutheil 2022)","noteIndex":0},"citationItems":[{"id":857,"uris":["http://zotero.org/users/local/3HvvyIsJ/items/C59ZVMDS"],"itemData":{"id":857,"type":"article-journal","abstract":"Compensatory substitutions happen when one mutation is advantageously selected because it restores the loss of ﬁtness induced by a previous deleterious mutation. How frequent such mutations occur in evolution and what is the structural and functional context permitting their emergence remain open questions. We built an atlas of intra-protein compensatory substitutions using a phylogenetic approach and a dataset of 1,630 bacterial protein families for which high-quality sequence alignments and experimentally derived protein structures were available. We identiﬁed more than 51,000 positions coevolving by the mean of predicted compensatory mutations. Using the evolutionary and structural properties of the analyzed positions, we demonstrate that compensatory mutations are scarce (typically only a few in the protein history) but widespread (the majority of proteins experienced at least one). Typical coevolving residues are evolving slowly, are located in the protein core outside secondary structure motifs, and are more often in contact than expected by chance, even after accounting for their evolutionary rate and solvent exposure. An exception to this general scheme is residues coevolving for charge compensation, which are evolving faster than noncoevolving sites, in contradiction with predictions from simple coevolutionary models, but similar to stem pairs in RNA. While sites with a signiﬁcant pattern of coevolution by compensatory mutations are rare, the comparative analysis of hundreds of structures ultimately permits a better understanding of the link between the three-dimensional structure of a protein and its ﬁtness landscape.","container-title":"Molecular Biology and Evolution","DOI":"10.1093/molbev/msac063","ISSN":"0737-4038, 1537-1719","issue":"4","language":"en","page":"msac063","source":"DOI.org (Crossref)","title":"The Structural Determinants of Intra-Protein Compensatory Substitutions","volume":"39","author":[{"family":"Chaurasia","given":"Shilpi"},{"family":"Dutheil","given":"Julien Y."}],"editor":[{"family":"Rogers","given":"Rebekah"}],"issued":{"date-parts":[["2022",4,10]]}}},{"id":849,"uris":["http://zotero.org/users/local/3HvvyIsJ/items/LK5B88GV"],"itemData":{"id":849,"type":"article-journal","abstract":"The rate of evolution differs between protein sites and changes with time. However, the link between these two phenomena remains poorly understood. Here, we design a phylogenetic approach for distinguishing pairs of amino acid sites that evolve concordantly, i.e., such that substitutions at one site trigger subsequent substitutions at the other; and also pairs of sites that evolve discordantly, so that substitutions at one site impede subsequent substitutions at the other. We distinguish groups of amino acid sites that undergo coordinated evolution and evolve discordantly from other such groups. In mitochondrion-encoded proteins of metazoans and fungi, we show that concordantly evolving sites are clustered in protein structures. By analysing the phylogenetic patterns of substitutions at concordantly and discordantly evolving site pairs, we find that concordant evolution has two distinct causes: epistatic interactions between amino acid substitutions and episodes of selection independently affecting substitutions at different sites. The rate of substitutions at concordantly evolving groups of protein sites changes in the course of evolution, indicating episodes of selection limited to some of the lineages. The phylogenetic positions of these changes are consistent between proteins, suggesting common selective forces underlying them.","container-title":"PLOS Genetics","DOI":"10.1371/journal.pgen.1008711","ISSN":"1553-7404","issue":"1","journalAbbreviation":"PLoS Genet","language":"en","page":"e1008711","source":"DOI.org (Crossref)","title":"Episodic evolution of coadapted sets of amino acid sites in mitochondrial proteins","volume":"17","author":[{"family":"Neverov","given":"Alexey D."},{"family":"Popova","given":"Anfisa V."},{"family":"Fedonin","given":"Gennady G."},{"family":"Cheremukhin","given":"Evgeny A."},{"family":"Klink","given":"Galya V."},{"family":"Bazykin","given":"Georgii A."}],"editor":[{"family":"Zhang","given":"Jianzhi"}],"issued":{"date-parts":[["2021",1,25]]}}},{"id":860,"uris":["http://zotero.org/users/local/3HvvyIsJ/items/J4TJC7EH"],"itemData":{"id":860,"type":"article-journal","abstract":"The structure, function, and evolution of proteins depend on physical and genetic interactions among amino acids. Recent studies have used new strategies to explore the prevalence, biochemical mechanisms, and evolutionary implications of these interactions—called epistasis—within proteins. Here we describe an emerging picture of pervasive epistasis in which the physical and biological effects of mutations change over the course of evolution in a lineage-specific fashion. Epistasis can restrict the trajectories available to an evolving protein or open new paths to sequences and functions that would otherwise have been inaccessible. We describe two broad classes of epistatic interactions, which arise from different physical mechanisms and have different effects on evolutionary processes. Specific epistasis—in which one mutation influences the phenotypic effect of few other mutations—is caused by direct and indirect physical interactions between mutations, which nonadditively change the protein’s physical properties, such as conformation, stability, or affinity for ligands. In contrast, nonspecific epistasis describes mutations that modify the effect of many others; these typically behave additively with respect to the physical properties of a protein but exhibit epistasis because of a nonlinear relationship between the physical properties and their biological effects, such as function or fitness. Both types of interaction are rampant, but specific epistasis has stronger effects on the rate and outcomes of evolution, because it imposes stricter constraints and modulates evolutionary potential more dramatically; it therefore makes evolution more contingent on low-probability historical events and leaves stronger marks on the sequences, structures, and functions of protein families.","container-title":"Protein Science","DOI":"10.1002/pro.2897","ISSN":"0961-8368, 1469-896X","issue":"7","journalAbbreviation":"Protein Science","language":"en","page":"1204-1218","source":"DOI.org (Crossref)","title":"Epistasis in protein evolution","volume":"25","author":[{"family":"Starr","given":"Tyler N."},{"family":"Thornton","given":"Joseph W."}],"issued":{"date-parts":[["2016",7]]}}}],"schema":"https://github.com/citation-style-language/schema/raw/master/csl-citation.json"} </w:instrText>
      </w:r>
      <w:r w:rsidR="005D0C25">
        <w:rPr>
          <w:rFonts w:eastAsiaTheme="minorHAnsi"/>
          <w:lang w:val="en-GB" w:eastAsia="en-US"/>
        </w:rPr>
        <w:fldChar w:fldCharType="separate"/>
      </w:r>
      <w:r w:rsidR="008D6619">
        <w:rPr>
          <w:lang w:val="en-US"/>
        </w:rPr>
        <w:t>(Starr and Thornton 2016; Neverov et al. 2021; Chaurasia and Dutheil 2022)</w:t>
      </w:r>
      <w:r w:rsidR="005D0C25">
        <w:rPr>
          <w:rFonts w:eastAsiaTheme="minorHAnsi"/>
          <w:lang w:val="en-GB" w:eastAsia="en-US"/>
        </w:rPr>
        <w:fldChar w:fldCharType="end"/>
      </w:r>
      <w:r w:rsidR="00CB72AC">
        <w:rPr>
          <w:rFonts w:eastAsiaTheme="minorHAnsi"/>
          <w:lang w:val="en-GB" w:eastAsia="en-US"/>
        </w:rPr>
        <w:t xml:space="preserve"> and </w:t>
      </w:r>
      <w:r w:rsidR="008918CF">
        <w:rPr>
          <w:rFonts w:eastAsiaTheme="minorHAnsi"/>
          <w:lang w:val="en-GB" w:eastAsia="en-US"/>
        </w:rPr>
        <w:t>suggesting that</w:t>
      </w:r>
      <w:r w:rsidR="00CB72AC">
        <w:rPr>
          <w:rFonts w:eastAsiaTheme="minorHAnsi"/>
          <w:lang w:val="en-GB" w:eastAsia="en-US"/>
        </w:rPr>
        <w:t xml:space="preserve"> site-dependent substitution models of evolution </w:t>
      </w:r>
      <w:del w:id="13" w:author="David Ferreiro Garcia" w:date="2023-02-15T17:00:00Z">
        <w:r w:rsidR="003F4317" w:rsidDel="000C1D12">
          <w:rPr>
            <w:rFonts w:eastAsiaTheme="minorHAnsi"/>
            <w:lang w:val="en-GB" w:eastAsia="en-US"/>
          </w:rPr>
          <w:delText>c</w:delText>
        </w:r>
        <w:r w:rsidR="008918CF" w:rsidDel="000C1D12">
          <w:rPr>
            <w:rFonts w:eastAsiaTheme="minorHAnsi"/>
            <w:lang w:val="en-GB" w:eastAsia="en-US"/>
          </w:rPr>
          <w:delText xml:space="preserve">ould </w:delText>
        </w:r>
      </w:del>
      <w:ins w:id="14" w:author="David Ferreiro Garcia" w:date="2023-02-15T17:00:00Z">
        <w:r w:rsidR="000C1D12">
          <w:rPr>
            <w:rFonts w:eastAsiaTheme="minorHAnsi"/>
            <w:lang w:val="en-GB" w:eastAsia="en-US"/>
          </w:rPr>
          <w:t xml:space="preserve">should </w:t>
        </w:r>
      </w:ins>
      <w:r w:rsidR="008918CF">
        <w:rPr>
          <w:rFonts w:eastAsiaTheme="minorHAnsi"/>
          <w:lang w:val="en-GB" w:eastAsia="en-US"/>
        </w:rPr>
        <w:t xml:space="preserve">be </w:t>
      </w:r>
      <w:del w:id="15" w:author="David Ferreiro Garcia" w:date="2023-02-15T17:01:00Z">
        <w:r w:rsidR="008918CF" w:rsidDel="000C1D12">
          <w:rPr>
            <w:rFonts w:eastAsiaTheme="minorHAnsi"/>
            <w:lang w:val="en-GB" w:eastAsia="en-US"/>
          </w:rPr>
          <w:delText>preferr</w:delText>
        </w:r>
      </w:del>
      <w:ins w:id="16" w:author="David Ferreiro Garcia" w:date="2023-02-15T17:01:00Z">
        <w:r w:rsidR="000C1D12">
          <w:rPr>
            <w:rFonts w:eastAsiaTheme="minorHAnsi"/>
            <w:lang w:val="en-GB" w:eastAsia="en-US"/>
          </w:rPr>
          <w:t>preferably</w:t>
        </w:r>
      </w:ins>
      <w:ins w:id="17" w:author="David Ferreiro Garcia" w:date="2023-02-15T17:00:00Z">
        <w:r w:rsidR="000C1D12">
          <w:rPr>
            <w:rFonts w:eastAsiaTheme="minorHAnsi"/>
            <w:lang w:val="en-GB" w:eastAsia="en-US"/>
          </w:rPr>
          <w:t xml:space="preserve"> considered</w:t>
        </w:r>
      </w:ins>
      <w:del w:id="18" w:author="David Ferreiro Garcia" w:date="2023-02-15T17:00:00Z">
        <w:r w:rsidR="008918CF" w:rsidDel="000C1D12">
          <w:rPr>
            <w:rFonts w:eastAsiaTheme="minorHAnsi"/>
            <w:lang w:val="en-GB" w:eastAsia="en-US"/>
          </w:rPr>
          <w:delText>ed</w:delText>
        </w:r>
      </w:del>
      <w:r w:rsidR="008918CF">
        <w:rPr>
          <w:rFonts w:eastAsiaTheme="minorHAnsi"/>
          <w:lang w:val="en-GB" w:eastAsia="en-US"/>
        </w:rPr>
        <w:t xml:space="preserve"> </w:t>
      </w:r>
      <w:del w:id="19" w:author="David Ferreiro Garcia" w:date="2023-02-15T17:02:00Z">
        <w:r w:rsidR="008918CF" w:rsidDel="000C1D12">
          <w:rPr>
            <w:rFonts w:eastAsiaTheme="minorHAnsi"/>
            <w:lang w:val="en-GB" w:eastAsia="en-US"/>
          </w:rPr>
          <w:delText>respect to</w:delText>
        </w:r>
      </w:del>
      <w:ins w:id="20" w:author="David Ferreiro Garcia" w:date="2023-02-15T17:02:00Z">
        <w:r w:rsidR="000C1D12">
          <w:rPr>
            <w:rFonts w:eastAsiaTheme="minorHAnsi"/>
            <w:lang w:val="en-GB" w:eastAsia="en-US"/>
          </w:rPr>
          <w:t>over</w:t>
        </w:r>
      </w:ins>
      <w:r w:rsidR="00CB72AC">
        <w:rPr>
          <w:rFonts w:eastAsiaTheme="minorHAnsi"/>
          <w:lang w:val="en-GB" w:eastAsia="en-US"/>
        </w:rPr>
        <w:t xml:space="preserve"> those</w:t>
      </w:r>
      <w:ins w:id="21" w:author="David Ferreiro Garcia" w:date="2023-02-15T17:01:00Z">
        <w:r w:rsidR="000C1D12">
          <w:rPr>
            <w:rFonts w:eastAsiaTheme="minorHAnsi"/>
            <w:lang w:val="en-GB" w:eastAsia="en-US"/>
          </w:rPr>
          <w:t xml:space="preserve"> that</w:t>
        </w:r>
      </w:ins>
      <w:r w:rsidR="00CB72AC">
        <w:rPr>
          <w:rFonts w:eastAsiaTheme="minorHAnsi"/>
          <w:lang w:val="en-GB" w:eastAsia="en-US"/>
        </w:rPr>
        <w:t xml:space="preserve"> ignor</w:t>
      </w:r>
      <w:ins w:id="22" w:author="David Ferreiro Garcia" w:date="2023-02-15T17:01:00Z">
        <w:r w:rsidR="000C1D12">
          <w:rPr>
            <w:rFonts w:eastAsiaTheme="minorHAnsi"/>
            <w:lang w:val="en-GB" w:eastAsia="en-US"/>
          </w:rPr>
          <w:t>e</w:t>
        </w:r>
      </w:ins>
      <w:del w:id="23" w:author="David Ferreiro Garcia" w:date="2023-02-15T17:01:00Z">
        <w:r w:rsidR="00CB72AC" w:rsidDel="000C1D12">
          <w:rPr>
            <w:rFonts w:eastAsiaTheme="minorHAnsi"/>
            <w:lang w:val="en-GB" w:eastAsia="en-US"/>
          </w:rPr>
          <w:delText>ing</w:delText>
        </w:r>
      </w:del>
      <w:r w:rsidR="00CB72AC">
        <w:rPr>
          <w:rFonts w:eastAsiaTheme="minorHAnsi"/>
          <w:lang w:val="en-GB" w:eastAsia="en-US"/>
        </w:rPr>
        <w:t xml:space="preserve"> </w:t>
      </w:r>
      <w:r w:rsidR="00FD3F75">
        <w:rPr>
          <w:rFonts w:eastAsiaTheme="minorHAnsi"/>
          <w:lang w:val="en-GB" w:eastAsia="en-US"/>
        </w:rPr>
        <w:t>coevolution</w:t>
      </w:r>
      <w:r w:rsidR="005D0C25">
        <w:rPr>
          <w:rFonts w:eastAsiaTheme="minorHAnsi"/>
          <w:lang w:val="en-GB" w:eastAsia="en-US"/>
        </w:rPr>
        <w:t>.</w:t>
      </w:r>
      <w:r w:rsidR="00A92283" w:rsidRPr="00F66F0B">
        <w:rPr>
          <w:lang w:val="en-GB"/>
        </w:rPr>
        <w:t xml:space="preserve"> </w:t>
      </w:r>
      <w:r>
        <w:rPr>
          <w:lang w:val="en-GB"/>
        </w:rPr>
        <w:t xml:space="preserve">However, site-dependent </w:t>
      </w:r>
      <w:r w:rsidR="00923FFA">
        <w:rPr>
          <w:lang w:val="en-GB"/>
        </w:rPr>
        <w:t xml:space="preserve">models of </w:t>
      </w:r>
      <w:r>
        <w:rPr>
          <w:lang w:val="en-GB"/>
        </w:rPr>
        <w:t>evolution cannot be incorpo</w:t>
      </w:r>
      <w:r w:rsidR="00D96921">
        <w:rPr>
          <w:lang w:val="en-GB"/>
        </w:rPr>
        <w:t xml:space="preserve">rated into likelihood functions due to </w:t>
      </w:r>
      <w:r w:rsidR="00931C78">
        <w:rPr>
          <w:lang w:val="en-GB"/>
        </w:rPr>
        <w:t xml:space="preserve">the consideration of the </w:t>
      </w:r>
      <w:r w:rsidR="00923FFA">
        <w:rPr>
          <w:lang w:val="en-GB"/>
        </w:rPr>
        <w:t>site-</w:t>
      </w:r>
      <w:r w:rsidR="00D96921">
        <w:rPr>
          <w:lang w:val="en-GB"/>
        </w:rPr>
        <w:t xml:space="preserve">dependence </w:t>
      </w:r>
      <w:r w:rsidR="00931C78">
        <w:rPr>
          <w:lang w:val="en-GB"/>
        </w:rPr>
        <w:t xml:space="preserve">evolutionary process, note that </w:t>
      </w:r>
      <w:r w:rsidR="00923FFA">
        <w:rPr>
          <w:lang w:val="en-GB"/>
        </w:rPr>
        <w:t xml:space="preserve">current </w:t>
      </w:r>
      <w:r w:rsidR="001634EE">
        <w:rPr>
          <w:lang w:val="en-GB"/>
        </w:rPr>
        <w:t xml:space="preserve">phylogenetic </w:t>
      </w:r>
      <w:r w:rsidR="00923FFA">
        <w:rPr>
          <w:lang w:val="en-GB"/>
        </w:rPr>
        <w:t xml:space="preserve">likelihood functions </w:t>
      </w:r>
      <w:r w:rsidR="001634EE">
        <w:rPr>
          <w:lang w:val="en-GB"/>
        </w:rPr>
        <w:t>calculate</w:t>
      </w:r>
      <w:r w:rsidR="00923FFA">
        <w:rPr>
          <w:lang w:val="en-GB"/>
        </w:rPr>
        <w:t xml:space="preserve"> site-independent likelihood</w:t>
      </w:r>
      <w:r w:rsidR="0075250F">
        <w:rPr>
          <w:lang w:val="en-GB"/>
        </w:rPr>
        <w:t>s</w:t>
      </w:r>
      <w:r w:rsidR="003B38E7">
        <w:rPr>
          <w:lang w:val="en-GB"/>
        </w:rPr>
        <w:t xml:space="preserve"> </w:t>
      </w:r>
      <w:r w:rsidR="003B38E7">
        <w:rPr>
          <w:lang w:val="en-GB"/>
        </w:rPr>
        <w:fldChar w:fldCharType="begin"/>
      </w:r>
      <w:r w:rsidR="003A171C">
        <w:rPr>
          <w:lang w:val="en-GB"/>
        </w:rPr>
        <w:instrText xml:space="preserve"> ADDIN ZOTERO_ITEM CSL_CITATION {"citationID":"S5bQyVpC","properties":{"formattedCitation":"(Yang 2006)","plainCitation":"(Yang 2006)","noteIndex":0},"citationItems":[{"id":687,"uris":["http://zotero.org/users/local/3HvvyIsJ/items/775ERJD4"],"itemData":{"id":687,"type":"book","ISBN":"978-0-19-856702-8","language":"en","note":"DOI: 10.1093/acprof:oso/9780198567028.001.0001\nDOI: 10.1093/acprof:oso/9780198567028.001.0001","publisher":"Oxford University Press","source":"DOI.org (Crossref)","title":"Computational Molecular Evolution","URL":"https://oxford.universitypressscholarship.com/view/10.1093/acprof:oso/9780198567028.001.0001/acprof-9780198567028","author":[{"family":"Yang","given":"Ziheng"}],"accessed":{"date-parts":[["2022",6,13]]},"issued":{"date-parts":[["2006",10,5]]}}}],"schema":"https://github.com/citation-style-language/schema/raw/master/csl-citation.json"} </w:instrText>
      </w:r>
      <w:r w:rsidR="003B38E7">
        <w:rPr>
          <w:lang w:val="en-GB"/>
        </w:rPr>
        <w:fldChar w:fldCharType="separate"/>
      </w:r>
      <w:r w:rsidR="008D6619">
        <w:rPr>
          <w:noProof/>
          <w:lang w:val="en-GB"/>
        </w:rPr>
        <w:t>(Yang 2006)</w:t>
      </w:r>
      <w:r w:rsidR="003B38E7">
        <w:rPr>
          <w:lang w:val="en-GB"/>
        </w:rPr>
        <w:fldChar w:fldCharType="end"/>
      </w:r>
      <w:r w:rsidR="00893B6E">
        <w:rPr>
          <w:lang w:val="en-GB"/>
        </w:rPr>
        <w:t>.</w:t>
      </w:r>
      <w:r>
        <w:rPr>
          <w:lang w:val="en-GB"/>
        </w:rPr>
        <w:t xml:space="preserve"> </w:t>
      </w:r>
      <w:r w:rsidR="00893B6E">
        <w:rPr>
          <w:lang w:val="en-GB"/>
        </w:rPr>
        <w:t>C</w:t>
      </w:r>
      <w:r>
        <w:rPr>
          <w:lang w:val="en-GB"/>
        </w:rPr>
        <w:t xml:space="preserve">onsequently, </w:t>
      </w:r>
      <w:r w:rsidR="00893B6E">
        <w:rPr>
          <w:lang w:val="en-GB"/>
        </w:rPr>
        <w:t xml:space="preserve">these models </w:t>
      </w:r>
      <w:r>
        <w:rPr>
          <w:lang w:val="en-GB"/>
        </w:rPr>
        <w:t xml:space="preserve">cannot be used in likelihood-based </w:t>
      </w:r>
      <w:r w:rsidR="00B30FC0">
        <w:rPr>
          <w:lang w:val="en-GB"/>
        </w:rPr>
        <w:t>methods</w:t>
      </w:r>
      <w:r w:rsidR="00931C78">
        <w:rPr>
          <w:lang w:val="en-GB"/>
        </w:rPr>
        <w:t xml:space="preserve"> and </w:t>
      </w:r>
      <w:r w:rsidR="004D2DE1">
        <w:rPr>
          <w:lang w:val="en-GB"/>
        </w:rPr>
        <w:t>thus</w:t>
      </w:r>
      <w:r w:rsidR="00931C78">
        <w:rPr>
          <w:lang w:val="en-GB"/>
        </w:rPr>
        <w:t xml:space="preserve"> cannot be evaluated </w:t>
      </w:r>
      <w:r w:rsidR="004D2DE1">
        <w:rPr>
          <w:lang w:val="en-GB"/>
        </w:rPr>
        <w:t xml:space="preserve">respect to other models </w:t>
      </w:r>
      <w:r w:rsidR="00931C78">
        <w:rPr>
          <w:lang w:val="en-GB"/>
        </w:rPr>
        <w:t xml:space="preserve">with </w:t>
      </w:r>
      <w:r>
        <w:rPr>
          <w:lang w:val="en-GB"/>
        </w:rPr>
        <w:t xml:space="preserve">the traditional </w:t>
      </w:r>
      <w:r w:rsidR="00931C78">
        <w:rPr>
          <w:lang w:val="en-GB"/>
        </w:rPr>
        <w:t xml:space="preserve">substitution model </w:t>
      </w:r>
      <w:r>
        <w:rPr>
          <w:lang w:val="en-GB"/>
        </w:rPr>
        <w:t xml:space="preserve">selection </w:t>
      </w:r>
      <w:r w:rsidR="00931C78">
        <w:rPr>
          <w:lang w:val="en-GB"/>
        </w:rPr>
        <w:t>based on</w:t>
      </w:r>
      <w:r>
        <w:rPr>
          <w:lang w:val="en-GB"/>
        </w:rPr>
        <w:t xml:space="preserve"> likelihood ratio tests (LRTs), Akaike Information Criterion (AIC) and Bayesian Information Criterion (BIC), among others </w:t>
      </w:r>
      <w:r w:rsidR="005D0C25">
        <w:rPr>
          <w:lang w:val="en-GB"/>
        </w:rPr>
        <w:fldChar w:fldCharType="begin"/>
      </w:r>
      <w:r w:rsidR="003A171C">
        <w:rPr>
          <w:lang w:val="en-GB"/>
        </w:rPr>
        <w:instrText xml:space="preserve"> ADDIN ZOTERO_ITEM CSL_CITATION {"citationID":"A3JoTv4n","properties":{"formattedCitation":"(Sullivan and Joyce 2005; Luo et al. 2010; Darriba et al. 2011; Darriba et al. 2020)","plainCitation":"(Sullivan and Joyce 2005; Luo et al. 2010; Darriba et al. 2011; Darriba et al. 2020)","noteIndex":0},"citationItems":[{"id":251,"uris":["http://zotero.org/users/local/3HvvyIsJ/items/5597EWX4"],"itemData":{"id":251,"type":"article-journal","abstract":"Summary: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L."},{"family":"Doallo","given":"Ramón"},{"family":"Posada","given":"David"}],"issued":{"date-parts":[["2011",4,15]]}}},{"id":743,"uris":["http://zotero.org/users/local/3HvvyIsJ/items/PF99UM9K"],"itemData":{"id":743,"type":"article-journal","abstract":"ModelTest-NG is a reimplementation from scratch of jModelTest and ProtTest, two popular tools for selecting the best-ﬁt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 last accessed September 2, 2019.","container-title":"Molecular Biology and Evolution","DOI":"10.1093/molbev/msz189","ISSN":"0737-4038, 1537-1719","issue":"1","language":"en","page":"291-294","source":"DOI.org (Crossref)","title":"ModelTest-NG: A New and Scalable Tool for the Selection of DNA and Protein Evolutionary Models","title-short":"ModelTest-NG","volume":"37","author":[{"family":"Darriba","given":"Diego"},{"family":"Posada","given":"David"},{"family":"Kozlov","given":"Alexey M"},{"family":"Stamatakis","given":"Alexandros"},{"family":"Morel","given":"Benoit"},{"family":"Flouri","given":"Tomas"}],"editor":[{"family":"Crandall","given":"Keith"}],"issued":{"date-parts":[["2020",1,1]]}}},{"id":864,"uris":["http://zotero.org/users/local/3HvvyIsJ/items/STTS3J98"],"itemData":{"id":864,"type":"article-journal","abstract":"Background: Explicit evolutionary models are required in maximum-likelihood and Bayesian inference, the two methods that are overwhelmingly used in phylogenetic studies of DNA sequence data. Appropriate selection of nucleotide substitution models is important because the use of incorrect models can mislead phylogenetic inference. To better understand the performance of different model-selection criteria, we used 33,600 simulated data sets to analyse the accuracy, precision, dissimilarity, and biases of the hierarchical likelihood-ratio test, Akaike information criterion, Bayesian information criterion, and decision theory.\nResults: We demonstrate that the Bayesian information criterion and decision theory are the most appropriate model-selection criteria because of their high accuracy and precision. Our results also indicate that in some situations different models are selected by different criteria for the same dataset. Such dissimilarity was the highest between the hierarchical likelihood-ratio test and Akaike information criterion, and lowest between the Bayesian information criterion and decision theory. The hierarchical likelihood-ratio test performed poorly when the true model included a proportion of invariable sites, while the Bayesian information criterion and decision theory generally exhibited similar performance to each other.\nConclusions: Our results indicate that the Bayesian information criterion and decision theory should be preferred for model selection. Together with model-adequacy tests, accurate model selection will serve to improve the reliability of phylogenetic inference and related analyses.","container-title":"BMC Evolutionary Biology","DOI":"10.1186/1471-2148-10-242","ISSN":"1471-2148","issue":"1","journalAbbreviation":"BMC Evol Biol","language":"en","page":"242","source":"DOI.org (Crossref)","title":"Performance of criteria for selecting evolutionary models in phylogenetics: a comprehensive study based on simulated datasets","title-short":"Performance of criteria for selecting evolutionary models in phylogenetics","volume":"10","author":[{"family":"Luo","given":"Arong"},{"family":"Qiao","given":"Huijie"},{"family":"Zhang","given":"Yanzhou"},{"family":"Sh</w:instrText>
      </w:r>
      <w:r w:rsidR="003A171C" w:rsidRPr="00BF1472">
        <w:instrText xml:space="preserve">i","given":"Weifeng"},{"family":"Ho","given":"Simon YW"},{"family":"Xu","given":"Weijun"},{"family":"Zhang","given":"Aibing"},{"family":"Zhu","given":"Chaodong"}],"issued":{"date-parts":[["2010",12]]}}},{"id":862,"uris":["http://zotero.org/users/local/3HvvyIsJ/items/QFGCN5H6"],"itemData":{"id":862,"type":"article-journal","abstract":"▪ Abstract  Investigation into model selection has a long history in the statistical literature. As model-based approaches begin dominating systematic biology, increased attention has focused on how models should be selected for distance-based, likelihood, and Bayesian phylogenetics. Here, we review issues that render model-based approaches necessary, briefly review nucleotide-based models that attempt to capture relevant features of evolutionary processes, and review methods that have been applied to model selection in phylogenetics: likelihood-ratio tests, AIC, BIC, and performance-based approaches.","container-title":"Annual Review of Ecology, Evolution, and Systematics","DOI":"10.1146/annurev.ecolsys.36.102003.152633","ISSN":"1543-592X, 1545-2069","issue":"1","journalAbbreviation":"Annu. Rev. Ecol. Evol. Syst.","language":"en","page":"445-466","source":"DOI.org (Crossref)","title":"Model Selection in Phylogenetics","volume":"36","author":[{"family":"Sullivan","given":"Jack"},{"family":"Joyce","given":"Paul"}],"issued":{"date-parts":[["2005",12,1]]}}}],"schema":"https://github.com/citation-style-language/schema/raw/master/csl-citation.json"} </w:instrText>
      </w:r>
      <w:r w:rsidR="005D0C25">
        <w:rPr>
          <w:lang w:val="en-GB"/>
        </w:rPr>
        <w:fldChar w:fldCharType="separate"/>
      </w:r>
      <w:r w:rsidR="008D6619">
        <w:t xml:space="preserve">(Sullivan and Joyce 2005; Luo </w:t>
      </w:r>
      <w:r w:rsidR="008D6619">
        <w:lastRenderedPageBreak/>
        <w:t>et al. 2010; Darriba et al. 2011; Darriba et al. 2020)</w:t>
      </w:r>
      <w:r w:rsidR="005D0C25">
        <w:rPr>
          <w:lang w:val="en-GB"/>
        </w:rPr>
        <w:fldChar w:fldCharType="end"/>
      </w:r>
      <w:r w:rsidR="005D0C25" w:rsidRPr="00BF1472">
        <w:t>.</w:t>
      </w:r>
      <w:r w:rsidRPr="00BF1472">
        <w:t xml:space="preserve"> </w:t>
      </w:r>
      <w:r w:rsidR="004D2DE1">
        <w:rPr>
          <w:lang w:val="en-GB"/>
        </w:rPr>
        <w:t>As a consequence</w:t>
      </w:r>
      <w:r>
        <w:rPr>
          <w:lang w:val="en-GB"/>
        </w:rPr>
        <w:t xml:space="preserve">, there is a need </w:t>
      </w:r>
      <w:r w:rsidR="004D2DE1">
        <w:rPr>
          <w:lang w:val="en-GB"/>
        </w:rPr>
        <w:t xml:space="preserve">of </w:t>
      </w:r>
      <w:r w:rsidR="00AC7784">
        <w:rPr>
          <w:lang w:val="en-GB"/>
        </w:rPr>
        <w:t xml:space="preserve">likelihood-free </w:t>
      </w:r>
      <w:r>
        <w:rPr>
          <w:lang w:val="en-GB"/>
        </w:rPr>
        <w:t xml:space="preserve">methods to </w:t>
      </w:r>
      <w:r w:rsidR="004D2DE1">
        <w:rPr>
          <w:lang w:val="en-GB"/>
        </w:rPr>
        <w:t xml:space="preserve">perform </w:t>
      </w:r>
      <w:r>
        <w:rPr>
          <w:lang w:val="en-GB"/>
        </w:rPr>
        <w:t>selection</w:t>
      </w:r>
      <w:r w:rsidR="001B0C00">
        <w:rPr>
          <w:lang w:val="en-GB"/>
        </w:rPr>
        <w:t xml:space="preserve"> among substitution models of evolution</w:t>
      </w:r>
      <w:r w:rsidR="004D2DE1">
        <w:rPr>
          <w:lang w:val="en-GB"/>
        </w:rPr>
        <w:t xml:space="preserve"> that can </w:t>
      </w:r>
      <w:r w:rsidR="006E3BAC">
        <w:rPr>
          <w:lang w:val="en-GB"/>
        </w:rPr>
        <w:t>include</w:t>
      </w:r>
      <w:r w:rsidR="004D2DE1">
        <w:rPr>
          <w:lang w:val="en-GB"/>
        </w:rPr>
        <w:t xml:space="preserve"> </w:t>
      </w:r>
      <w:r w:rsidR="00CB4215">
        <w:rPr>
          <w:lang w:val="en-GB"/>
        </w:rPr>
        <w:t>th</w:t>
      </w:r>
      <w:ins w:id="24" w:author="David Ferreiro Garcia" w:date="2023-02-16T18:42:00Z">
        <w:r w:rsidR="006A65B5">
          <w:rPr>
            <w:lang w:val="en-GB"/>
          </w:rPr>
          <w:t xml:space="preserve">ose which </w:t>
        </w:r>
      </w:ins>
      <w:del w:id="25" w:author="David Ferreiro Garcia" w:date="2023-02-16T18:42:00Z">
        <w:r w:rsidR="00CB4215" w:rsidDel="006A65B5">
          <w:rPr>
            <w:lang w:val="en-GB"/>
          </w:rPr>
          <w:delText xml:space="preserve">e </w:delText>
        </w:r>
      </w:del>
      <w:ins w:id="26" w:author="David Ferreiro Garcia" w:date="2023-02-16T18:43:00Z">
        <w:r w:rsidR="006A65B5">
          <w:rPr>
            <w:lang w:val="en-GB"/>
          </w:rPr>
          <w:t xml:space="preserve">consider </w:t>
        </w:r>
      </w:ins>
      <w:del w:id="27" w:author="David Ferreiro Garcia" w:date="2023-02-16T18:42:00Z">
        <w:r w:rsidR="00CB4215" w:rsidDel="006A65B5">
          <w:rPr>
            <w:lang w:val="en-GB"/>
          </w:rPr>
          <w:delText xml:space="preserve">modelling of </w:delText>
        </w:r>
      </w:del>
      <w:r w:rsidR="004D2DE1">
        <w:rPr>
          <w:lang w:val="en-GB"/>
        </w:rPr>
        <w:t>site-dependent evolution</w:t>
      </w:r>
      <w:r>
        <w:rPr>
          <w:lang w:val="en-GB"/>
        </w:rPr>
        <w:t>.</w:t>
      </w:r>
    </w:p>
    <w:p w14:paraId="3EFC3378" w14:textId="5B551B22" w:rsidR="006C34E4" w:rsidRPr="00F66F0B" w:rsidRDefault="000C0C29">
      <w:pPr>
        <w:spacing w:line="480" w:lineRule="auto"/>
        <w:rPr>
          <w:lang w:val="en-GB"/>
        </w:rPr>
        <w:pPrChange w:id="28" w:author="David Ferreiro Garcia" w:date="2023-02-15T20:12:00Z">
          <w:pPr/>
        </w:pPrChange>
      </w:pPr>
      <w:r>
        <w:rPr>
          <w:rFonts w:eastAsiaTheme="minorHAnsi"/>
          <w:lang w:val="en-GB" w:eastAsia="en-US"/>
        </w:rPr>
        <w:t>As an alternative</w:t>
      </w:r>
      <w:r w:rsidR="00431E69">
        <w:rPr>
          <w:rFonts w:eastAsiaTheme="minorHAnsi"/>
          <w:lang w:val="en-GB" w:eastAsia="en-US"/>
        </w:rPr>
        <w:t xml:space="preserve">, </w:t>
      </w:r>
      <w:r w:rsidR="00CC586E" w:rsidRPr="00617EF0">
        <w:rPr>
          <w:rFonts w:eastAsiaTheme="minorHAnsi"/>
          <w:lang w:val="en-GB" w:eastAsia="en-US"/>
        </w:rPr>
        <w:t xml:space="preserve">the </w:t>
      </w:r>
      <w:r w:rsidR="008B278C">
        <w:rPr>
          <w:lang w:val="en-GB"/>
        </w:rPr>
        <w:t>a</w:t>
      </w:r>
      <w:r w:rsidR="00CC586E" w:rsidRPr="00F66F0B">
        <w:rPr>
          <w:lang w:val="en-GB"/>
        </w:rPr>
        <w:t xml:space="preserve">pproximate Bayesian </w:t>
      </w:r>
      <w:r w:rsidR="008B278C">
        <w:rPr>
          <w:lang w:val="en-GB"/>
        </w:rPr>
        <w:t>c</w:t>
      </w:r>
      <w:r w:rsidR="00CC586E" w:rsidRPr="00F66F0B">
        <w:rPr>
          <w:lang w:val="en-GB"/>
        </w:rPr>
        <w:t xml:space="preserve">omputation (ABC) approach is </w:t>
      </w:r>
      <w:r w:rsidR="00431E69">
        <w:rPr>
          <w:lang w:val="en-GB"/>
        </w:rPr>
        <w:t>traditionally used to perform model selection in population genetics and ecology</w:t>
      </w:r>
      <w:r w:rsidR="002A3864">
        <w:rPr>
          <w:lang w:val="en-GB"/>
        </w:rPr>
        <w:t xml:space="preserve"> without the need of </w:t>
      </w:r>
      <w:r w:rsidR="00FD1D77">
        <w:rPr>
          <w:lang w:val="en-GB"/>
        </w:rPr>
        <w:t xml:space="preserve">a </w:t>
      </w:r>
      <w:r w:rsidR="002A3864">
        <w:rPr>
          <w:lang w:val="en-GB"/>
        </w:rPr>
        <w:t>likelihood</w:t>
      </w:r>
      <w:r w:rsidR="00FD1D77">
        <w:rPr>
          <w:lang w:val="en-GB"/>
        </w:rPr>
        <w:t xml:space="preserve"> function</w:t>
      </w:r>
      <w:r w:rsidR="00431E69">
        <w:rPr>
          <w:lang w:val="en-GB"/>
        </w:rPr>
        <w:t xml:space="preserve"> </w:t>
      </w:r>
      <w:r w:rsidR="005D0C25">
        <w:rPr>
          <w:lang w:val="en-GB"/>
        </w:rPr>
        <w:fldChar w:fldCharType="begin"/>
      </w:r>
      <w:r w:rsidR="003A171C">
        <w:rPr>
          <w:lang w:val="en-GB"/>
        </w:rPr>
        <w:instrText xml:space="preserve"> ADDIN ZOTERO_ITEM CSL_CITATION {"citationID":"pJ907KTA","properties":{"formattedCitation":"(Beaumont et al. 2002; Beaumont 2010)","plainCitation":"(Beaumont et al. 2002; Beaumont 2010)","noteIndex":0},"citationItems":[{"id":784,"uris":["http://zotero.org/users/local/3HvvyIsJ/items/9K3K7BG4"],"itemData":{"id":784,"type":"article-journal","abstract":"In the past 10 years a statistical technique, approximate Bayesian computa tion (ABC), has been developed that can be used to infer parameters and choose between models in the complicated scenarios that are often consid ered in the environmental sciences. For example, based on gene sequence and microsatellite data, the method has been used to choose between com peting models of human demographic history as well as to infer growth rates, times of divergence, and other parameters. The method fits naturally in the Bayesian inferential framework, and a brief overview is given of the key con cepts. Three main approaches to ABC have been developed, and these are described and compared. Although the method arose in population genetics, ABC is increasingly used in other fields, including epidemiology, systems bi ology, ecology, and agent-based modeling, and many of these applications are briefly described.","container-title":"Annual Review of Ecology, Evolution, and Systematics","DOI":"10.1146/annurev-ecolsys-102209-144621","ISSN":"1543-592X, 1545-2069","issue":"1","journalAbbreviation":"Annu. Rev. Ecol. Evol. Syst.","language":"en","page":"379-406","source":"DOI.org (Crossref)","title":"Approximate Bayesian Computation in Evolution and Ecology","volume":"41","author":[{"family":"Beaumont","given":"Mark A."}],"issued":{"date-parts":[["2010",12,1]]}}},{"id":786,"uris":["http://zotero.org/users/local/3HvvyIsJ/items/4ZXYCKEZ"],"itemData":{"id":786,"type":"article-journal","abstract":"We propose a new method for approximate Bayesian statistical inference on the basis of summary statistics. The method is suited to complex problems that arise in population genetics, extending ideas developed in this setting by earlier authors. Properties of the posterior distribution of a parameter, such as its mean or density curve, are approximated without explicit likelihood calculations. This is achieved by ﬁtting a local-linear regression of simulated parameter values on simulated summary statistics, and then substituting the observed summary statistics into the regression equation. The method combines many of the advantages of Bayesian statistical inference with the computational efﬁciency of methods based on summary statistics. A key advantage of the method is that the nuisance parameters are automatically integrated out in the simulation step, so that the large numbers of nuisance parameters that arise in population genetics problems can be handled without difﬁculty. Simulation results indicate computational and statistical efﬁciency that compares favorably with those of alternative methods previously proposed in the literature. We also compare the relative efﬁciency of inferences obtained using methods based on summary statistics with those obtained directly from the data using MCMC.","container-title":"Genetics","DOI":"10.1093/genetics/162.4.2025","ISSN":"1943-2631","issue":"4","language":"en","page":"2025-2035","source":"DOI.org (Crossref)","title":"Approximate Bayesian Computation in Population Genetics","volume":"162","author":[{"family":"Beaumont","given":"Mark A"},{"family":"Zhang","given":"Wenyang"},{"family":"Balding","given":"David J"}],"issued":{"date-parts":[["2002",12,1]]}}}],"schema":"https://github.com/citation-style-language/schema/raw/master/csl-citation.json"} </w:instrText>
      </w:r>
      <w:r w:rsidR="005D0C25">
        <w:rPr>
          <w:lang w:val="en-GB"/>
        </w:rPr>
        <w:fldChar w:fldCharType="separate"/>
      </w:r>
      <w:r w:rsidR="008D6619">
        <w:rPr>
          <w:lang w:val="en-US"/>
        </w:rPr>
        <w:t>(Beaumont et al. 2002; Beaumont 2010)</w:t>
      </w:r>
      <w:r w:rsidR="005D0C25">
        <w:rPr>
          <w:lang w:val="en-GB"/>
        </w:rPr>
        <w:fldChar w:fldCharType="end"/>
      </w:r>
      <w:r w:rsidR="005D0C25">
        <w:rPr>
          <w:lang w:val="en-GB"/>
        </w:rPr>
        <w:t>.</w:t>
      </w:r>
      <w:r w:rsidR="00331C34">
        <w:rPr>
          <w:lang w:val="en-GB"/>
        </w:rPr>
        <w:t xml:space="preserve"> This approach </w:t>
      </w:r>
      <w:r w:rsidR="00A4522C">
        <w:rPr>
          <w:lang w:val="en-GB"/>
        </w:rPr>
        <w:t>is based on</w:t>
      </w:r>
      <w:r w:rsidR="00331C34">
        <w:rPr>
          <w:lang w:val="en-GB"/>
        </w:rPr>
        <w:t xml:space="preserve"> extensive computer simulations</w:t>
      </w:r>
      <w:r w:rsidR="00AC6871">
        <w:rPr>
          <w:lang w:val="en-GB"/>
        </w:rPr>
        <w:t xml:space="preserve"> with parameters sampled from prior distributions</w:t>
      </w:r>
      <w:r w:rsidR="00C47CAB">
        <w:rPr>
          <w:lang w:val="en-GB"/>
        </w:rPr>
        <w:t xml:space="preserve">, </w:t>
      </w:r>
      <w:commentRangeStart w:id="29"/>
      <w:r w:rsidR="00C47CAB">
        <w:rPr>
          <w:lang w:val="en-GB"/>
        </w:rPr>
        <w:t>summary statistics</w:t>
      </w:r>
      <w:ins w:id="30" w:author="David Ferreiro Garcia" w:date="2023-02-16T18:45:00Z">
        <w:r w:rsidR="006A65B5">
          <w:rPr>
            <w:lang w:val="en-GB"/>
          </w:rPr>
          <w:t xml:space="preserve"> </w:t>
        </w:r>
      </w:ins>
      <w:commentRangeEnd w:id="29"/>
      <w:ins w:id="31" w:author="David Ferreiro Garcia" w:date="2023-02-17T13:22:00Z">
        <w:r w:rsidR="00764541">
          <w:rPr>
            <w:rStyle w:val="Refdecomentario"/>
          </w:rPr>
          <w:commentReference w:id="29"/>
        </w:r>
      </w:ins>
      <w:ins w:id="32" w:author="David Ferreiro Garcia" w:date="2023-02-16T18:45:00Z">
        <w:r w:rsidR="006A65B5">
          <w:rPr>
            <w:lang w:val="en-GB"/>
          </w:rPr>
          <w:t>(SS)</w:t>
        </w:r>
      </w:ins>
      <w:r w:rsidR="00C47CAB">
        <w:rPr>
          <w:lang w:val="en-GB"/>
        </w:rPr>
        <w:t xml:space="preserve"> </w:t>
      </w:r>
      <w:r w:rsidR="00AC6871">
        <w:rPr>
          <w:lang w:val="en-GB"/>
        </w:rPr>
        <w:t xml:space="preserve">that extract the information from the query and simulated data </w:t>
      </w:r>
      <w:r w:rsidR="00794589" w:rsidRPr="00794589">
        <w:rPr>
          <w:lang w:val="en-GB"/>
        </w:rPr>
        <w:t>and</w:t>
      </w:r>
      <w:r w:rsidR="00FD1D77" w:rsidRPr="00794589">
        <w:rPr>
          <w:lang w:val="en-GB"/>
        </w:rPr>
        <w:t xml:space="preserve"> a statistical adjustment </w:t>
      </w:r>
      <w:r w:rsidR="00794589">
        <w:rPr>
          <w:lang w:val="en-GB"/>
        </w:rPr>
        <w:t xml:space="preserve">(i.e., rejection or </w:t>
      </w:r>
      <w:r w:rsidR="002D2D02">
        <w:rPr>
          <w:lang w:val="en-GB"/>
        </w:rPr>
        <w:t xml:space="preserve">multiple linear </w:t>
      </w:r>
      <w:r w:rsidR="00794589">
        <w:rPr>
          <w:lang w:val="en-GB"/>
        </w:rPr>
        <w:t>regression</w:t>
      </w:r>
      <w:r w:rsidR="00D168DF">
        <w:rPr>
          <w:lang w:val="en-GB"/>
        </w:rPr>
        <w:t>, among others</w:t>
      </w:r>
      <w:r w:rsidR="00794589">
        <w:rPr>
          <w:lang w:val="en-GB"/>
        </w:rPr>
        <w:t xml:space="preserve">) to </w:t>
      </w:r>
      <w:r w:rsidR="00024A7B">
        <w:rPr>
          <w:lang w:val="en-GB"/>
        </w:rPr>
        <w:t>obtain</w:t>
      </w:r>
      <w:r w:rsidR="00794589">
        <w:rPr>
          <w:lang w:val="en-GB"/>
        </w:rPr>
        <w:t xml:space="preserve"> the </w:t>
      </w:r>
      <w:r w:rsidR="00024A7B">
        <w:rPr>
          <w:lang w:val="en-GB"/>
        </w:rPr>
        <w:t xml:space="preserve">posterior distribution of each evaluated </w:t>
      </w:r>
      <w:r w:rsidR="00794589">
        <w:rPr>
          <w:lang w:val="en-GB"/>
        </w:rPr>
        <w:t xml:space="preserve">model </w:t>
      </w:r>
      <w:r w:rsidR="005D0C25">
        <w:rPr>
          <w:lang w:val="en-GB"/>
        </w:rPr>
        <w:fldChar w:fldCharType="begin"/>
      </w:r>
      <w:r w:rsidR="003A171C">
        <w:rPr>
          <w:lang w:val="en-GB"/>
        </w:rPr>
        <w:instrText xml:space="preserve"> ADDIN ZOTERO_ITEM CSL_CITATION {"citationID":"HyeSJ6te","properties":{"formattedCitation":"(Csill\\uc0\\u233{}ry et al. 2012)","plainCitation":"(Csilléry et al. 2012)","noteIndex":0},"citationItems":[{"id":534,"uris":["http://zotero.org/users/local/3HvvyIsJ/items/GK2FBPUM"],"itemData":{"id":534,"type":"article-journal","container-title":"Methods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005D0C25">
        <w:rPr>
          <w:lang w:val="en-GB"/>
        </w:rPr>
        <w:fldChar w:fldCharType="separate"/>
      </w:r>
      <w:r w:rsidR="008D6619" w:rsidRPr="00BF1472">
        <w:rPr>
          <w:lang w:val="en-US"/>
        </w:rPr>
        <w:t>(Csilléry et al. 2012)</w:t>
      </w:r>
      <w:r w:rsidR="005D0C25">
        <w:rPr>
          <w:lang w:val="en-GB"/>
        </w:rPr>
        <w:fldChar w:fldCharType="end"/>
      </w:r>
      <w:r w:rsidR="005D0C25">
        <w:rPr>
          <w:lang w:val="en-GB"/>
        </w:rPr>
        <w:t>.</w:t>
      </w:r>
      <w:r w:rsidR="00794589">
        <w:rPr>
          <w:lang w:val="en-GB"/>
        </w:rPr>
        <w:t xml:space="preserve"> </w:t>
      </w:r>
      <w:r w:rsidR="00C3252C">
        <w:rPr>
          <w:lang w:val="en-GB"/>
        </w:rPr>
        <w:t xml:space="preserve">Despite </w:t>
      </w:r>
      <w:r w:rsidR="00A06882">
        <w:rPr>
          <w:lang w:val="en-GB"/>
        </w:rPr>
        <w:t xml:space="preserve">ABC does not require </w:t>
      </w:r>
      <w:r w:rsidR="00502035">
        <w:rPr>
          <w:lang w:val="en-GB"/>
        </w:rPr>
        <w:t>likelihood</w:t>
      </w:r>
      <w:r w:rsidR="00A06882">
        <w:rPr>
          <w:lang w:val="en-GB"/>
        </w:rPr>
        <w:t xml:space="preserve"> analyses</w:t>
      </w:r>
      <w:r w:rsidR="00502035">
        <w:rPr>
          <w:lang w:val="en-GB"/>
        </w:rPr>
        <w:t xml:space="preserve">, </w:t>
      </w:r>
      <w:r w:rsidR="00A06882">
        <w:rPr>
          <w:lang w:val="en-GB"/>
        </w:rPr>
        <w:t xml:space="preserve">it </w:t>
      </w:r>
      <w:r w:rsidR="008005A1">
        <w:rPr>
          <w:lang w:val="en-GB"/>
        </w:rPr>
        <w:t>can</w:t>
      </w:r>
      <w:r w:rsidR="00502035">
        <w:rPr>
          <w:lang w:val="en-GB"/>
        </w:rPr>
        <w:t xml:space="preserve"> </w:t>
      </w:r>
      <w:r w:rsidR="00A06882">
        <w:rPr>
          <w:lang w:val="en-GB"/>
        </w:rPr>
        <w:t xml:space="preserve">provide </w:t>
      </w:r>
      <w:r w:rsidR="008005A1">
        <w:rPr>
          <w:lang w:val="en-GB"/>
        </w:rPr>
        <w:t xml:space="preserve">estimates with similar (sometimes higher) accuracy </w:t>
      </w:r>
      <w:r w:rsidR="006D0F2B">
        <w:rPr>
          <w:lang w:val="en-GB"/>
        </w:rPr>
        <w:t xml:space="preserve">compared </w:t>
      </w:r>
      <w:r w:rsidR="00A06882">
        <w:rPr>
          <w:lang w:val="en-GB"/>
        </w:rPr>
        <w:t xml:space="preserve">to </w:t>
      </w:r>
      <w:r w:rsidR="00931BFD">
        <w:rPr>
          <w:lang w:val="en-GB"/>
        </w:rPr>
        <w:t xml:space="preserve">those </w:t>
      </w:r>
      <w:r w:rsidR="00A06882">
        <w:rPr>
          <w:lang w:val="en-GB"/>
        </w:rPr>
        <w:t xml:space="preserve">obtained with </w:t>
      </w:r>
      <w:r w:rsidR="006D0F2B">
        <w:rPr>
          <w:lang w:val="en-GB"/>
        </w:rPr>
        <w:t>likelihood-based methods</w:t>
      </w:r>
      <w:r w:rsidR="005D0C25">
        <w:rPr>
          <w:lang w:val="en-GB"/>
        </w:rPr>
        <w:t xml:space="preserve"> </w:t>
      </w:r>
      <w:r w:rsidR="005D0C25">
        <w:rPr>
          <w:lang w:val="en-GB"/>
        </w:rPr>
        <w:fldChar w:fldCharType="begin"/>
      </w:r>
      <w:r w:rsidR="003A171C">
        <w:rPr>
          <w:lang w:val="en-GB"/>
        </w:rPr>
        <w:instrText xml:space="preserve"> ADDIN ZOTERO_ITEM CSL_CITATION {"citationID":"31epUP9k","properties":{"formattedCitation":"(Lopes et al. 2014)","plainCitation":"(Lopes et al. 2014)","noteIndex":0},"citationItems":[{"id":682,"uris":["http://zotero.org/users/local/3HvvyIsJ/items/S6KUQ2B7"],"itemData":{"id":682,"type":"article-journal","container-title":"Heredity","DOI":"10.1038/hdy.2013.101","ISSN":"0018-067X, 1365-2540","issue":"3","journalAbbreviation":"Heredity","language":"en","page":"255-264","source":"DOI.org (Crossref)","title":"Coestimation of recombination, substitution and molecular adaptation rates by approximate Bayesian computation","volume":"112","author":[{"family":"Lopes","given":"J S"},{"family":"Arenas","given":"M"},{"family":"Posada","given":"D"},{"family":"Beaumont","given":"M A"}],"issued":{"date-parts":[["2014",3]]}}}],"schema":"https://github.com/citation-style-language/schema/raw/master/csl-citation.json"} </w:instrText>
      </w:r>
      <w:r w:rsidR="005D0C25">
        <w:rPr>
          <w:lang w:val="en-GB"/>
        </w:rPr>
        <w:fldChar w:fldCharType="separate"/>
      </w:r>
      <w:r w:rsidR="008D6619">
        <w:rPr>
          <w:lang w:val="en-US"/>
        </w:rPr>
        <w:t>(Lopes et al. 2014)</w:t>
      </w:r>
      <w:r w:rsidR="005D0C25">
        <w:rPr>
          <w:lang w:val="en-GB"/>
        </w:rPr>
        <w:fldChar w:fldCharType="end"/>
      </w:r>
      <w:r w:rsidR="005D0C25">
        <w:rPr>
          <w:lang w:val="en-GB"/>
        </w:rPr>
        <w:t>.</w:t>
      </w:r>
      <w:r w:rsidR="008005A1">
        <w:rPr>
          <w:lang w:val="en-GB"/>
        </w:rPr>
        <w:t xml:space="preserve"> </w:t>
      </w:r>
      <w:r w:rsidR="00D47ADC">
        <w:rPr>
          <w:lang w:val="en-GB"/>
        </w:rPr>
        <w:t xml:space="preserve">Some </w:t>
      </w:r>
      <w:r w:rsidR="002D2D02">
        <w:rPr>
          <w:lang w:val="en-GB"/>
        </w:rPr>
        <w:t xml:space="preserve">previous </w:t>
      </w:r>
      <w:r w:rsidR="00D47ADC">
        <w:rPr>
          <w:lang w:val="en-GB"/>
        </w:rPr>
        <w:t>studies demonstrated that ABC can be used to study molecular evolution</w:t>
      </w:r>
      <w:r w:rsidR="005D0C25">
        <w:rPr>
          <w:lang w:val="en-GB"/>
        </w:rPr>
        <w:t xml:space="preserve"> </w:t>
      </w:r>
      <w:r w:rsidR="005D0C25">
        <w:rPr>
          <w:lang w:val="en-GB"/>
        </w:rPr>
        <w:fldChar w:fldCharType="begin"/>
      </w:r>
      <w:r w:rsidR="003A171C">
        <w:rPr>
          <w:lang w:val="en-GB"/>
        </w:rPr>
        <w:instrText xml:space="preserve"> ADDIN ZOTERO_ITEM CSL_CITATION {"citationID":"hychaMgJ","properties":{"formattedCitation":"(Wilson et al. 2009; Lopes et al. 2014; Arenas 2015b; M. Arenas et al. 2015; Moshe et al. 2022)","plainCitation":"(Wilson et al. 2009; Lopes et al. 2014; Arenas 2015b; M. Arenas et al. 2015; Moshe et al. 2022)","noteIndex":0},"citationItems":[{"id":868,"uris":["http://zotero.org/users/local/3HvvyIsJ/items/FBLSN54D"],"itemData":{"id":868,"type":"article-journal","abstract":"NGS technologies present a fast and cheap generation of genomic data. Nevertheless, ancestral genome inference is not so straightforward due to complex evolutionary processes acting on this material such as inversions, translocations, and other genome rearrangements that, in addition to their implicit complexity, can co-occur and confound ancestral inferences. Recently, models of genome evolution that accommodate such complex genomic events are emerging. This letter explores these novel evolutionary models and proposes their incorporation into robust statistical approaches based on computer simulations, such as approximate Bayesian computation, that may produce a more realistic evolutionary analysis of genomic data. Advantages and pitfalls in using these analytical methods are discussed. Potential applications of these ancestral genomic inferences are also pointed out.","container-title":"Journal of Molecular Evolution","DOI":"10.1007/s00239-015-9673-0","ISSN":"0022-2844, 1432-1432","issue":"3-4","journalAbbreviation":"J Mol Evol","language":"en","page":"189-192","source":"DOI.org (Crossref)","title":"Advances in Computer Simulation of Genome Evolution: Toward More Realistic Evolutionary Genomics Analysis by Approximate Bayesian Computation","title-short":"Advances in Computer Simulation of Genome Evolution","volume":"80","author":[{"family":"Arenas","given":"Miguel"}],"issued":{"date-parts":[["2015",4]]}}},{"id":875,"uris":["http://zotero.org/users/local/3HvvyIsJ/items/5QMVVAJD"],"itemData":{"id":875,"type":"article-journal","abstract":"The estimation of substitution and recombination rates can provide important insights into the molecular evolution of protein-coding sequences. Here, we present a new computational framework, called “CodABC,” to jointly estimate recombination, substitution and synonymous and nonsynonymous rates from coding data. CodABC uses approximate Bayesian computation with and without regression adjustment and implements a variety of codon models, intracodon recombination, and longitudinal sampling. CodABC can provide accurate joint parameter estimates from recombining coding sequences, often outperforming maximum-likelihood methods based on more approximate models. In addition, CodABC allows for the inclusion of several nuisance parameters such as those representing codon frequencies, transition matrices, heterogeneity across sites or invariable sites. CodABC is freely available from http://code.google.com/p/codabc/, includes a GUI, extensive documentation and ready-to-use examples, and can run in parallel on multicore machines.","container-title":"Molecular Biology and Evolution","DOI":"10.1093/molbev/msu411","ISSN":"0737-4038, 1537-1719","issue":"4","journalAbbreviation":"Molecular Biology and Evolution","language":"en","page":"1109-1112","source":"DOI.org (Crossref)","title":"CodABC: A Computational Framework to Coestimate Recombination, Substitution, and Molecular Adaptation Rates by Approximate Bayesian Computation","title-short":"CodABC","volume":"32","author":[{"family":"Arenas","given":"M."},{"family":"Lopes","given":"J. S."},{"family":"Beaumont","given":"M. A."},{"family":"Posada","given":"D."}],"issued":{"date-parts":[["2015",4,1]]}}},{"id":682,"uris":["http://zotero.org/users/local/3HvvyIsJ/items/S6KUQ2B7"],"itemData":{"id":682,"type":"article-journal","container-title":"Heredity","DOI":"10.1038/hdy.2013.101","ISSN":"0018-067X, 1365-2540","issue":"3","journalAbbreviation":"Heredity","language":"en","page":"255-264","source":"DOI.org (Crossref)","title":"Coestimation of recombination, substitution and molecular adaptation rates by approximate Bayesian computation","volume":"112","author":[{"family":"Lopes","given":"J S"},{"family":"Arenas","given":"M"},{"family":"Posada","given":"D"},{"family":"Beaumont","given":"M A"}],"issued":{"date-parts":[["2014",3]]}}},{"id":870,"uris":["http://zotero.org/users/local/3HvvyIsJ/items/I7RV4X4S"],"itemData":{"id":870,"type":"article-journal","abstract":"The inference of genome rearrangement events has been extensively studied, as they play a major role in molecular evolution. However, probabilistic evolutionary models that explicitly imitate the evolutionary dynamics of such events, as well as methods to infer model parameters, are yet to be fully utilized. Here, we developed a probabilistic approach to infer genome rearrangement rate parameters using an Approximate Bayesian Computation (ABC) framework. We developed two genome rearrangement models, a basic model, which accounts for genomic changes in gene order, and a more sophisticated one which also accounts for changes in chromosome number. We charac­ terized the ABC inference accuracy using simulations and applied our methodology to both prokaryotic and eukary­ otic empirical datasets. Knowledge of genome-rearrangement rates can help elucidate their role in evolution as well as help simulate genomes with evolutionary dynamics that reflect empirical genomes.","container-title":"Molecular Biology and Evolution","DOI":"10.1093/molbev/msac231","ISSN":"0737-4038, 1537-1719","issue":"11","language":"en","page":"msac231","source":"DOI.org (Crossref)","title":"An</w:instrText>
      </w:r>
      <w:r w:rsidR="003A171C" w:rsidRPr="00BF1472">
        <w:instrText xml:space="preserve"> Approximate Bayesian Computation Approach for Modeling Genome Rearrangements","volume":"39","author":[{"family":"Moshe","given":"Asher"},{"family":"Wygoda","given":"Elya"},{"family":"Ecker","given":"Noa"},{"family":"Loewenthal","given":"Gil"},{"family":"Avram","given":"Oren"},{"family":"Israeli","given":"Omer"},{"family":"Hazkani-Covo","given":"Einat"},{"family":"Pe’er","given":"Itsik"},{"family":"Pupko","given":"Tal"}],"editor":[{"family":"Kim","given":"Yuseob"}],"issued":{"date-parts":[["2022",11,3]]}}},{"id":873,"uris":["http://zotero.org/users/local/3HvvyIsJ/items/MXVH7S3P"],"itemData":{"id":873,"type":"article-journal","container-title":"Molecular Biology and Evolution","DOI":"10.1093/molbev/msn264","ISSN":"0737-4038, 1537-1719","issue":"2","journalAbbreviation":"Molecular Biology and Evolution","language":"en","page":"385-397","source":"DOI.org (Crossref)","title":"Rapid Evolution and the Importance of Recombination to the Gastroenteric Pathogen Campylobacter jejuni","volume":"26","author":[{"family":"Wilson","given":"D. J."},{"family":"Gabriel","given":"E."},{"family":"Leatherbarrow","given":"A. J.H."},{"family":"Cheesbrough","given":"J."},{"family":"Gee","given":"S."},{"family":"Bolton","given":"E."},{"family":"Fox","given":"A."},{"family":"Hart","given":"C. A."},{"family":"Diggle","given":"P. J."},{"family":"Fearnhead","given":"P."}],"issued":{"date-parts":[["2009",2,1]]}}}],"schema":"https://github.com/citation-style-language/schema/raw/master/csl-citation.json"} </w:instrText>
      </w:r>
      <w:r w:rsidR="005D0C25">
        <w:rPr>
          <w:lang w:val="en-GB"/>
        </w:rPr>
        <w:fldChar w:fldCharType="separate"/>
      </w:r>
      <w:r w:rsidR="008D6619">
        <w:t>(Wilson et al. 2009; Lopes et al. 2014; Arenas 2015b; M. Arenas et al. 2015; Moshe et al. 2022)</w:t>
      </w:r>
      <w:r w:rsidR="005D0C25">
        <w:rPr>
          <w:lang w:val="en-GB"/>
        </w:rPr>
        <w:fldChar w:fldCharType="end"/>
      </w:r>
      <w:r w:rsidR="005D0C25" w:rsidRPr="00BF1472">
        <w:t>.</w:t>
      </w:r>
      <w:r w:rsidR="00D47ADC" w:rsidRPr="00BF1472">
        <w:t xml:space="preserve"> </w:t>
      </w:r>
      <w:r w:rsidR="002D2D02">
        <w:rPr>
          <w:lang w:val="en-GB"/>
        </w:rPr>
        <w:t>For example, a</w:t>
      </w:r>
      <w:r w:rsidR="00277907">
        <w:rPr>
          <w:lang w:val="en-GB"/>
        </w:rPr>
        <w:t xml:space="preserve">t </w:t>
      </w:r>
      <w:r w:rsidR="005D44C0">
        <w:rPr>
          <w:lang w:val="en-GB"/>
        </w:rPr>
        <w:t>t</w:t>
      </w:r>
      <w:r w:rsidR="00277907">
        <w:rPr>
          <w:lang w:val="en-GB"/>
        </w:rPr>
        <w:t>he protein level</w:t>
      </w:r>
      <w:r w:rsidR="00197037">
        <w:rPr>
          <w:lang w:val="en-GB"/>
        </w:rPr>
        <w:t xml:space="preserve">, </w:t>
      </w:r>
      <w:del w:id="33" w:author="David Ferreiro Garcia" w:date="2023-02-16T18:44:00Z">
        <w:r w:rsidR="00454541" w:rsidDel="006A65B5">
          <w:rPr>
            <w:lang w:val="en-GB"/>
          </w:rPr>
          <w:delText xml:space="preserve">one of us </w:delText>
        </w:r>
      </w:del>
      <w:ins w:id="34" w:author="David Ferreiro Garcia" w:date="2023-02-16T18:44:00Z">
        <w:r w:rsidR="006A65B5">
          <w:rPr>
            <w:lang w:val="en-GB"/>
          </w:rPr>
          <w:t xml:space="preserve">we previously </w:t>
        </w:r>
      </w:ins>
      <w:r w:rsidR="00454541">
        <w:rPr>
          <w:lang w:val="en-GB"/>
        </w:rPr>
        <w:t>applied ABC to estimate substitution and recombination rates</w:t>
      </w:r>
      <w:r w:rsidR="002702CD">
        <w:rPr>
          <w:lang w:val="en-GB"/>
        </w:rPr>
        <w:t xml:space="preserve"> with acceptable accuracy</w:t>
      </w:r>
      <w:r w:rsidR="005D0C25">
        <w:rPr>
          <w:lang w:val="en-GB"/>
        </w:rPr>
        <w:t xml:space="preserve"> </w:t>
      </w:r>
      <w:r w:rsidR="005D0C25">
        <w:rPr>
          <w:lang w:val="en-GB"/>
        </w:rPr>
        <w:fldChar w:fldCharType="begin"/>
      </w:r>
      <w:r w:rsidR="003A171C">
        <w:rPr>
          <w:lang w:val="en-GB"/>
        </w:rPr>
        <w:instrText xml:space="preserve"> ADDIN ZOTERO_ITEM CSL_CITATION {"citationID":"VAtxyBjG","properties":{"formattedCitation":"(Arenas 2022)","plainCitation":"(Arenas 2022)","noteIndex":0},"citationItems":[{"id":714,"uris":["http://zotero.org/users/local/3HvvyIsJ/items/HHSI3G5Z"],"itemData":{"id":714,"type":"article-journal","abstract":"Motivation: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2022"]]}}}],"schema":"https://github.com/citation-style-language/schema/raw/master/csl-citation.json"} </w:instrText>
      </w:r>
      <w:r w:rsidR="005D0C25">
        <w:rPr>
          <w:lang w:val="en-GB"/>
        </w:rPr>
        <w:fldChar w:fldCharType="separate"/>
      </w:r>
      <w:r w:rsidR="008D6619">
        <w:rPr>
          <w:noProof/>
          <w:lang w:val="en-GB"/>
        </w:rPr>
        <w:t>(Arenas 2022)</w:t>
      </w:r>
      <w:r w:rsidR="005D0C25">
        <w:rPr>
          <w:lang w:val="en-GB"/>
        </w:rPr>
        <w:fldChar w:fldCharType="end"/>
      </w:r>
      <w:r w:rsidR="005D0C25">
        <w:rPr>
          <w:lang w:val="en-GB"/>
        </w:rPr>
        <w:t>.</w:t>
      </w:r>
      <w:r w:rsidR="00454541">
        <w:rPr>
          <w:lang w:val="en-GB"/>
        </w:rPr>
        <w:t xml:space="preserve"> </w:t>
      </w:r>
      <w:r w:rsidR="00E5754C">
        <w:rPr>
          <w:lang w:val="en-GB"/>
        </w:rPr>
        <w:t>K</w:t>
      </w:r>
      <w:proofErr w:type="spellStart"/>
      <w:r w:rsidR="00A12731" w:rsidRPr="005D0C25">
        <w:rPr>
          <w:lang w:val="en-US"/>
        </w:rPr>
        <w:t>ey</w:t>
      </w:r>
      <w:proofErr w:type="spellEnd"/>
      <w:r w:rsidR="00A12731" w:rsidRPr="005D0C25">
        <w:rPr>
          <w:lang w:val="en-US"/>
        </w:rPr>
        <w:t xml:space="preserve"> factor</w:t>
      </w:r>
      <w:r w:rsidR="00E5754C">
        <w:rPr>
          <w:lang w:val="en-US"/>
        </w:rPr>
        <w:t>s</w:t>
      </w:r>
      <w:r w:rsidR="00A12731" w:rsidRPr="005D0C25">
        <w:rPr>
          <w:lang w:val="en-US"/>
        </w:rPr>
        <w:t xml:space="preserve"> for adapting ABC to the evolutionary a</w:t>
      </w:r>
      <w:r w:rsidR="00EA100C" w:rsidRPr="00EA100C">
        <w:rPr>
          <w:lang w:val="en-US"/>
        </w:rPr>
        <w:t xml:space="preserve">nalysis of protein sequences are the simulation of protein data under </w:t>
      </w:r>
      <w:r w:rsidR="00EA100C">
        <w:rPr>
          <w:lang w:val="en-US"/>
        </w:rPr>
        <w:t>substitution models of evolution</w:t>
      </w:r>
      <w:r w:rsidR="00B36BB2">
        <w:rPr>
          <w:lang w:val="en-US"/>
        </w:rPr>
        <w:t xml:space="preserve"> </w:t>
      </w:r>
      <w:r w:rsidR="00125B83">
        <w:rPr>
          <w:lang w:val="en-US"/>
        </w:rPr>
        <w:t>operating</w:t>
      </w:r>
      <w:r w:rsidR="00B36BB2">
        <w:rPr>
          <w:lang w:val="en-US"/>
        </w:rPr>
        <w:t xml:space="preserve"> along evolutionary histories</w:t>
      </w:r>
      <w:r w:rsidR="00125B83">
        <w:rPr>
          <w:lang w:val="en-US"/>
        </w:rPr>
        <w:t xml:space="preserve"> (i.e., </w:t>
      </w:r>
      <w:r w:rsidR="00857B4C">
        <w:rPr>
          <w:lang w:val="en-US"/>
        </w:rPr>
        <w:t>phylogenetic trees</w:t>
      </w:r>
      <w:r w:rsidR="00125B83">
        <w:rPr>
          <w:lang w:val="en-US"/>
        </w:rPr>
        <w:t>)</w:t>
      </w:r>
      <w:r w:rsidR="00EA100C">
        <w:rPr>
          <w:lang w:val="en-US"/>
        </w:rPr>
        <w:t xml:space="preserve"> and </w:t>
      </w:r>
      <w:r w:rsidR="00A12731" w:rsidRPr="005D0C25">
        <w:rPr>
          <w:lang w:val="en-US"/>
        </w:rPr>
        <w:t xml:space="preserve">the design of informative </w:t>
      </w:r>
      <w:del w:id="35" w:author="David Ferreiro Garcia" w:date="2023-02-16T18:45:00Z">
        <w:r w:rsidR="00A12731" w:rsidRPr="005D0C25" w:rsidDel="006A65B5">
          <w:rPr>
            <w:lang w:val="en-US"/>
          </w:rPr>
          <w:delText>summary statistics</w:delText>
        </w:r>
      </w:del>
      <w:ins w:id="36" w:author="David Ferreiro Garcia" w:date="2023-02-16T18:45:00Z">
        <w:r w:rsidR="006A65B5">
          <w:rPr>
            <w:lang w:val="en-US"/>
          </w:rPr>
          <w:t>SS</w:t>
        </w:r>
      </w:ins>
      <w:r w:rsidR="006D1B90">
        <w:rPr>
          <w:lang w:val="en-US"/>
        </w:rPr>
        <w:t xml:space="preserve"> to extract evolutionary information from this genetic marker</w:t>
      </w:r>
      <w:r w:rsidR="00A12731" w:rsidRPr="005D0C25">
        <w:rPr>
          <w:lang w:val="en-US"/>
        </w:rPr>
        <w:t xml:space="preserve">. </w:t>
      </w:r>
      <w:r w:rsidR="00EA100C">
        <w:rPr>
          <w:lang w:val="en-US"/>
        </w:rPr>
        <w:t xml:space="preserve">Concerning the simulation </w:t>
      </w:r>
      <w:r w:rsidR="00B36BB2">
        <w:rPr>
          <w:lang w:val="en-US"/>
        </w:rPr>
        <w:t>of protein evolution</w:t>
      </w:r>
      <w:r w:rsidR="0094375B">
        <w:rPr>
          <w:lang w:val="en-US"/>
        </w:rPr>
        <w:t xml:space="preserve"> upon evolutionary histories</w:t>
      </w:r>
      <w:r w:rsidR="00125B83">
        <w:rPr>
          <w:lang w:val="en-US"/>
        </w:rPr>
        <w:t xml:space="preserve">, it </w:t>
      </w:r>
      <w:r w:rsidR="001231DB">
        <w:rPr>
          <w:lang w:val="en-US"/>
        </w:rPr>
        <w:t>was</w:t>
      </w:r>
      <w:r w:rsidR="00125B83">
        <w:rPr>
          <w:lang w:val="en-US"/>
        </w:rPr>
        <w:t xml:space="preserve"> implemented in diverse </w:t>
      </w:r>
      <w:r w:rsidR="00330641">
        <w:rPr>
          <w:lang w:val="en-US"/>
        </w:rPr>
        <w:t xml:space="preserve">evolutionary </w:t>
      </w:r>
      <w:r w:rsidR="00B00A5F">
        <w:rPr>
          <w:lang w:val="en-US"/>
        </w:rPr>
        <w:t xml:space="preserve">frameworks (see </w:t>
      </w:r>
      <w:r w:rsidR="00DF1FBF">
        <w:rPr>
          <w:lang w:val="en-US"/>
        </w:rPr>
        <w:t>the</w:t>
      </w:r>
      <w:r w:rsidR="00B00A5F">
        <w:rPr>
          <w:lang w:val="en-US"/>
        </w:rPr>
        <w:t xml:space="preserve"> review</w:t>
      </w:r>
      <w:r w:rsidR="00DF1FBF">
        <w:rPr>
          <w:lang w:val="en-US"/>
        </w:rPr>
        <w:t>s</w:t>
      </w:r>
      <w:r w:rsidR="00B00A5F">
        <w:rPr>
          <w:lang w:val="en-US"/>
        </w:rPr>
        <w:t xml:space="preserve"> </w:t>
      </w:r>
      <w:r w:rsidR="005D0C25">
        <w:rPr>
          <w:lang w:val="en-US"/>
        </w:rPr>
        <w:fldChar w:fldCharType="begin"/>
      </w:r>
      <w:r w:rsidR="003B38E7">
        <w:rPr>
          <w:lang w:val="en-US"/>
        </w:rPr>
        <w:instrText xml:space="preserve"> ADDIN ZOTERO_ITEM CSL_CITATION {"citationID":"UqAQQsA1","properties":{"formattedCitation":"(Arenas, 2012; Hoban et\\uc0\\u160{}al., 2012)","plainCitation":"(Arenas, 2012; Hoban et al., 2012)","dontUpdate":true,"noteIndex":0},"citationItems":[{"id":879,"uris":["http://zotero.org/users/local/3HvvyIsJ/items/ZH2FGVZD"],"itemData":{"id":879,"type":"article-journal","container-title":"PLoS Computational Biology","DOI":"10.1371/journal.pcbi.1002495","ISSN":"1553-7358","issue":"5","journalAbbreviation":"PLoS Comput Biol","language":"en","page":"e1002495","source":"DOI.org (Crossref)","title":"Simulation of Molecular Data under Diverse Evolutionary Scenarios","volume":"8","author":[{"family":"Arenas","given":"Miguel"}],"editor":[{"family":"Lewitter","given":"Fran"}],"issued":{"date-parts":[["2012",5,31]]}}},{"id":877,"uris":["http://zotero.org/users/local/3HvvyIsJ/items/34KIFFI2"],"itemData":{"id":877,"type":"article-journal","abstract":"Computer simulations are excellent tools for understanding the evolutionary and genetic consequences of complex processes whose interactions cannot be analytically predicted. Simulations have traditionally been used in population genetics by a fairly small community with programming expertise, but the recent availability of dozens of sophisticated, customizable software packages for simulation now makes simulation an accessible option for researchers in many fields. The in silico genetic data produced by simulations, along with greater availability of population-genomics data, are transforming genetic epidemiology, anthropology, evolutionary and population genetics and conservation. In this Review of the state-of-the-art of simulation software, we identify applications of simulations, evaluate simulator capabilities, provide a guide for their use and summarize future directions.","container-title":"Nature Reviews Genetics","DOI":"10.1038/nrg3130","ISSN":"1471-0056, 1471-0064","issue":"2","journalAbbreviation":"Nat Rev Genet","language":"en","page":"110-122","source":"DOI.org (Crossref)","title":"Computer simulations: tools for population and evolutionary genetics","title-short":"Computer simulations","volume":"13","author":[{"family":"Hoban","given":"Sean"},{"family":"Bertorelle","given":"Giorgio"},{"family":"Gaggiotti","given":"Oscar E."}],"issued":{"date-parts":[["2012",2]]}}}],"schema":"https://github.com/citation-style-language/schema/raw/master/csl-citation.json"} </w:instrText>
      </w:r>
      <w:r w:rsidR="005D0C25">
        <w:rPr>
          <w:lang w:val="en-US"/>
        </w:rPr>
        <w:fldChar w:fldCharType="separate"/>
      </w:r>
      <w:r w:rsidR="005D0C25" w:rsidRPr="00533436">
        <w:rPr>
          <w:lang w:val="en-US"/>
        </w:rPr>
        <w:t>Arenas, 2012; Hoban et al., 2012)</w:t>
      </w:r>
      <w:r w:rsidR="005D0C25">
        <w:rPr>
          <w:lang w:val="en-US"/>
        </w:rPr>
        <w:fldChar w:fldCharType="end"/>
      </w:r>
      <w:r w:rsidR="005D0C25">
        <w:rPr>
          <w:lang w:val="en-US"/>
        </w:rPr>
        <w:t xml:space="preserve"> </w:t>
      </w:r>
      <w:r w:rsidR="00DF1FBF">
        <w:rPr>
          <w:lang w:val="en-US"/>
        </w:rPr>
        <w:t>and some of them include SCS models</w:t>
      </w:r>
      <w:r w:rsidR="005D0C25">
        <w:rPr>
          <w:lang w:val="en-US"/>
        </w:rPr>
        <w:t xml:space="preserve"> </w:t>
      </w:r>
      <w:r w:rsidR="005D0C25">
        <w:rPr>
          <w:lang w:val="en-US"/>
        </w:rPr>
        <w:fldChar w:fldCharType="begin"/>
      </w:r>
      <w:r w:rsidR="003A171C">
        <w:rPr>
          <w:lang w:val="en-US"/>
        </w:rPr>
        <w:instrText xml:space="preserve"> ADDIN ZOTERO_ITEM CSL_CITATION {"citationID":"U3eZYO3q","properties":{"formattedCitation":"(Grahnen and Liberles 2012; Arenas et al. 2013)","plainCitation":"(Grahnen and Liberles 2012; 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G."},{"family":"Posada","given":"David"},{"family":"Bastolla","given":"Ugo"}],"issued":{"date-parts":[["2013",12,1]]}}},{"id":881,"uris":["http://zotero.org/users/local/3HvvyIsJ/items/4W3IFSV2"],"itemData":{"id":881,"type":"article-journal","container-title":"Trends in Evolutionary Biology","DOI":"10.4081/eb.2012.e9","ISSN":"2036-265X, 2036-2641","issue":"1","journalAbbreviation":"Trends Evol Biol","language":"en","page":"9","source":"DOI.org (Crossref)","title":"CASS: Protein sequence simulation with explicit genotype-phenotype mapping","title-short":"CASS","volume":"4","author":[{"family":"Grahnen","given":"Johan A."},{"family":"Liberles","given":"David A."}],"issued":{"date-parts":[["2012",11,13]]}}}],"schema":"https://github.com/citation-style-language/schema/raw/master/csl-citation.json"} </w:instrText>
      </w:r>
      <w:r w:rsidR="005D0C25">
        <w:rPr>
          <w:lang w:val="en-US"/>
        </w:rPr>
        <w:fldChar w:fldCharType="separate"/>
      </w:r>
      <w:r w:rsidR="008D6619">
        <w:rPr>
          <w:lang w:val="en-US"/>
        </w:rPr>
        <w:t>(Grahnen and Liberles 2012; Arenas et al. 2013)</w:t>
      </w:r>
      <w:r w:rsidR="005D0C25">
        <w:rPr>
          <w:lang w:val="en-US"/>
        </w:rPr>
        <w:fldChar w:fldCharType="end"/>
      </w:r>
      <w:r w:rsidR="005D0C25">
        <w:rPr>
          <w:lang w:val="en-US"/>
        </w:rPr>
        <w:t>,</w:t>
      </w:r>
      <w:r w:rsidR="003B6F84">
        <w:rPr>
          <w:lang w:val="en-US"/>
        </w:rPr>
        <w:t xml:space="preserve"> although </w:t>
      </w:r>
      <w:r w:rsidR="000B5825">
        <w:rPr>
          <w:lang w:val="en-US"/>
        </w:rPr>
        <w:t xml:space="preserve">we believe that efforts should be made in implementing </w:t>
      </w:r>
      <w:r w:rsidR="00330641">
        <w:rPr>
          <w:lang w:val="en-US"/>
        </w:rPr>
        <w:t xml:space="preserve">additional </w:t>
      </w:r>
      <w:r w:rsidR="000B5825">
        <w:rPr>
          <w:lang w:val="en-US"/>
        </w:rPr>
        <w:t>SCS models in</w:t>
      </w:r>
      <w:r w:rsidR="008E06B9">
        <w:rPr>
          <w:lang w:val="en-US"/>
        </w:rPr>
        <w:t>to</w:t>
      </w:r>
      <w:r w:rsidR="000B5825">
        <w:rPr>
          <w:lang w:val="en-US"/>
        </w:rPr>
        <w:t xml:space="preserve"> computer simulators.</w:t>
      </w:r>
      <w:r w:rsidR="008E06B9">
        <w:rPr>
          <w:lang w:val="en-US"/>
        </w:rPr>
        <w:t xml:space="preserve"> Concerning</w:t>
      </w:r>
      <w:ins w:id="37" w:author="David Ferreiro Garcia" w:date="2023-02-16T18:46:00Z">
        <w:r w:rsidR="006A65B5">
          <w:rPr>
            <w:lang w:val="en-US"/>
          </w:rPr>
          <w:t xml:space="preserve"> the</w:t>
        </w:r>
      </w:ins>
      <w:r w:rsidR="008E06B9">
        <w:rPr>
          <w:lang w:val="en-US"/>
        </w:rPr>
        <w:t xml:space="preserve"> </w:t>
      </w:r>
      <w:del w:id="38" w:author="David Ferreiro Garcia" w:date="2023-02-16T18:45:00Z">
        <w:r w:rsidR="008E06B9" w:rsidDel="006A65B5">
          <w:rPr>
            <w:lang w:val="en-US"/>
          </w:rPr>
          <w:delText>summary statistics</w:delText>
        </w:r>
        <w:r w:rsidR="006A01FF" w:rsidDel="006A65B5">
          <w:rPr>
            <w:lang w:val="en-US"/>
          </w:rPr>
          <w:delText xml:space="preserve"> (</w:delText>
        </w:r>
      </w:del>
      <w:r w:rsidR="006A01FF">
        <w:rPr>
          <w:lang w:val="en-US"/>
        </w:rPr>
        <w:t>SS</w:t>
      </w:r>
      <w:del w:id="39" w:author="David Ferreiro Garcia" w:date="2023-02-16T18:45:00Z">
        <w:r w:rsidR="006A01FF" w:rsidDel="006A65B5">
          <w:rPr>
            <w:lang w:val="en-US"/>
          </w:rPr>
          <w:delText>)</w:delText>
        </w:r>
      </w:del>
      <w:r w:rsidR="00533436">
        <w:rPr>
          <w:lang w:val="en-US"/>
        </w:rPr>
        <w:t xml:space="preserve"> to extract </w:t>
      </w:r>
      <w:r w:rsidR="00533436">
        <w:rPr>
          <w:lang w:val="en-US"/>
        </w:rPr>
        <w:lastRenderedPageBreak/>
        <w:t xml:space="preserve">evolutionary information from protein </w:t>
      </w:r>
      <w:r w:rsidR="00C27901">
        <w:rPr>
          <w:lang w:val="en-US"/>
        </w:rPr>
        <w:t>sequences</w:t>
      </w:r>
      <w:r w:rsidR="006D1B90">
        <w:rPr>
          <w:lang w:val="en-US"/>
        </w:rPr>
        <w:t xml:space="preserve">, </w:t>
      </w:r>
      <w:r w:rsidR="001C3122" w:rsidRPr="00533436">
        <w:rPr>
          <w:lang w:val="en-US"/>
        </w:rPr>
        <w:t xml:space="preserve">Arenas (2022) found that </w:t>
      </w:r>
      <w:r w:rsidR="00C77B00">
        <w:rPr>
          <w:lang w:val="en-US"/>
        </w:rPr>
        <w:t xml:space="preserve">several </w:t>
      </w:r>
      <w:r w:rsidR="00B017B8">
        <w:rPr>
          <w:lang w:val="en-US"/>
        </w:rPr>
        <w:t xml:space="preserve">statistics (i.e., </w:t>
      </w:r>
      <w:r w:rsidR="005B76D4" w:rsidRPr="00533436">
        <w:rPr>
          <w:lang w:val="en-US" w:eastAsia="en-US"/>
        </w:rPr>
        <w:t>mean, standard deviation, skewness and kurtosis</w:t>
      </w:r>
      <w:r w:rsidR="00B017B8">
        <w:rPr>
          <w:lang w:val="en-US" w:eastAsia="en-US"/>
        </w:rPr>
        <w:t>)</w:t>
      </w:r>
      <w:r w:rsidR="005B76D4" w:rsidRPr="00533436">
        <w:rPr>
          <w:lang w:val="en-US" w:eastAsia="en-US"/>
        </w:rPr>
        <w:t xml:space="preserve"> of heterozygosity and pairwise sequence identity</w:t>
      </w:r>
      <w:r w:rsidR="001C3122" w:rsidRPr="00533436">
        <w:rPr>
          <w:lang w:val="en-US"/>
        </w:rPr>
        <w:t xml:space="preserve"> </w:t>
      </w:r>
      <w:r w:rsidR="006A5B63">
        <w:rPr>
          <w:lang w:val="en-US"/>
        </w:rPr>
        <w:t>are</w:t>
      </w:r>
      <w:r w:rsidR="005B76D4">
        <w:rPr>
          <w:lang w:val="en-US"/>
        </w:rPr>
        <w:t xml:space="preserve"> </w:t>
      </w:r>
      <w:r w:rsidR="00777498">
        <w:rPr>
          <w:lang w:val="en-US"/>
        </w:rPr>
        <w:t>informative</w:t>
      </w:r>
      <w:r w:rsidR="00C27901">
        <w:rPr>
          <w:lang w:val="en-US"/>
        </w:rPr>
        <w:t xml:space="preserve"> </w:t>
      </w:r>
      <w:r w:rsidR="00F0372D">
        <w:rPr>
          <w:lang w:val="en-US"/>
        </w:rPr>
        <w:t>for</w:t>
      </w:r>
      <w:r w:rsidR="001A7C72">
        <w:rPr>
          <w:lang w:val="en-US"/>
        </w:rPr>
        <w:t xml:space="preserve"> ABC</w:t>
      </w:r>
      <w:r w:rsidR="00F0372D">
        <w:rPr>
          <w:lang w:val="en-US"/>
        </w:rPr>
        <w:t>-based</w:t>
      </w:r>
      <w:r w:rsidR="001A7C72">
        <w:rPr>
          <w:lang w:val="en-US"/>
        </w:rPr>
        <w:t xml:space="preserve"> analyses based on</w:t>
      </w:r>
      <w:r w:rsidR="004F0358">
        <w:rPr>
          <w:lang w:val="en-US"/>
        </w:rPr>
        <w:t xml:space="preserve"> simulations </w:t>
      </w:r>
      <w:r w:rsidR="00B52568">
        <w:rPr>
          <w:lang w:val="en-US"/>
        </w:rPr>
        <w:t xml:space="preserve">of protein evolution </w:t>
      </w:r>
      <w:r w:rsidR="004F0358">
        <w:rPr>
          <w:lang w:val="en-US"/>
        </w:rPr>
        <w:t>under</w:t>
      </w:r>
      <w:r w:rsidR="00C27901">
        <w:rPr>
          <w:lang w:val="en-US"/>
        </w:rPr>
        <w:t xml:space="preserve"> empirical substitution models</w:t>
      </w:r>
      <w:r w:rsidR="005B76D4">
        <w:rPr>
          <w:lang w:val="en-US"/>
        </w:rPr>
        <w:t xml:space="preserve">. </w:t>
      </w:r>
      <w:r w:rsidR="00F12223">
        <w:rPr>
          <w:lang w:val="en-US"/>
        </w:rPr>
        <w:t xml:space="preserve">However, SCS models produce evolutionary signatures in sequences that could only be detected by evaluating the fitting of the protein sequence with a </w:t>
      </w:r>
      <w:r w:rsidR="00F82320">
        <w:rPr>
          <w:lang w:val="en-US"/>
        </w:rPr>
        <w:t xml:space="preserve">respective </w:t>
      </w:r>
      <w:r w:rsidR="00F12223">
        <w:rPr>
          <w:lang w:val="en-US"/>
        </w:rPr>
        <w:t xml:space="preserve">protein structure. </w:t>
      </w:r>
      <w:r w:rsidR="00C27D7E" w:rsidRPr="00F66F0B">
        <w:rPr>
          <w:lang w:val="en-GB"/>
        </w:rPr>
        <w:t>Conveniently</w:t>
      </w:r>
      <w:r w:rsidR="00FE67B1" w:rsidRPr="00F66F0B">
        <w:rPr>
          <w:lang w:val="en-GB"/>
        </w:rPr>
        <w:t>,</w:t>
      </w:r>
      <w:r w:rsidR="00E80E42" w:rsidRPr="00F66F0B">
        <w:rPr>
          <w:lang w:val="en-GB"/>
        </w:rPr>
        <w:t xml:space="preserve"> </w:t>
      </w:r>
      <w:r w:rsidR="00F82320">
        <w:rPr>
          <w:lang w:val="en-GB"/>
        </w:rPr>
        <w:t xml:space="preserve">there are </w:t>
      </w:r>
      <w:r w:rsidR="00E5754C">
        <w:rPr>
          <w:lang w:val="en-GB"/>
        </w:rPr>
        <w:t xml:space="preserve">statistics </w:t>
      </w:r>
      <w:r w:rsidR="00A14763">
        <w:rPr>
          <w:lang w:val="en-GB"/>
        </w:rPr>
        <w:t>that can</w:t>
      </w:r>
      <w:r w:rsidR="00E5754C">
        <w:rPr>
          <w:lang w:val="en-GB"/>
        </w:rPr>
        <w:t xml:space="preserve"> be used </w:t>
      </w:r>
      <w:r w:rsidR="00A14763">
        <w:rPr>
          <w:lang w:val="en-GB"/>
        </w:rPr>
        <w:t>for this</w:t>
      </w:r>
      <w:r w:rsidR="00E5754C">
        <w:rPr>
          <w:lang w:val="en-GB"/>
        </w:rPr>
        <w:t xml:space="preserve"> </w:t>
      </w:r>
      <w:r w:rsidR="00A14763">
        <w:rPr>
          <w:lang w:val="en-GB"/>
        </w:rPr>
        <w:t xml:space="preserve">purpose </w:t>
      </w:r>
      <w:r w:rsidR="00E5754C">
        <w:rPr>
          <w:lang w:val="en-GB"/>
        </w:rPr>
        <w:t xml:space="preserve">such as </w:t>
      </w:r>
      <w:r w:rsidR="00614CB5">
        <w:rPr>
          <w:lang w:val="en-GB"/>
        </w:rPr>
        <w:t>the hydrophobicity</w:t>
      </w:r>
      <w:r w:rsidR="00437603">
        <w:rPr>
          <w:lang w:val="en-GB"/>
        </w:rPr>
        <w:t xml:space="preserve"> </w:t>
      </w:r>
      <w:r w:rsidR="00437603">
        <w:rPr>
          <w:lang w:val="en-GB"/>
        </w:rPr>
        <w:fldChar w:fldCharType="begin"/>
      </w:r>
      <w:r w:rsidR="003A171C">
        <w:rPr>
          <w:lang w:val="en-GB"/>
        </w:rPr>
        <w:instrText xml:space="preserve"> ADDIN ZOTERO_ITEM CSL_CITATION {"citationID":"aK3TyDN5","properties":{"formattedCitation":"(Jim\\uc0\\u233{}nez-Santos et al. 2018)","plainCitation":"(Jiménez-Santos et al. 2018)","noteIndex":0},"citationItems":[{"id":701,"uris":["http://zotero.org/users/local/3HvvyIsJ/items/B6B3SYIY"],"itemData":{"id":701,"type":"article-journal","abstract":"The number of amino acids that occupy a given protein site during evolution reflects the selective constraints operating on the site. This evolutionary variability is strongly influenced by the structural properties of the site in the native structure, and it is quantified either through sequence entropy or through substitution rates. However, while the sequence entropy only depends on the equilibrium frequencies of the amino acids, the substitution rate also depends on the exchangeability matrix that describes mutations in the mathematical model of the substitution process. Here we apply two variants of a mathematical model of protein evolution with selection for protein stability, both against unfolding and against misfolding. Exploiting the approximation of independent sites, these models allow computing site-specific substitution processes that satisfy global constraints on folding stability. We find that site-specific substitution rates do not depend only on the selective constraints acting on the site, quantified through its sequence entropy. In fact, polar sites evolve faster than hydrophobic sites even for equal sequence entropy, as a consequence of the fact that polar amino acids are characterized by higher mutational exchangeability than hydrophobic ones. Accordingly, the model predicts that more polar proteins tend to evolve faster.","container-title":"PeerJ","DOI":"10.7717/peerj.5549","ISSN":"2167-8359","language":"en","page":"e5549","source":"DOI.org (Crossref)","title":"Influence of mutation bias and hydrophobicity on the substitution rates and sequence entropies of protein evolution","volume":"6","author":[{"family":"Jiménez-Santos","given":"María José"},{"family":"Arenas","given":"Miguel"},{"family":"Bastolla","given":"Ugo"}],"issued":{"date-parts":[["2018",10,5]]}}}],"schema":"https://github.com/citation-style-language/schema/raw/master/csl-citation.json"} </w:instrText>
      </w:r>
      <w:r w:rsidR="00437603">
        <w:rPr>
          <w:lang w:val="en-GB"/>
        </w:rPr>
        <w:fldChar w:fldCharType="separate"/>
      </w:r>
      <w:r w:rsidR="008D6619" w:rsidRPr="00BF1472">
        <w:rPr>
          <w:lang w:val="en-US"/>
        </w:rPr>
        <w:t>(Jiménez-Santos et al. 2018)</w:t>
      </w:r>
      <w:r w:rsidR="00437603">
        <w:rPr>
          <w:lang w:val="en-GB"/>
        </w:rPr>
        <w:fldChar w:fldCharType="end"/>
      </w:r>
      <w:r w:rsidR="00437603">
        <w:rPr>
          <w:lang w:val="en-GB"/>
        </w:rPr>
        <w:t>,</w:t>
      </w:r>
      <w:r w:rsidR="00614CB5">
        <w:rPr>
          <w:lang w:val="en-GB"/>
        </w:rPr>
        <w:t xml:space="preserve"> </w:t>
      </w:r>
      <w:r w:rsidR="00AD5F2E">
        <w:rPr>
          <w:lang w:val="en-GB"/>
        </w:rPr>
        <w:t>entropy</w:t>
      </w:r>
      <w:r w:rsidR="005D0C25">
        <w:rPr>
          <w:lang w:val="en-GB"/>
        </w:rPr>
        <w:t xml:space="preserve"> </w:t>
      </w:r>
      <w:r w:rsidR="005D0C25">
        <w:rPr>
          <w:lang w:val="en-GB"/>
        </w:rPr>
        <w:fldChar w:fldCharType="begin"/>
      </w:r>
      <w:r w:rsidR="003A171C">
        <w:rPr>
          <w:lang w:val="en-GB"/>
        </w:rPr>
        <w:instrText xml:space="preserve"> ADDIN ZOTERO_ITEM CSL_CITATION {"citationID":"smzBSE5h","properties":{"formattedCitation":"(Goldstein and Pollock 2017)","plainCitation":"(Goldstein and Pollock 2017)","noteIndex":0},"citationItems":[{"id":883,"uris":["http://zotero.org/users/local/3HvvyIsJ/items/I489CGAQ"],"itemData":{"id":883,"type":"article-journal","container-title":"Nature Ecology &amp; Evolution","DOI":"10.1038/s41559-017-0338-9","ISSN":"2397-334X","issue":"12","journalAbbreviation":"Nat Ecol Evol","language":"en","page":"1923-1930","source":"DOI.org (Crossref)","title":"Sequence entropy of folding and the absolute rate of amino acid substitutions","volume":"1","author":[{"family":"Goldstein","given":"Richard A."},{"family":"Pollock","given":"David D."}],"issued":{"date-parts":[["2017",12]]}}}],"schema":"https://github.com/citation-style-language/schema/raw/master/csl-citation.json"} </w:instrText>
      </w:r>
      <w:r w:rsidR="005D0C25">
        <w:rPr>
          <w:lang w:val="en-GB"/>
        </w:rPr>
        <w:fldChar w:fldCharType="separate"/>
      </w:r>
      <w:r w:rsidR="008D6619">
        <w:rPr>
          <w:noProof/>
          <w:lang w:val="en-GB"/>
        </w:rPr>
        <w:t>(Goldstein and Pollock 2017)</w:t>
      </w:r>
      <w:r w:rsidR="005D0C25">
        <w:rPr>
          <w:lang w:val="en-GB"/>
        </w:rPr>
        <w:fldChar w:fldCharType="end"/>
      </w:r>
      <w:r w:rsidR="005D0C25">
        <w:rPr>
          <w:lang w:val="en-GB"/>
        </w:rPr>
        <w:t xml:space="preserve">, </w:t>
      </w:r>
      <w:r w:rsidR="00614CB5">
        <w:rPr>
          <w:lang w:val="en-GB"/>
        </w:rPr>
        <w:t xml:space="preserve">contact interactions </w:t>
      </w:r>
      <w:r w:rsidR="005D0C25">
        <w:rPr>
          <w:lang w:val="en-GB"/>
        </w:rPr>
        <w:fldChar w:fldCharType="begin"/>
      </w:r>
      <w:r w:rsidR="003A171C">
        <w:rPr>
          <w:lang w:val="en-GB"/>
        </w:rPr>
        <w:instrText xml:space="preserve"> ADDIN ZOTERO_ITEM CSL_CITATION {"citationID":"zCsRkTGE","properties":{"formattedCitation":"(Franzosa and Xia 2009)","plainCitation":"(Franzosa and Xia 2009)","noteIndex":0},"citationItems":[{"id":885,"uris":["http://zotero.org/users/local/3HvvyIsJ/items/LUTHPPR4"],"itemData":{"id":885,"type":"article-journal","container-title":"Molecular Biology and Evolution","DOI":"10.1093/molbev/msp146","ISSN":"0737-4038, 1537-1719","issue":"10","journalAbbreviation":"Molecular Biology and Evolution","language":"en","page":"2387-2395","source":"DOI.org (Crossref)","title":"Structural Determinants of Protein Evolution Are Context-Sensitive at the Residue Level","volume":"26","author":[{"family":"Franzosa","given":"E. A."},{"family":"Xia","given":"Y."}],"issued":{"date-parts":[["2009",10,1]]}}}],"schema":"https://github.com/citation-style-language/schema/raw/master/csl-citation.json"} </w:instrText>
      </w:r>
      <w:r w:rsidR="005D0C25">
        <w:rPr>
          <w:lang w:val="en-GB"/>
        </w:rPr>
        <w:fldChar w:fldCharType="separate"/>
      </w:r>
      <w:r w:rsidR="008D6619">
        <w:rPr>
          <w:noProof/>
          <w:lang w:val="en-GB"/>
        </w:rPr>
        <w:t>(Franzosa and Xia 2009)</w:t>
      </w:r>
      <w:r w:rsidR="005D0C25">
        <w:rPr>
          <w:lang w:val="en-GB"/>
        </w:rPr>
        <w:fldChar w:fldCharType="end"/>
      </w:r>
      <w:r w:rsidR="005D0C25">
        <w:rPr>
          <w:lang w:val="en-GB"/>
        </w:rPr>
        <w:t>,</w:t>
      </w:r>
      <w:r w:rsidR="00AE6633">
        <w:rPr>
          <w:lang w:val="en-GB"/>
        </w:rPr>
        <w:t xml:space="preserve"> solvent accessibility </w:t>
      </w:r>
      <w:r w:rsidR="005D0C25">
        <w:rPr>
          <w:lang w:val="en-GB"/>
        </w:rPr>
        <w:fldChar w:fldCharType="begin"/>
      </w:r>
      <w:r w:rsidR="003A171C">
        <w:rPr>
          <w:lang w:val="en-GB"/>
        </w:rPr>
        <w:instrText xml:space="preserve"> ADDIN ZOTERO_ITEM CSL_CITATION {"citationID":"BGvoGiSw","properties":{"formattedCitation":"(Yeh et al. 2014)","plainCitation":"(Yeh et al. 2014)","noteIndex":0},"citationItems":[{"id":887,"uris":["http://zotero.org/users/local/3HvvyIsJ/items/ZQUUTZAK"],"itemData":{"id":887,"type":"article-journal","abstract":"Protein sequences evolve under selection pressures imposed by functional and biophysical requirements, resulting in site-dependent rates of amino acid substitution. Relative solvent accessibility (RSA) and local packing density (LPD) have emerged as the best candidates to quantify structural constraint. Recent research assumes that RSA is the main determinant of sequence divergence. However, it is not yet clear which is the best predictor of substitution rates. To address this issue, we compared RSA and LPD with site-speciﬁc rates of evolution for a diverse data set of enzymes. In contrast with recent studies, we found that LPD measures correlate better than RSA with evolutionary rate. Moreover, the independent contribution of RSA is minor. Taking into account that LPD is related to backbone ﬂexibility, we put forward the possibility that the rate of evolution of a site is determined by the ease with which the backbone deforms to accommodate mutations. Key words: protein evolution, site-speciﬁc evolutionary rate, protein structure, local packing density, contact number, weighted contact number, relative solvent accessibility.","container-title":"Molecular Biology and Evolution","DOI":"10.1093/molbev/mst178","ISSN":"1537-1719, 0737-4038","issue":"1","language":"en","page":"135-139","source":"DOI.org (Crossref)","title":"Site-Specific Structural Constraints on Protein Sequence Evolutionary Divergence: Local Packing Density versus Solvent Exposure","title-short":"Site-Specific Structural Constraints on Protein Sequence Evolutionary Divergence","volume":"31","author":[{"family":"Yeh","given":"So-Wei"},{"family":"Liu","given":"Jen-Wei"},{"family":"Yu","given":"Sung-Huan"},{"family":"Shih","given":"Chien-Hua"},{"family":"Hwang","given":"Jenn-Kang"},{"family":"Echave","given":"Julian"}],"issued":{"date-parts":[["2014",1]]}}}],"schema":"https://github.com/citation-style-language/schema/raw/master/csl-citation.json"} </w:instrText>
      </w:r>
      <w:r w:rsidR="005D0C25">
        <w:rPr>
          <w:lang w:val="en-GB"/>
        </w:rPr>
        <w:fldChar w:fldCharType="separate"/>
      </w:r>
      <w:r w:rsidR="008D6619">
        <w:rPr>
          <w:lang w:val="en-US"/>
        </w:rPr>
        <w:t>(Yeh et al. 2014)</w:t>
      </w:r>
      <w:r w:rsidR="005D0C25">
        <w:rPr>
          <w:lang w:val="en-GB"/>
        </w:rPr>
        <w:fldChar w:fldCharType="end"/>
      </w:r>
      <w:r w:rsidR="005D0C25">
        <w:rPr>
          <w:lang w:val="en-GB"/>
        </w:rPr>
        <w:t>, a</w:t>
      </w:r>
      <w:r w:rsidR="00614CB5">
        <w:rPr>
          <w:lang w:val="en-GB"/>
        </w:rPr>
        <w:t>nd, in general, the protein folding stability</w:t>
      </w:r>
      <w:r w:rsidR="005D0C25">
        <w:rPr>
          <w:lang w:val="en-GB"/>
        </w:rPr>
        <w:t xml:space="preserve"> </w:t>
      </w:r>
      <w:r w:rsidR="00405D36">
        <w:rPr>
          <w:lang w:val="en-GB"/>
        </w:rPr>
        <w:t>T</w:t>
      </w:r>
      <w:r w:rsidR="000B26DA">
        <w:rPr>
          <w:lang w:val="en-GB"/>
        </w:rPr>
        <w:t xml:space="preserve">hese statistics </w:t>
      </w:r>
      <w:r w:rsidR="00405D36">
        <w:rPr>
          <w:lang w:val="en-GB"/>
        </w:rPr>
        <w:t>could</w:t>
      </w:r>
      <w:r w:rsidR="00094951">
        <w:rPr>
          <w:lang w:val="en-GB"/>
        </w:rPr>
        <w:t xml:space="preserve"> </w:t>
      </w:r>
      <w:r w:rsidR="00405D36">
        <w:rPr>
          <w:lang w:val="en-GB"/>
        </w:rPr>
        <w:t xml:space="preserve">allow the application of </w:t>
      </w:r>
      <w:r w:rsidR="009A77EE">
        <w:rPr>
          <w:lang w:val="en-GB"/>
        </w:rPr>
        <w:t xml:space="preserve">ABC to study </w:t>
      </w:r>
      <w:r w:rsidR="0063398E">
        <w:rPr>
          <w:lang w:val="en-GB"/>
        </w:rPr>
        <w:t xml:space="preserve">patterns of </w:t>
      </w:r>
      <w:r w:rsidR="009A77EE">
        <w:rPr>
          <w:lang w:val="en-GB"/>
        </w:rPr>
        <w:t>protein evolution</w:t>
      </w:r>
      <w:r w:rsidR="000B26DA">
        <w:rPr>
          <w:lang w:val="en-GB"/>
        </w:rPr>
        <w:t xml:space="preserve"> with selection on the protein structure</w:t>
      </w:r>
      <w:r w:rsidR="009A77EE">
        <w:rPr>
          <w:lang w:val="en-GB"/>
        </w:rPr>
        <w:t>.</w:t>
      </w:r>
    </w:p>
    <w:p w14:paraId="38663200" w14:textId="77777777" w:rsidR="00164C42" w:rsidRPr="00F66F0B" w:rsidRDefault="00164C42">
      <w:pPr>
        <w:spacing w:line="480" w:lineRule="auto"/>
        <w:rPr>
          <w:lang w:val="en-GB"/>
        </w:rPr>
        <w:pPrChange w:id="40" w:author="David Ferreiro Garcia" w:date="2023-02-15T20:12:00Z">
          <w:pPr/>
        </w:pPrChange>
      </w:pPr>
    </w:p>
    <w:p w14:paraId="3469924E" w14:textId="060D6858" w:rsidR="00796478" w:rsidRPr="00F66F0B" w:rsidRDefault="00413BA3">
      <w:pPr>
        <w:spacing w:line="480" w:lineRule="auto"/>
        <w:rPr>
          <w:lang w:val="en-GB"/>
        </w:rPr>
        <w:pPrChange w:id="41" w:author="David Ferreiro Garcia" w:date="2023-02-15T20:12:00Z">
          <w:pPr/>
        </w:pPrChange>
      </w:pPr>
      <w:r w:rsidRPr="00F66F0B">
        <w:rPr>
          <w:lang w:val="en-GB"/>
        </w:rPr>
        <w:t>Here, w</w:t>
      </w:r>
      <w:r w:rsidR="006C34E4" w:rsidRPr="00F66F0B">
        <w:rPr>
          <w:lang w:val="en-GB"/>
        </w:rPr>
        <w:t xml:space="preserve">e </w:t>
      </w:r>
      <w:r w:rsidR="00A60509">
        <w:rPr>
          <w:lang w:val="en-GB"/>
        </w:rPr>
        <w:t xml:space="preserve">present the application of </w:t>
      </w:r>
      <w:r w:rsidR="004219ED">
        <w:rPr>
          <w:lang w:val="en-GB"/>
        </w:rPr>
        <w:t xml:space="preserve">ABC </w:t>
      </w:r>
      <w:r w:rsidR="00A60509">
        <w:rPr>
          <w:lang w:val="en-GB"/>
        </w:rPr>
        <w:t>to perform</w:t>
      </w:r>
      <w:r w:rsidR="004219ED">
        <w:rPr>
          <w:lang w:val="en-GB"/>
        </w:rPr>
        <w:t xml:space="preserve"> </w:t>
      </w:r>
      <w:r w:rsidR="00A60509">
        <w:rPr>
          <w:lang w:val="en-GB"/>
        </w:rPr>
        <w:t xml:space="preserve">selection among </w:t>
      </w:r>
      <w:r w:rsidR="004219ED">
        <w:rPr>
          <w:lang w:val="en-GB"/>
        </w:rPr>
        <w:t>substitution model</w:t>
      </w:r>
      <w:r w:rsidR="00715041">
        <w:rPr>
          <w:lang w:val="en-GB"/>
        </w:rPr>
        <w:t>s</w:t>
      </w:r>
      <w:r w:rsidR="004219ED">
        <w:rPr>
          <w:lang w:val="en-GB"/>
        </w:rPr>
        <w:t xml:space="preserve"> </w:t>
      </w:r>
      <w:r w:rsidR="00A60509">
        <w:rPr>
          <w:lang w:val="en-GB"/>
        </w:rPr>
        <w:t>of protein evolution that can consider site-dependent evolution</w:t>
      </w:r>
      <w:r w:rsidR="00A93F24">
        <w:rPr>
          <w:lang w:val="en-GB"/>
        </w:rPr>
        <w:t>,</w:t>
      </w:r>
      <w:r w:rsidR="00A60509">
        <w:rPr>
          <w:lang w:val="en-GB"/>
        </w:rPr>
        <w:t xml:space="preserve"> </w:t>
      </w:r>
      <w:r w:rsidR="00ED0596">
        <w:rPr>
          <w:lang w:val="en-GB"/>
        </w:rPr>
        <w:t xml:space="preserve">thus </w:t>
      </w:r>
      <w:r w:rsidR="00F7662D">
        <w:rPr>
          <w:lang w:val="en-GB"/>
        </w:rPr>
        <w:t>provid</w:t>
      </w:r>
      <w:r w:rsidR="00A60509">
        <w:rPr>
          <w:lang w:val="en-GB"/>
        </w:rPr>
        <w:t>ing</w:t>
      </w:r>
      <w:r w:rsidR="00F7662D">
        <w:rPr>
          <w:lang w:val="en-GB"/>
        </w:rPr>
        <w:t xml:space="preserve"> </w:t>
      </w:r>
      <w:r w:rsidR="00F15A18">
        <w:rPr>
          <w:lang w:val="en-GB"/>
        </w:rPr>
        <w:t xml:space="preserve">an alternative strategy to </w:t>
      </w:r>
      <w:r w:rsidR="00F7662D">
        <w:rPr>
          <w:lang w:val="en-GB"/>
        </w:rPr>
        <w:t xml:space="preserve">evaluate </w:t>
      </w:r>
      <w:r w:rsidR="00F15A18">
        <w:rPr>
          <w:lang w:val="en-GB"/>
        </w:rPr>
        <w:t>substitution models that</w:t>
      </w:r>
      <w:r w:rsidR="004A151F">
        <w:rPr>
          <w:lang w:val="en-GB"/>
        </w:rPr>
        <w:t>, d</w:t>
      </w:r>
      <w:r w:rsidR="00F15A18">
        <w:rPr>
          <w:lang w:val="en-GB"/>
        </w:rPr>
        <w:t>ue to their complexity, cannot be implemented in</w:t>
      </w:r>
      <w:r w:rsidR="004A151F">
        <w:rPr>
          <w:lang w:val="en-GB"/>
        </w:rPr>
        <w:t>to</w:t>
      </w:r>
      <w:r w:rsidR="00F15A18">
        <w:rPr>
          <w:lang w:val="en-GB"/>
        </w:rPr>
        <w:t xml:space="preserve"> likelihood functions.</w:t>
      </w:r>
      <w:r w:rsidR="004219ED">
        <w:rPr>
          <w:lang w:val="en-GB"/>
        </w:rPr>
        <w:t xml:space="preserve"> </w:t>
      </w:r>
      <w:r w:rsidR="008463ED">
        <w:rPr>
          <w:lang w:val="en-GB"/>
        </w:rPr>
        <w:t>We implemented this method</w:t>
      </w:r>
      <w:r w:rsidR="00A4069F">
        <w:rPr>
          <w:lang w:val="en-GB"/>
        </w:rPr>
        <w:t xml:space="preserve"> </w:t>
      </w:r>
      <w:r w:rsidR="006C34E4" w:rsidRPr="00F66F0B">
        <w:rPr>
          <w:lang w:val="en-GB"/>
        </w:rPr>
        <w:t>in</w:t>
      </w:r>
      <w:r w:rsidR="00F15A18">
        <w:rPr>
          <w:lang w:val="en-GB"/>
        </w:rPr>
        <w:t>to</w:t>
      </w:r>
      <w:r w:rsidR="006C34E4" w:rsidRPr="00F66F0B">
        <w:rPr>
          <w:lang w:val="en-GB"/>
        </w:rPr>
        <w:t xml:space="preserve"> </w:t>
      </w:r>
      <w:r w:rsidR="00906E89" w:rsidRPr="00F66F0B">
        <w:rPr>
          <w:lang w:val="en-GB"/>
        </w:rPr>
        <w:t xml:space="preserve">a </w:t>
      </w:r>
      <w:r w:rsidR="006C34E4" w:rsidRPr="00F66F0B">
        <w:rPr>
          <w:lang w:val="en-GB"/>
        </w:rPr>
        <w:t xml:space="preserve">user-friendly computational framework called </w:t>
      </w:r>
      <w:proofErr w:type="spellStart"/>
      <w:r w:rsidR="006C34E4" w:rsidRPr="00F66F0B">
        <w:rPr>
          <w:i/>
          <w:iCs/>
          <w:lang w:val="en-GB"/>
        </w:rPr>
        <w:t>Prot</w:t>
      </w:r>
      <w:r w:rsidR="008420AD">
        <w:rPr>
          <w:i/>
          <w:iCs/>
          <w:lang w:val="en-GB"/>
        </w:rPr>
        <w:t>einModelerABC</w:t>
      </w:r>
      <w:proofErr w:type="spellEnd"/>
      <w:r w:rsidR="006C34E4" w:rsidRPr="00F66F0B">
        <w:rPr>
          <w:lang w:val="en-GB"/>
        </w:rPr>
        <w:t xml:space="preserve">. </w:t>
      </w:r>
      <w:r w:rsidR="00AE660B">
        <w:rPr>
          <w:lang w:val="en-GB"/>
        </w:rPr>
        <w:t xml:space="preserve">This </w:t>
      </w:r>
      <w:r w:rsidR="00AE74B5" w:rsidRPr="00F66F0B">
        <w:rPr>
          <w:lang w:val="en-GB"/>
        </w:rPr>
        <w:t xml:space="preserve">framework </w:t>
      </w:r>
      <w:r w:rsidR="00B1234D">
        <w:rPr>
          <w:lang w:val="en-GB"/>
        </w:rPr>
        <w:t>predicts</w:t>
      </w:r>
      <w:r w:rsidR="005E5CB2" w:rsidRPr="00F66F0B">
        <w:rPr>
          <w:lang w:val="en-GB"/>
        </w:rPr>
        <w:t xml:space="preserve"> </w:t>
      </w:r>
      <w:r w:rsidR="006C34E4" w:rsidRPr="00F66F0B">
        <w:rPr>
          <w:lang w:val="en-GB"/>
        </w:rPr>
        <w:t xml:space="preserve">the best-fitting substitution model </w:t>
      </w:r>
      <w:r w:rsidR="00B1234D">
        <w:rPr>
          <w:lang w:val="en-GB"/>
        </w:rPr>
        <w:t xml:space="preserve">among a set of </w:t>
      </w:r>
      <w:r w:rsidR="00B109AA">
        <w:rPr>
          <w:lang w:val="en-GB"/>
        </w:rPr>
        <w:t xml:space="preserve">site-dependent </w:t>
      </w:r>
      <w:r w:rsidR="00571269">
        <w:rPr>
          <w:lang w:val="en-GB"/>
        </w:rPr>
        <w:t>SCS models</w:t>
      </w:r>
      <w:r w:rsidR="00B1234D">
        <w:rPr>
          <w:lang w:val="en-GB"/>
        </w:rPr>
        <w:t xml:space="preserve"> </w:t>
      </w:r>
      <w:r w:rsidR="00571269">
        <w:rPr>
          <w:lang w:val="en-GB"/>
        </w:rPr>
        <w:t>or a set of</w:t>
      </w:r>
      <w:r w:rsidR="00B1234D">
        <w:rPr>
          <w:lang w:val="en-GB"/>
        </w:rPr>
        <w:t xml:space="preserve"> </w:t>
      </w:r>
      <w:r w:rsidR="00571269">
        <w:rPr>
          <w:lang w:val="en-GB"/>
        </w:rPr>
        <w:t xml:space="preserve">site-dependent SCS </w:t>
      </w:r>
      <w:r w:rsidR="002534C9">
        <w:rPr>
          <w:lang w:val="en-GB"/>
        </w:rPr>
        <w:t xml:space="preserve">and empirical </w:t>
      </w:r>
      <w:r w:rsidR="00B1234D">
        <w:rPr>
          <w:lang w:val="en-GB"/>
        </w:rPr>
        <w:t>models</w:t>
      </w:r>
      <w:r w:rsidR="00571269">
        <w:rPr>
          <w:lang w:val="en-GB"/>
        </w:rPr>
        <w:t>,</w:t>
      </w:r>
      <w:r w:rsidR="00B1234D">
        <w:rPr>
          <w:lang w:val="en-GB"/>
        </w:rPr>
        <w:t xml:space="preserve"> </w:t>
      </w:r>
      <w:r w:rsidR="00AE74B5">
        <w:rPr>
          <w:lang w:val="en-GB"/>
        </w:rPr>
        <w:t>for</w:t>
      </w:r>
      <w:r w:rsidR="00AE74B5" w:rsidRPr="00F66F0B">
        <w:rPr>
          <w:lang w:val="en-GB"/>
        </w:rPr>
        <w:t xml:space="preserve"> </w:t>
      </w:r>
      <w:r w:rsidR="00B1234D">
        <w:rPr>
          <w:lang w:val="en-GB"/>
        </w:rPr>
        <w:t>a</w:t>
      </w:r>
      <w:r w:rsidR="00B1234D" w:rsidRPr="00F66F0B">
        <w:rPr>
          <w:lang w:val="en-GB"/>
        </w:rPr>
        <w:t xml:space="preserve"> </w:t>
      </w:r>
      <w:r w:rsidR="00D3128F">
        <w:rPr>
          <w:lang w:val="en-GB"/>
        </w:rPr>
        <w:t xml:space="preserve">multiple </w:t>
      </w:r>
      <w:r w:rsidR="006C34E4" w:rsidRPr="00F66F0B">
        <w:rPr>
          <w:lang w:val="en-GB"/>
        </w:rPr>
        <w:t>alignment</w:t>
      </w:r>
      <w:r w:rsidR="00D3128F">
        <w:rPr>
          <w:lang w:val="en-GB"/>
        </w:rPr>
        <w:t xml:space="preserve"> </w:t>
      </w:r>
      <w:r w:rsidR="00B1234D">
        <w:rPr>
          <w:lang w:val="en-GB"/>
        </w:rPr>
        <w:t xml:space="preserve">of protein </w:t>
      </w:r>
      <w:r w:rsidR="00B1234D" w:rsidRPr="00F66F0B">
        <w:rPr>
          <w:lang w:val="en-GB"/>
        </w:rPr>
        <w:t xml:space="preserve">sequences </w:t>
      </w:r>
      <w:r w:rsidR="006C34E4" w:rsidRPr="00F66F0B">
        <w:rPr>
          <w:lang w:val="en-GB"/>
        </w:rPr>
        <w:t xml:space="preserve">under </w:t>
      </w:r>
      <w:r w:rsidR="006C34E4" w:rsidRPr="005D0C25">
        <w:rPr>
          <w:lang w:val="en-US"/>
        </w:rPr>
        <w:t>ABC</w:t>
      </w:r>
      <w:r w:rsidR="009A6683" w:rsidRPr="005D0C25">
        <w:rPr>
          <w:lang w:val="en-US"/>
        </w:rPr>
        <w:t xml:space="preserve"> based on </w:t>
      </w:r>
      <w:r w:rsidR="00372BAF" w:rsidRPr="005D0C25">
        <w:rPr>
          <w:lang w:val="en-US"/>
        </w:rPr>
        <w:t xml:space="preserve">protein evolution simulated upon </w:t>
      </w:r>
      <w:r w:rsidR="009A6683" w:rsidRPr="005D0C25">
        <w:rPr>
          <w:lang w:val="en-US"/>
        </w:rPr>
        <w:t xml:space="preserve">coalescent evolutionary histories </w:t>
      </w:r>
      <w:r w:rsidR="00CB1BB3" w:rsidRPr="00CB1BB3">
        <w:rPr>
          <w:lang w:val="en-US"/>
        </w:rPr>
        <w:t>or user-specified phylogene</w:t>
      </w:r>
      <w:r w:rsidR="00372BAF" w:rsidRPr="005D0C25">
        <w:rPr>
          <w:lang w:val="en-US"/>
        </w:rPr>
        <w:t>t</w:t>
      </w:r>
      <w:r w:rsidR="00CB1BB3">
        <w:rPr>
          <w:lang w:val="en-US"/>
        </w:rPr>
        <w:t>i</w:t>
      </w:r>
      <w:r w:rsidR="00372BAF" w:rsidRPr="005D0C25">
        <w:rPr>
          <w:lang w:val="en-US"/>
        </w:rPr>
        <w:t>c trees</w:t>
      </w:r>
      <w:r w:rsidR="006C34E4" w:rsidRPr="005D0C25">
        <w:rPr>
          <w:lang w:val="en-US"/>
        </w:rPr>
        <w:t>.</w:t>
      </w:r>
      <w:r w:rsidR="006C34E4" w:rsidRPr="00F66F0B">
        <w:rPr>
          <w:lang w:val="en-GB"/>
        </w:rPr>
        <w:t xml:space="preserve"> It </w:t>
      </w:r>
      <w:r w:rsidR="0056378C">
        <w:rPr>
          <w:lang w:val="en-GB"/>
        </w:rPr>
        <w:t>includes</w:t>
      </w:r>
      <w:r w:rsidR="006C34E4" w:rsidRPr="00F66F0B">
        <w:rPr>
          <w:lang w:val="en-GB"/>
        </w:rPr>
        <w:t xml:space="preserve"> </w:t>
      </w:r>
      <w:r w:rsidR="00D620EF">
        <w:rPr>
          <w:lang w:val="en-GB"/>
        </w:rPr>
        <w:t xml:space="preserve">optional evolutionary parameters (including </w:t>
      </w:r>
      <w:r w:rsidR="006C34E4" w:rsidRPr="00F66F0B">
        <w:rPr>
          <w:lang w:val="en-GB"/>
        </w:rPr>
        <w:t xml:space="preserve">fixed and </w:t>
      </w:r>
      <w:r w:rsidR="006C34E4" w:rsidRPr="0061538C">
        <w:rPr>
          <w:lang w:val="en-US"/>
        </w:rPr>
        <w:t>nuisance</w:t>
      </w:r>
      <w:r w:rsidR="002730EA" w:rsidRPr="0061538C">
        <w:rPr>
          <w:lang w:val="en-US"/>
        </w:rPr>
        <w:t xml:space="preserve"> </w:t>
      </w:r>
      <w:r w:rsidR="00D620EF">
        <w:rPr>
          <w:lang w:val="en-US"/>
        </w:rPr>
        <w:t xml:space="preserve">parameters, the latter </w:t>
      </w:r>
      <w:r w:rsidR="008D1451">
        <w:rPr>
          <w:lang w:val="en-US"/>
        </w:rPr>
        <w:t>involving</w:t>
      </w:r>
      <w:r w:rsidR="002730EA" w:rsidRPr="0061538C">
        <w:rPr>
          <w:lang w:val="en-US"/>
        </w:rPr>
        <w:t xml:space="preserve"> user-specified prior distributions)</w:t>
      </w:r>
      <w:r w:rsidR="006C34E4" w:rsidRPr="0061538C">
        <w:rPr>
          <w:lang w:val="en-US"/>
        </w:rPr>
        <w:t xml:space="preserve"> </w:t>
      </w:r>
      <w:r w:rsidR="00F46037" w:rsidRPr="005D0C25">
        <w:rPr>
          <w:lang w:val="en-US"/>
        </w:rPr>
        <w:t xml:space="preserve">that </w:t>
      </w:r>
      <w:r w:rsidR="00D620EF">
        <w:rPr>
          <w:lang w:val="en-US"/>
        </w:rPr>
        <w:t xml:space="preserve">can be </w:t>
      </w:r>
      <w:r w:rsidR="00F46037" w:rsidRPr="005D0C25">
        <w:rPr>
          <w:lang w:val="en-US"/>
        </w:rPr>
        <w:t>optional</w:t>
      </w:r>
      <w:r w:rsidR="0033639A">
        <w:rPr>
          <w:lang w:val="en-US"/>
        </w:rPr>
        <w:t xml:space="preserve">ly </w:t>
      </w:r>
      <w:r w:rsidR="00D620EF">
        <w:rPr>
          <w:lang w:val="en-US"/>
        </w:rPr>
        <w:t>used</w:t>
      </w:r>
      <w:r w:rsidR="00F46037" w:rsidRPr="005D0C25">
        <w:rPr>
          <w:lang w:val="en-US"/>
        </w:rPr>
        <w:t xml:space="preserve"> to provide a more realistic modeling</w:t>
      </w:r>
      <w:r w:rsidR="00A44376" w:rsidRPr="005D0C25">
        <w:rPr>
          <w:lang w:val="en-US"/>
        </w:rPr>
        <w:t>,</w:t>
      </w:r>
      <w:r w:rsidR="006C34E4" w:rsidRPr="005D0C25">
        <w:rPr>
          <w:lang w:val="en-US"/>
        </w:rPr>
        <w:t xml:space="preserve"> </w:t>
      </w:r>
      <w:r w:rsidR="00F46037" w:rsidRPr="005D0C25">
        <w:rPr>
          <w:lang w:val="en-US"/>
        </w:rPr>
        <w:t>several</w:t>
      </w:r>
      <w:r w:rsidR="006C34E4" w:rsidRPr="005D0C25">
        <w:rPr>
          <w:lang w:val="en-US"/>
        </w:rPr>
        <w:t xml:space="preserve"> </w:t>
      </w:r>
      <w:del w:id="42" w:author="David Ferreiro Garcia" w:date="2023-02-17T10:29:00Z">
        <w:r w:rsidR="006C34E4" w:rsidRPr="005D0C25" w:rsidDel="00D7061B">
          <w:rPr>
            <w:lang w:val="en-US"/>
          </w:rPr>
          <w:delText>summary statistics</w:delText>
        </w:r>
      </w:del>
      <w:ins w:id="43" w:author="David Ferreiro Garcia" w:date="2023-02-17T10:29:00Z">
        <w:r w:rsidR="00D7061B">
          <w:rPr>
            <w:lang w:val="en-US"/>
          </w:rPr>
          <w:t>SS</w:t>
        </w:r>
      </w:ins>
      <w:r w:rsidR="00137B81" w:rsidRPr="00F66F0B">
        <w:rPr>
          <w:lang w:val="en-GB"/>
        </w:rPr>
        <w:t xml:space="preserve"> </w:t>
      </w:r>
      <w:r w:rsidR="006C34E4" w:rsidRPr="00F66F0B">
        <w:rPr>
          <w:lang w:val="en-GB"/>
        </w:rPr>
        <w:t xml:space="preserve">designed to extract evolutionary information </w:t>
      </w:r>
      <w:r w:rsidR="008D1451">
        <w:rPr>
          <w:lang w:val="en-GB"/>
        </w:rPr>
        <w:t xml:space="preserve">about </w:t>
      </w:r>
      <w:r w:rsidR="006C34E4" w:rsidRPr="00F66F0B">
        <w:rPr>
          <w:lang w:val="en-GB"/>
        </w:rPr>
        <w:t xml:space="preserve">protein </w:t>
      </w:r>
      <w:r w:rsidR="008D1451">
        <w:rPr>
          <w:lang w:val="en-GB"/>
        </w:rPr>
        <w:t xml:space="preserve">evolution at both </w:t>
      </w:r>
      <w:r w:rsidR="006C34E4" w:rsidRPr="00F66F0B">
        <w:rPr>
          <w:lang w:val="en-GB"/>
        </w:rPr>
        <w:t>sequence</w:t>
      </w:r>
      <w:r w:rsidR="00F46037">
        <w:rPr>
          <w:lang w:val="en-GB"/>
        </w:rPr>
        <w:t xml:space="preserve"> </w:t>
      </w:r>
      <w:r w:rsidR="008D1451">
        <w:rPr>
          <w:lang w:val="en-GB"/>
        </w:rPr>
        <w:t>and</w:t>
      </w:r>
      <w:r w:rsidR="00711BF1">
        <w:rPr>
          <w:lang w:val="en-GB"/>
        </w:rPr>
        <w:t xml:space="preserve"> structur</w:t>
      </w:r>
      <w:r w:rsidR="008D1451">
        <w:rPr>
          <w:lang w:val="en-GB"/>
        </w:rPr>
        <w:t>e</w:t>
      </w:r>
      <w:r w:rsidR="00711BF1">
        <w:rPr>
          <w:lang w:val="en-GB"/>
        </w:rPr>
        <w:t xml:space="preserve"> </w:t>
      </w:r>
      <w:r w:rsidR="008D1451">
        <w:rPr>
          <w:lang w:val="en-GB"/>
        </w:rPr>
        <w:t xml:space="preserve">levels </w:t>
      </w:r>
      <w:r w:rsidR="00711BF1">
        <w:rPr>
          <w:lang w:val="en-GB"/>
        </w:rPr>
        <w:t>and</w:t>
      </w:r>
      <w:r w:rsidR="008D1451">
        <w:rPr>
          <w:lang w:val="en-GB"/>
        </w:rPr>
        <w:t>,</w:t>
      </w:r>
      <w:r w:rsidR="00711BF1">
        <w:rPr>
          <w:lang w:val="en-GB"/>
        </w:rPr>
        <w:t xml:space="preserve"> </w:t>
      </w:r>
      <w:r w:rsidR="008D1451">
        <w:rPr>
          <w:lang w:val="en-GB"/>
        </w:rPr>
        <w:t xml:space="preserve">substitution model selection with </w:t>
      </w:r>
      <w:r w:rsidR="0061538C" w:rsidRPr="0061538C">
        <w:rPr>
          <w:lang w:val="en-GB"/>
        </w:rPr>
        <w:lastRenderedPageBreak/>
        <w:t xml:space="preserve">ABC under rejection and </w:t>
      </w:r>
      <w:r w:rsidR="00204933">
        <w:rPr>
          <w:lang w:val="en-GB"/>
        </w:rPr>
        <w:t xml:space="preserve">multiple linear </w:t>
      </w:r>
      <w:r w:rsidR="0061538C" w:rsidRPr="0061538C">
        <w:rPr>
          <w:lang w:val="en-GB"/>
        </w:rPr>
        <w:t xml:space="preserve">regression </w:t>
      </w:r>
      <w:r w:rsidR="0061538C" w:rsidRPr="005D0C25">
        <w:rPr>
          <w:lang w:val="en-US"/>
        </w:rPr>
        <w:t>approaches</w:t>
      </w:r>
      <w:r w:rsidR="006C34E4" w:rsidRPr="005D0C25">
        <w:rPr>
          <w:lang w:val="en-US"/>
        </w:rPr>
        <w:t xml:space="preserve">. </w:t>
      </w:r>
      <w:r w:rsidR="00E753AE">
        <w:rPr>
          <w:lang w:val="en-US"/>
        </w:rPr>
        <w:t>We evaluated t</w:t>
      </w:r>
      <w:r w:rsidR="007D5E9C" w:rsidRPr="005D0C25">
        <w:rPr>
          <w:lang w:val="en-US"/>
        </w:rPr>
        <w:t xml:space="preserve">he framework </w:t>
      </w:r>
      <w:r w:rsidR="00466BC2">
        <w:rPr>
          <w:lang w:val="en-US"/>
        </w:rPr>
        <w:t xml:space="preserve">with data simulated under </w:t>
      </w:r>
      <w:r w:rsidR="00B109AA">
        <w:rPr>
          <w:lang w:val="en-GB"/>
        </w:rPr>
        <w:t xml:space="preserve">site-dependent </w:t>
      </w:r>
      <w:r w:rsidR="007D5E9C">
        <w:rPr>
          <w:lang w:val="en-US"/>
        </w:rPr>
        <w:t xml:space="preserve">SCS and empirical models </w:t>
      </w:r>
      <w:r w:rsidR="00466BC2">
        <w:rPr>
          <w:lang w:val="en-US"/>
        </w:rPr>
        <w:t>and obtained</w:t>
      </w:r>
      <w:r w:rsidR="00E753AE">
        <w:rPr>
          <w:lang w:val="en-US"/>
        </w:rPr>
        <w:t xml:space="preserve"> an acceptable accuracy</w:t>
      </w:r>
      <w:r w:rsidR="003013CA" w:rsidRPr="003013CA">
        <w:rPr>
          <w:lang w:val="en-US"/>
        </w:rPr>
        <w:t>.</w:t>
      </w:r>
      <w:r w:rsidR="007D5E9C" w:rsidRPr="005D0C25">
        <w:rPr>
          <w:lang w:val="en-US"/>
        </w:rPr>
        <w:t xml:space="preserve"> As il</w:t>
      </w:r>
      <w:r w:rsidR="003013CA" w:rsidRPr="003013CA">
        <w:rPr>
          <w:lang w:val="en-US"/>
        </w:rPr>
        <w:t>lustrative practical examples, we</w:t>
      </w:r>
      <w:r w:rsidR="007D5E9C" w:rsidRPr="005D0C25">
        <w:rPr>
          <w:lang w:val="en-US"/>
        </w:rPr>
        <w:t xml:space="preserve"> </w:t>
      </w:r>
      <w:r w:rsidR="00E66739">
        <w:rPr>
          <w:lang w:val="en-US"/>
        </w:rPr>
        <w:t xml:space="preserve">evaluated the fitting of </w:t>
      </w:r>
      <w:r w:rsidR="00B109AA">
        <w:rPr>
          <w:lang w:val="en-GB"/>
        </w:rPr>
        <w:t xml:space="preserve">site-dependent </w:t>
      </w:r>
      <w:r w:rsidR="00E66739">
        <w:rPr>
          <w:lang w:val="en-US"/>
        </w:rPr>
        <w:t>SCS and empirical substitution models with</w:t>
      </w:r>
      <w:r w:rsidR="007D5E9C" w:rsidRPr="005D0C25">
        <w:rPr>
          <w:lang w:val="en-US"/>
        </w:rPr>
        <w:t xml:space="preserve"> some protein families </w:t>
      </w:r>
      <w:r w:rsidR="003013CA">
        <w:rPr>
          <w:lang w:val="en-US"/>
        </w:rPr>
        <w:t xml:space="preserve">from </w:t>
      </w:r>
      <w:r w:rsidR="00466BC2">
        <w:rPr>
          <w:lang w:val="en-GB"/>
        </w:rPr>
        <w:t>diverse</w:t>
      </w:r>
      <w:r w:rsidR="00466BC2" w:rsidRPr="00F66F0B">
        <w:rPr>
          <w:lang w:val="en-GB"/>
        </w:rPr>
        <w:t xml:space="preserve"> </w:t>
      </w:r>
      <w:r w:rsidR="003013CA" w:rsidRPr="00F66F0B">
        <w:rPr>
          <w:lang w:val="en-GB"/>
        </w:rPr>
        <w:t>organisms</w:t>
      </w:r>
      <w:r w:rsidR="003013CA">
        <w:rPr>
          <w:lang w:val="en-GB"/>
        </w:rPr>
        <w:t xml:space="preserve"> of</w:t>
      </w:r>
      <w:r w:rsidR="007D5E9C" w:rsidRPr="005D0C25">
        <w:rPr>
          <w:lang w:val="en-US"/>
        </w:rPr>
        <w:t xml:space="preserve"> general interest.</w:t>
      </w:r>
    </w:p>
    <w:p w14:paraId="4D52F958" w14:textId="7B73CE75" w:rsidR="005438AE" w:rsidRDefault="005438AE">
      <w:pPr>
        <w:spacing w:line="480" w:lineRule="auto"/>
        <w:rPr>
          <w:lang w:val="en-GB"/>
        </w:rPr>
        <w:pPrChange w:id="44" w:author="David Ferreiro Garcia" w:date="2023-02-15T20:12:00Z">
          <w:pPr/>
        </w:pPrChange>
      </w:pPr>
    </w:p>
    <w:p w14:paraId="1E6C2D4B" w14:textId="77777777" w:rsidR="00546E34" w:rsidRPr="003B38E7" w:rsidRDefault="00546E34">
      <w:pPr>
        <w:spacing w:line="480" w:lineRule="auto"/>
        <w:rPr>
          <w:i/>
          <w:iCs/>
          <w:lang w:val="en-GB"/>
        </w:rPr>
        <w:pPrChange w:id="45" w:author="David Ferreiro Garcia" w:date="2023-02-15T20:12:00Z">
          <w:pPr/>
        </w:pPrChange>
      </w:pPr>
      <w:r w:rsidRPr="00BF1472">
        <w:rPr>
          <w:b/>
          <w:bCs/>
          <w:sz w:val="28"/>
          <w:szCs w:val="28"/>
          <w:lang w:val="en-GB"/>
        </w:rPr>
        <w:t>System and methods</w:t>
      </w:r>
    </w:p>
    <w:p w14:paraId="55CAF70C" w14:textId="54EFED59" w:rsidR="00546E34" w:rsidRPr="00F66F0B" w:rsidRDefault="00546E34">
      <w:pPr>
        <w:spacing w:line="480" w:lineRule="auto"/>
        <w:rPr>
          <w:lang w:val="en-GB"/>
        </w:rPr>
        <w:pPrChange w:id="46" w:author="David Ferreiro Garcia" w:date="2023-02-15T20:12:00Z">
          <w:pPr/>
        </w:pPrChange>
      </w:pPr>
      <w:r w:rsidRPr="00F66F0B">
        <w:rPr>
          <w:lang w:val="en-GB"/>
        </w:rPr>
        <w:t xml:space="preserve">The </w:t>
      </w:r>
      <w:r w:rsidR="0082792A">
        <w:rPr>
          <w:lang w:val="en-GB"/>
        </w:rPr>
        <w:t xml:space="preserve">ABC </w:t>
      </w:r>
      <w:r w:rsidR="00561E6A">
        <w:rPr>
          <w:lang w:val="en-GB"/>
        </w:rPr>
        <w:t>method</w:t>
      </w:r>
      <w:r w:rsidRPr="00F66F0B">
        <w:rPr>
          <w:lang w:val="en-GB"/>
        </w:rPr>
        <w:t xml:space="preserve"> </w:t>
      </w:r>
      <w:r>
        <w:rPr>
          <w:lang w:val="en-GB"/>
        </w:rPr>
        <w:t>identifies</w:t>
      </w:r>
      <w:r w:rsidRPr="00F66F0B">
        <w:rPr>
          <w:lang w:val="en-GB"/>
        </w:rPr>
        <w:t xml:space="preserve"> the best-fitting substitution model</w:t>
      </w:r>
      <w:r>
        <w:rPr>
          <w:lang w:val="en-GB"/>
        </w:rPr>
        <w:t xml:space="preserve"> </w:t>
      </w:r>
      <w:r w:rsidRPr="00F66F0B">
        <w:rPr>
          <w:lang w:val="en-GB"/>
        </w:rPr>
        <w:t xml:space="preserve">for a given </w:t>
      </w:r>
      <w:r>
        <w:rPr>
          <w:lang w:val="en-GB"/>
        </w:rPr>
        <w:t>multiple alignment of protein sequences</w:t>
      </w:r>
      <w:r w:rsidRPr="00F66F0B">
        <w:rPr>
          <w:lang w:val="en-GB"/>
        </w:rPr>
        <w:t xml:space="preserve"> through four main </w:t>
      </w:r>
      <w:r>
        <w:rPr>
          <w:lang w:val="en-GB"/>
        </w:rPr>
        <w:t xml:space="preserve">methodological </w:t>
      </w:r>
      <w:r w:rsidRPr="00F66F0B">
        <w:rPr>
          <w:lang w:val="en-GB"/>
        </w:rPr>
        <w:t>steps</w:t>
      </w:r>
      <w:r>
        <w:rPr>
          <w:lang w:val="en-GB"/>
        </w:rPr>
        <w:t xml:space="preserve"> </w:t>
      </w:r>
      <w:r w:rsidRPr="00F66F0B">
        <w:rPr>
          <w:lang w:val="en-GB"/>
        </w:rPr>
        <w:t xml:space="preserve">(Figure </w:t>
      </w:r>
      <w:r>
        <w:rPr>
          <w:lang w:val="en-GB"/>
        </w:rPr>
        <w:t>1</w:t>
      </w:r>
      <w:r w:rsidRPr="00F66F0B">
        <w:rPr>
          <w:lang w:val="en-GB"/>
        </w:rPr>
        <w:t>)</w:t>
      </w:r>
      <w:r w:rsidR="002E753A">
        <w:rPr>
          <w:lang w:val="en-GB"/>
        </w:rPr>
        <w:t xml:space="preserve"> that include</w:t>
      </w:r>
      <w:r w:rsidR="00A84AC8">
        <w:rPr>
          <w:lang w:val="en-GB"/>
        </w:rPr>
        <w:t xml:space="preserve"> the</w:t>
      </w:r>
      <w:r w:rsidR="0082792A">
        <w:rPr>
          <w:lang w:val="en-GB"/>
        </w:rPr>
        <w:t xml:space="preserve"> </w:t>
      </w:r>
      <w:r w:rsidR="002E753A">
        <w:rPr>
          <w:lang w:val="en-GB"/>
        </w:rPr>
        <w:t>r</w:t>
      </w:r>
      <w:r>
        <w:rPr>
          <w:lang w:val="en-GB"/>
        </w:rPr>
        <w:t>eading</w:t>
      </w:r>
      <w:r w:rsidRPr="00F66F0B">
        <w:rPr>
          <w:lang w:val="en-GB"/>
        </w:rPr>
        <w:t xml:space="preserve"> </w:t>
      </w:r>
      <w:r w:rsidR="00A84AC8">
        <w:rPr>
          <w:lang w:val="en-GB"/>
        </w:rPr>
        <w:t xml:space="preserve">of </w:t>
      </w:r>
      <w:r>
        <w:rPr>
          <w:lang w:val="en-GB"/>
        </w:rPr>
        <w:t xml:space="preserve">the </w:t>
      </w:r>
      <w:r w:rsidRPr="00F66F0B">
        <w:rPr>
          <w:lang w:val="en-GB"/>
        </w:rPr>
        <w:t>input information</w:t>
      </w:r>
      <w:r w:rsidR="002E753A">
        <w:rPr>
          <w:lang w:val="en-GB"/>
        </w:rPr>
        <w:t xml:space="preserve"> [</w:t>
      </w:r>
      <w:r w:rsidRPr="00F66F0B">
        <w:rPr>
          <w:lang w:val="en-GB"/>
        </w:rPr>
        <w:t xml:space="preserve">the </w:t>
      </w:r>
      <w:r>
        <w:rPr>
          <w:lang w:val="en-GB"/>
        </w:rPr>
        <w:t xml:space="preserve">query multiple sequence alignment (MSA), the </w:t>
      </w:r>
      <w:r w:rsidR="00C063DF">
        <w:rPr>
          <w:lang w:val="en-GB"/>
        </w:rPr>
        <w:t xml:space="preserve">evaluated </w:t>
      </w:r>
      <w:r>
        <w:rPr>
          <w:lang w:val="en-GB"/>
        </w:rPr>
        <w:t xml:space="preserve">substitution models and the </w:t>
      </w:r>
      <w:r w:rsidR="00A84AC8">
        <w:rPr>
          <w:lang w:val="en-GB"/>
        </w:rPr>
        <w:t xml:space="preserve">desired </w:t>
      </w:r>
      <w:r>
        <w:rPr>
          <w:lang w:val="en-GB"/>
        </w:rPr>
        <w:t xml:space="preserve">ABC </w:t>
      </w:r>
      <w:r w:rsidR="002E753A">
        <w:rPr>
          <w:lang w:val="en-GB"/>
        </w:rPr>
        <w:t xml:space="preserve">estimation </w:t>
      </w:r>
      <w:r>
        <w:rPr>
          <w:lang w:val="en-GB"/>
        </w:rPr>
        <w:t>method</w:t>
      </w:r>
      <w:r w:rsidR="002E753A">
        <w:rPr>
          <w:lang w:val="en-GB"/>
        </w:rPr>
        <w:t xml:space="preserve">], </w:t>
      </w:r>
      <w:r w:rsidR="00C063DF">
        <w:rPr>
          <w:lang w:val="en-GB"/>
        </w:rPr>
        <w:t>the s</w:t>
      </w:r>
      <w:r w:rsidRPr="00F66F0B">
        <w:rPr>
          <w:lang w:val="en-GB"/>
        </w:rPr>
        <w:t xml:space="preserve">imulation of protein sequences evolution </w:t>
      </w:r>
      <w:r>
        <w:rPr>
          <w:lang w:val="en-GB"/>
        </w:rPr>
        <w:t>under the</w:t>
      </w:r>
      <w:r w:rsidRPr="00F66F0B">
        <w:rPr>
          <w:lang w:val="en-GB"/>
        </w:rPr>
        <w:t xml:space="preserve"> </w:t>
      </w:r>
      <w:r w:rsidR="00A84AC8">
        <w:rPr>
          <w:lang w:val="en-GB"/>
        </w:rPr>
        <w:t>evaluated</w:t>
      </w:r>
      <w:r w:rsidR="00A84AC8" w:rsidRPr="00F66F0B">
        <w:rPr>
          <w:lang w:val="en-GB"/>
        </w:rPr>
        <w:t xml:space="preserve"> </w:t>
      </w:r>
      <w:r w:rsidRPr="00F66F0B">
        <w:rPr>
          <w:lang w:val="en-GB"/>
        </w:rPr>
        <w:t>substitution models</w:t>
      </w:r>
      <w:r>
        <w:rPr>
          <w:lang w:val="en-GB"/>
        </w:rPr>
        <w:t xml:space="preserve"> and </w:t>
      </w:r>
      <w:r w:rsidR="00C063DF">
        <w:rPr>
          <w:lang w:val="en-GB"/>
        </w:rPr>
        <w:t>along a simulated or specified</w:t>
      </w:r>
      <w:r>
        <w:rPr>
          <w:lang w:val="en-GB"/>
        </w:rPr>
        <w:t xml:space="preserve"> evolutionary history</w:t>
      </w:r>
      <w:r w:rsidR="00C063DF">
        <w:rPr>
          <w:lang w:val="en-GB"/>
        </w:rPr>
        <w:t>, the</w:t>
      </w:r>
      <w:r w:rsidRPr="00F66F0B">
        <w:rPr>
          <w:lang w:val="en-GB"/>
        </w:rPr>
        <w:t xml:space="preserve"> </w:t>
      </w:r>
      <w:r w:rsidR="00C063DF">
        <w:rPr>
          <w:lang w:val="en-GB"/>
        </w:rPr>
        <w:t>calculation</w:t>
      </w:r>
      <w:r w:rsidR="00C063DF" w:rsidRPr="00F66F0B">
        <w:rPr>
          <w:lang w:val="en-GB"/>
        </w:rPr>
        <w:t xml:space="preserve"> </w:t>
      </w:r>
      <w:r w:rsidRPr="00F66F0B">
        <w:rPr>
          <w:lang w:val="en-GB"/>
        </w:rPr>
        <w:t xml:space="preserve">of </w:t>
      </w:r>
      <w:r w:rsidR="00C063DF">
        <w:rPr>
          <w:lang w:val="en-GB"/>
        </w:rPr>
        <w:t xml:space="preserve">informative </w:t>
      </w:r>
      <w:del w:id="47" w:author="David Ferreiro Garcia" w:date="2023-02-17T10:29:00Z">
        <w:r w:rsidDel="00D7061B">
          <w:rPr>
            <w:lang w:val="en-GB"/>
          </w:rPr>
          <w:delText>summary statistics</w:delText>
        </w:r>
      </w:del>
      <w:ins w:id="48" w:author="David Ferreiro Garcia" w:date="2023-02-17T10:29:00Z">
        <w:r w:rsidR="00D7061B">
          <w:rPr>
            <w:lang w:val="en-GB"/>
          </w:rPr>
          <w:t>SS</w:t>
        </w:r>
      </w:ins>
      <w:r w:rsidR="00C063DF">
        <w:rPr>
          <w:lang w:val="en-GB"/>
        </w:rPr>
        <w:t xml:space="preserve"> and</w:t>
      </w:r>
      <w:del w:id="49" w:author="David Ferreiro Garcia" w:date="2023-02-16T18:47:00Z">
        <w:r w:rsidR="00C063DF" w:rsidDel="006A65B5">
          <w:rPr>
            <w:lang w:val="en-GB"/>
          </w:rPr>
          <w:delText>,</w:delText>
        </w:r>
      </w:del>
      <w:r w:rsidR="00C063DF">
        <w:rPr>
          <w:lang w:val="en-GB"/>
        </w:rPr>
        <w:t xml:space="preserve"> the</w:t>
      </w:r>
      <w:r w:rsidRPr="00F66F0B">
        <w:rPr>
          <w:lang w:val="en-GB"/>
        </w:rPr>
        <w:t xml:space="preserve"> </w:t>
      </w:r>
      <w:r w:rsidR="00C063DF">
        <w:rPr>
          <w:lang w:val="en-GB"/>
        </w:rPr>
        <w:t>s</w:t>
      </w:r>
      <w:r>
        <w:rPr>
          <w:lang w:val="en-GB"/>
        </w:rPr>
        <w:t>ubstitution model selection</w:t>
      </w:r>
      <w:r w:rsidRPr="00F66F0B">
        <w:rPr>
          <w:lang w:val="en-GB"/>
        </w:rPr>
        <w:t xml:space="preserve"> </w:t>
      </w:r>
      <w:r>
        <w:rPr>
          <w:lang w:val="en-GB"/>
        </w:rPr>
        <w:t>with</w:t>
      </w:r>
      <w:r w:rsidRPr="00F66F0B">
        <w:rPr>
          <w:lang w:val="en-GB"/>
        </w:rPr>
        <w:t xml:space="preserve"> </w:t>
      </w:r>
      <w:r>
        <w:rPr>
          <w:lang w:val="en-GB"/>
        </w:rPr>
        <w:t>a</w:t>
      </w:r>
      <w:r w:rsidR="00C063DF">
        <w:rPr>
          <w:lang w:val="en-GB"/>
        </w:rPr>
        <w:t>n</w:t>
      </w:r>
      <w:r>
        <w:rPr>
          <w:lang w:val="en-GB"/>
        </w:rPr>
        <w:t xml:space="preserve"> </w:t>
      </w:r>
      <w:r w:rsidRPr="00F66F0B">
        <w:rPr>
          <w:lang w:val="en-GB"/>
        </w:rPr>
        <w:t xml:space="preserve">ABC </w:t>
      </w:r>
      <w:r>
        <w:rPr>
          <w:lang w:val="en-GB"/>
        </w:rPr>
        <w:t>method</w:t>
      </w:r>
      <w:r w:rsidRPr="00F66F0B">
        <w:rPr>
          <w:lang w:val="en-GB"/>
        </w:rPr>
        <w:t>. Details about these steps are provided below.</w:t>
      </w:r>
    </w:p>
    <w:p w14:paraId="66746F22" w14:textId="7FEACB98" w:rsidR="00546E34" w:rsidRPr="007277BC" w:rsidRDefault="00546E34" w:rsidP="00546E34">
      <w:pPr>
        <w:pStyle w:val="Prrafodelista"/>
        <w:numPr>
          <w:ilvl w:val="0"/>
          <w:numId w:val="5"/>
        </w:numPr>
        <w:rPr>
          <w:lang w:val="en-GB"/>
        </w:rPr>
      </w:pPr>
      <w:r>
        <w:rPr>
          <w:lang w:val="en-GB"/>
        </w:rPr>
        <w:t xml:space="preserve">Specifying the input </w:t>
      </w:r>
      <w:r w:rsidRPr="005D0C25">
        <w:rPr>
          <w:lang w:val="en-US"/>
        </w:rPr>
        <w:t xml:space="preserve">information. </w:t>
      </w:r>
      <w:r>
        <w:rPr>
          <w:lang w:val="en-US"/>
        </w:rPr>
        <w:t>T</w:t>
      </w:r>
      <w:r w:rsidRPr="005D0C25">
        <w:rPr>
          <w:lang w:val="en-US"/>
        </w:rPr>
        <w:t xml:space="preserve">he ABC approach </w:t>
      </w:r>
      <w:r>
        <w:rPr>
          <w:lang w:val="en-US"/>
        </w:rPr>
        <w:t>presents</w:t>
      </w:r>
      <w:r w:rsidRPr="005D0C25">
        <w:rPr>
          <w:lang w:val="en-US"/>
        </w:rPr>
        <w:t xml:space="preserve"> </w:t>
      </w:r>
      <w:r w:rsidR="005C5CFC">
        <w:rPr>
          <w:lang w:val="en-US"/>
        </w:rPr>
        <w:t xml:space="preserve">diverse </w:t>
      </w:r>
      <w:r w:rsidRPr="005D0C25">
        <w:rPr>
          <w:lang w:val="en-US"/>
        </w:rPr>
        <w:t>advantages respect to other analytical approaches</w:t>
      </w:r>
      <w:r>
        <w:rPr>
          <w:lang w:val="en-US"/>
        </w:rPr>
        <w:t>, for example it allows the analysis</w:t>
      </w:r>
      <w:r w:rsidRPr="005D0C25">
        <w:rPr>
          <w:lang w:val="en-US"/>
        </w:rPr>
        <w:t xml:space="preserve"> </w:t>
      </w:r>
      <w:r>
        <w:rPr>
          <w:lang w:val="en-US"/>
        </w:rPr>
        <w:t>of</w:t>
      </w:r>
      <w:r w:rsidRPr="005D0C25">
        <w:rPr>
          <w:lang w:val="en-US"/>
        </w:rPr>
        <w:t xml:space="preserve"> complex models </w:t>
      </w:r>
      <w:r>
        <w:rPr>
          <w:lang w:val="en-US"/>
        </w:rPr>
        <w:t>of evolution that cannot be incorporated into likelihood functions (see Introduction).</w:t>
      </w:r>
      <w:r w:rsidRPr="005D0C25">
        <w:rPr>
          <w:lang w:val="en-US"/>
        </w:rPr>
        <w:t xml:space="preserve"> </w:t>
      </w:r>
      <w:r>
        <w:rPr>
          <w:lang w:val="en-US"/>
        </w:rPr>
        <w:t xml:space="preserve">However, </w:t>
      </w:r>
      <w:r w:rsidRPr="005D0C25">
        <w:rPr>
          <w:lang w:val="en-US"/>
        </w:rPr>
        <w:t xml:space="preserve">it also requires </w:t>
      </w:r>
      <w:r>
        <w:rPr>
          <w:lang w:val="en-US"/>
        </w:rPr>
        <w:t>that user</w:t>
      </w:r>
      <w:r w:rsidR="007A28E8">
        <w:rPr>
          <w:lang w:val="en-US"/>
        </w:rPr>
        <w:t>s</w:t>
      </w:r>
      <w:r>
        <w:rPr>
          <w:lang w:val="en-US"/>
        </w:rPr>
        <w:t xml:space="preserve"> make certain</w:t>
      </w:r>
      <w:r w:rsidRPr="005D0C25">
        <w:rPr>
          <w:lang w:val="en-US"/>
        </w:rPr>
        <w:t xml:space="preserve"> decisions</w:t>
      </w:r>
      <w:r w:rsidR="007A28E8">
        <w:rPr>
          <w:lang w:val="en-US"/>
        </w:rPr>
        <w:t>,</w:t>
      </w:r>
      <w:r w:rsidRPr="005D0C25">
        <w:rPr>
          <w:lang w:val="en-US"/>
        </w:rPr>
        <w:t xml:space="preserve"> </w:t>
      </w:r>
      <w:r w:rsidR="005C5CFC">
        <w:rPr>
          <w:lang w:val="en-US"/>
        </w:rPr>
        <w:t>such as</w:t>
      </w:r>
      <w:r>
        <w:rPr>
          <w:lang w:val="en-US"/>
        </w:rPr>
        <w:t xml:space="preserve"> the number of computer simulations or the fraction of computer simulations retained for the estimation (tolerance)</w:t>
      </w:r>
      <w:r w:rsidR="007A28E8">
        <w:rPr>
          <w:lang w:val="en-US"/>
        </w:rPr>
        <w:t xml:space="preserve">, </w:t>
      </w:r>
      <w:r w:rsidR="007A28E8" w:rsidRPr="005D0C25">
        <w:rPr>
          <w:lang w:val="en-US"/>
        </w:rPr>
        <w:t xml:space="preserve">that can affect the </w:t>
      </w:r>
      <w:r w:rsidR="007A28E8">
        <w:rPr>
          <w:lang w:val="en-US"/>
        </w:rPr>
        <w:t>estimations</w:t>
      </w:r>
      <w:r w:rsidR="00405E3B">
        <w:rPr>
          <w:lang w:val="en-US"/>
        </w:rPr>
        <w:t>.</w:t>
      </w:r>
      <w:r w:rsidRPr="005D0C25">
        <w:rPr>
          <w:lang w:val="en-US"/>
        </w:rPr>
        <w:t xml:space="preserve"> </w:t>
      </w:r>
      <w:r>
        <w:rPr>
          <w:lang w:val="en-US"/>
        </w:rPr>
        <w:t xml:space="preserve">A list with all the parameters </w:t>
      </w:r>
      <w:r w:rsidR="00405E3B">
        <w:rPr>
          <w:lang w:val="en-US"/>
        </w:rPr>
        <w:t xml:space="preserve">implemented </w:t>
      </w:r>
      <w:r>
        <w:rPr>
          <w:lang w:val="en-US"/>
        </w:rPr>
        <w:t xml:space="preserve">in the framework is presented in </w:t>
      </w:r>
      <w:r w:rsidRPr="00D177CB">
        <w:rPr>
          <w:lang w:val="en-GB"/>
        </w:rPr>
        <w:t>Table S</w:t>
      </w:r>
      <w:r>
        <w:rPr>
          <w:lang w:val="en-GB"/>
        </w:rPr>
        <w:t xml:space="preserve">1 (Supplementary </w:t>
      </w:r>
      <w:r w:rsidR="003049BF">
        <w:rPr>
          <w:lang w:val="en-GB"/>
        </w:rPr>
        <w:t>Information</w:t>
      </w:r>
      <w:r>
        <w:rPr>
          <w:lang w:val="en-GB"/>
        </w:rPr>
        <w:t xml:space="preserve">). </w:t>
      </w:r>
      <w:r>
        <w:rPr>
          <w:lang w:val="en-US"/>
        </w:rPr>
        <w:t>A variety of input parameters</w:t>
      </w:r>
      <w:r w:rsidR="003049BF">
        <w:rPr>
          <w:lang w:val="en-US"/>
        </w:rPr>
        <w:t xml:space="preserve"> </w:t>
      </w:r>
      <w:r>
        <w:rPr>
          <w:lang w:val="en-US"/>
        </w:rPr>
        <w:t xml:space="preserve">are optional but can be useful to provide a more realistic modeling of the evolutionary scenario. For example, </w:t>
      </w:r>
      <w:r w:rsidR="00114D2E">
        <w:rPr>
          <w:lang w:val="en-US"/>
        </w:rPr>
        <w:t xml:space="preserve">the user can optionally </w:t>
      </w:r>
      <w:r w:rsidR="00114D2E">
        <w:rPr>
          <w:lang w:val="en-US"/>
        </w:rPr>
        <w:lastRenderedPageBreak/>
        <w:t xml:space="preserve">specify diverse population genetics parameters used to simulate coalescent evolutionary histories (i.e., population growth rate and migration rate) or the </w:t>
      </w:r>
      <w:r>
        <w:rPr>
          <w:lang w:val="en-US"/>
        </w:rPr>
        <w:t xml:space="preserve">empirical substitution models can optionally include </w:t>
      </w:r>
      <w:del w:id="50" w:author="David Ferreiro Garcia" w:date="2023-02-16T18:49:00Z">
        <w:r w:rsidDel="006A65B5">
          <w:rPr>
            <w:lang w:val="en-US"/>
          </w:rPr>
          <w:delText xml:space="preserve">the empirical </w:delText>
        </w:r>
        <w:r w:rsidRPr="00D177CB" w:rsidDel="006A65B5">
          <w:rPr>
            <w:lang w:val="en-GB"/>
          </w:rPr>
          <w:delText xml:space="preserve">amino acid frequencies, </w:delText>
        </w:r>
      </w:del>
      <w:r>
        <w:rPr>
          <w:lang w:val="en-GB"/>
        </w:rPr>
        <w:t>variable</w:t>
      </w:r>
      <w:r w:rsidRPr="00D177CB">
        <w:rPr>
          <w:lang w:val="en-GB"/>
        </w:rPr>
        <w:t xml:space="preserve"> substitution rate </w:t>
      </w:r>
      <w:r>
        <w:rPr>
          <w:lang w:val="en-GB"/>
        </w:rPr>
        <w:t>among</w:t>
      </w:r>
      <w:r w:rsidRPr="00D177CB">
        <w:rPr>
          <w:lang w:val="en-GB"/>
        </w:rPr>
        <w:t xml:space="preserve"> sites </w:t>
      </w:r>
      <w:r>
        <w:rPr>
          <w:lang w:val="en-GB"/>
        </w:rPr>
        <w:fldChar w:fldCharType="begin"/>
      </w:r>
      <w:r>
        <w:rPr>
          <w:lang w:val="en-GB"/>
        </w:rPr>
        <w:instrText xml:space="preserve"> ADDIN ZOTERO_ITEM CSL_CITATION {"citationID":"wYhVhNCe","properties":{"formattedCitation":"(Yang et al. 1994)","plainCitation":"(Yang et al. 1994)","noteIndex":0},"citationItems":[{"id":843,"uris":["http://zotero.org/users/local/3HvvyIsJ/items/FZ8TP2IA"],"itemData":{"id":843,"type":"article-journal","container-title":"Molecular Biology and Evolution","DOI":"10.1093/oxfordjournals.molbev.a040112","ISSN":"1537-1719","language":"en","source":"DOI.org (Crossref)","title":"Comparison of models for nucleotide substitution used in maximum-likelihood phylogenetic estimation.","URL":"https://academic.oup.com/mbe/article/11/2/316/1113048/Comparison-of-models-for-nucleotide-substitution","author":[{"family":"Yang","given":"Z."},{"family":"Goldman","given":"N."},{"family":"Friday","given":"A."}],"accessed":{"date-parts":[["2022",12,5]]},"issued":{"date-parts":[["1994",3]]}}}],"schema":"https://github.com/citation-style-language/schema/raw/master/csl-citation.json"} </w:instrText>
      </w:r>
      <w:r>
        <w:rPr>
          <w:lang w:val="en-GB"/>
        </w:rPr>
        <w:fldChar w:fldCharType="separate"/>
      </w:r>
      <w:r>
        <w:rPr>
          <w:lang w:val="en-US"/>
        </w:rPr>
        <w:t>(Yang et al. 1994)</w:t>
      </w:r>
      <w:r>
        <w:rPr>
          <w:lang w:val="en-GB"/>
        </w:rPr>
        <w:fldChar w:fldCharType="end"/>
      </w:r>
      <w:r>
        <w:rPr>
          <w:lang w:val="en-GB"/>
        </w:rPr>
        <w:t xml:space="preserve"> a</w:t>
      </w:r>
      <w:r w:rsidRPr="00D177CB">
        <w:rPr>
          <w:lang w:val="en-GB"/>
        </w:rPr>
        <w:t>nd proportion of invariable sites</w:t>
      </w:r>
      <w:r>
        <w:rPr>
          <w:lang w:val="en-GB"/>
        </w:rPr>
        <w:t xml:space="preserve"> </w:t>
      </w:r>
      <w:r>
        <w:rPr>
          <w:lang w:val="en-GB"/>
        </w:rPr>
        <w:fldChar w:fldCharType="begin"/>
      </w:r>
      <w:r>
        <w:rPr>
          <w:lang w:val="en-GB"/>
        </w:rPr>
        <w:instrText xml:space="preserve"> ADDIN ZOTERO_ITEM CSL_CITATION {"citationID":"awFqy6U5","properties":{"formattedCitation":"(Shoemaker and Fitch 1989)","plainCitation":"(Shoemaker and Fitch 1989)","noteIndex":0},"citationItems":[{"id":748,"uris":["http://zotero.org/users/local/3HvvyIsJ/items/MCMC8786"],"itemData":{"id":748,"type":"article-journal","container-title":"Molecular Biology and Evolution","DOI":"10.1093/oxfordjournals.molbev.a040550","ISSN":"1537-1719","journalAbbreviation":"Mol. Biol. Evol.","language":"en","page":"270–289","source":"DOI.org (Crossref)","title":"Evidence from nuclear sequences that invariable sites should be considered when sequence divergence is calculated.","volume":"6","author":[{"family":"Shoemaker","given":"J.S."},{"family":"Fitch","given":"W.M."}],"issued":{"date-parts":[["1989",5]]}}}],"schema":"https://github.com/citation-style-language/schema/raw/master/csl-citation.json"} </w:instrText>
      </w:r>
      <w:r>
        <w:rPr>
          <w:lang w:val="en-GB"/>
        </w:rPr>
        <w:fldChar w:fldCharType="separate"/>
      </w:r>
      <w:r>
        <w:rPr>
          <w:noProof/>
          <w:lang w:val="en-GB"/>
        </w:rPr>
        <w:t>(Shoemaker and Fitch 1989)</w:t>
      </w:r>
      <w:r>
        <w:rPr>
          <w:lang w:val="en-GB"/>
        </w:rPr>
        <w:fldChar w:fldCharType="end"/>
      </w:r>
      <w:r>
        <w:rPr>
          <w:lang w:val="en-GB"/>
        </w:rPr>
        <w:t xml:space="preserve">. Despite the aim of </w:t>
      </w:r>
      <w:proofErr w:type="spellStart"/>
      <w:r w:rsidRPr="00F66F0B">
        <w:rPr>
          <w:i/>
          <w:iCs/>
          <w:lang w:val="en-GB"/>
        </w:rPr>
        <w:t>Prot</w:t>
      </w:r>
      <w:r>
        <w:rPr>
          <w:i/>
          <w:iCs/>
          <w:lang w:val="en-GB"/>
        </w:rPr>
        <w:t>ein</w:t>
      </w:r>
      <w:r w:rsidRPr="00F66F0B">
        <w:rPr>
          <w:i/>
          <w:iCs/>
          <w:lang w:val="en-GB"/>
        </w:rPr>
        <w:t>Model</w:t>
      </w:r>
      <w:r>
        <w:rPr>
          <w:i/>
          <w:iCs/>
          <w:lang w:val="en-GB"/>
        </w:rPr>
        <w:t>erABC</w:t>
      </w:r>
      <w:proofErr w:type="spellEnd"/>
      <w:r w:rsidRPr="00F66F0B">
        <w:rPr>
          <w:lang w:val="en-GB"/>
        </w:rPr>
        <w:t xml:space="preserve"> </w:t>
      </w:r>
      <w:r>
        <w:rPr>
          <w:lang w:val="en-GB"/>
        </w:rPr>
        <w:t xml:space="preserve">is evaluating site-dependent SCS models </w:t>
      </w:r>
      <w:r w:rsidR="00C76C16">
        <w:rPr>
          <w:lang w:val="en-GB"/>
        </w:rPr>
        <w:t>[</w:t>
      </w:r>
      <w:r>
        <w:rPr>
          <w:lang w:val="en-GB"/>
        </w:rPr>
        <w:t xml:space="preserve">note that other well-established </w:t>
      </w:r>
      <w:r w:rsidR="00A96078">
        <w:rPr>
          <w:lang w:val="en-GB"/>
        </w:rPr>
        <w:t xml:space="preserve">frameworks </w:t>
      </w:r>
      <w:r>
        <w:rPr>
          <w:lang w:val="en-GB"/>
        </w:rPr>
        <w:t xml:space="preserve">are </w:t>
      </w:r>
      <w:r w:rsidR="00C76C16">
        <w:rPr>
          <w:lang w:val="en-GB"/>
        </w:rPr>
        <w:t xml:space="preserve">already </w:t>
      </w:r>
      <w:r>
        <w:rPr>
          <w:lang w:val="en-GB"/>
        </w:rPr>
        <w:t xml:space="preserve">available for selecting </w:t>
      </w:r>
      <w:r w:rsidR="0008484C">
        <w:rPr>
          <w:lang w:val="en-GB"/>
        </w:rPr>
        <w:t xml:space="preserve">the best-fitting substitution model </w:t>
      </w:r>
      <w:r>
        <w:rPr>
          <w:lang w:val="en-GB"/>
        </w:rPr>
        <w:t xml:space="preserve">among </w:t>
      </w:r>
      <w:r w:rsidR="00C76C16">
        <w:rPr>
          <w:lang w:val="en-GB"/>
        </w:rPr>
        <w:t xml:space="preserve">a set of </w:t>
      </w:r>
      <w:r>
        <w:rPr>
          <w:lang w:val="en-GB"/>
        </w:rPr>
        <w:t xml:space="preserve">empirical substitution models </w:t>
      </w:r>
      <w:r w:rsidR="0008484C">
        <w:rPr>
          <w:lang w:val="en-GB"/>
        </w:rPr>
        <w:t xml:space="preserve">(i.e., </w:t>
      </w:r>
      <w:r w:rsidRPr="0092178D">
        <w:rPr>
          <w:lang w:val="en-GB"/>
        </w:rPr>
        <w:fldChar w:fldCharType="begin"/>
      </w:r>
      <w:r w:rsidR="00250D2B">
        <w:rPr>
          <w:lang w:val="en-GB"/>
        </w:rPr>
        <w:instrText xml:space="preserve"> ADDIN ZOTERO_ITEM CSL_CITATION {"citationID":"XNVjPsUx","properties":{"formattedCitation":"(Keane et al. 2006; Darriba et al. 2011; Kalyaanamoorthy et al. 2017; Darriba et al. 2020)","plainCitation":"(Keane et al. 2006; Darriba et al. 2011; Kalyaanamoorthy et al. 2017; Darriba et al. 2020)","dontUpdate":true,"noteIndex":0},"citationItems":[{"id":251,"uris":["http://zotero.org/users/local/3HvvyIsJ/items/5597EWX4"],"itemData":{"id":251,"type":"article-journal","abstract":"Summary: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L."},{"family":"Doallo","given":"Ramón"},{"family":"Posada","given":"David"}],"issued":{"date-parts":[["2011",4,15]]}}},{"id":743,"uris":["http://zotero.org/users/local/3HvvyIsJ/items/PF99UM9K"],"itemData":{"id":743,"type":"article-journal","abstract":"ModelTest-NG is a reimplementation from scratch of jModelTest and ProtTest, two popular tools for selecting the best-ﬁt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 last accessed September 2, 2019.","container-title":"Molecular Biology and Evolution","DOI":"10.1093/molbev/msz189","ISSN":"0737-4038, 1537-1719","issue":"1","language":"en","page":"291-294","source":"DOI.org (Crossref)","title":"ModelTest-NG: A New and Scalable Tool for the Selection of DNA and Protein Evolutionary Models","title-short":"ModelTest-NG","volume":"37","author":[{"family":"Darriba","given":"Diego"},{"family":"Posada","given":"David"},{"family":"Kozlov","given":"Alexey M"},{"family":"Stamatakis","given":"Alexandros"},{"family":"Morel","given":"Benoit"},{"family":"Flouri","given":"Tomas"}],"editor":[{"family":"Crandall","given":"Keith"}],"issued":{"date-parts":[["2020",1,1]]}}},{"id":891,"uris":["http://zotero.org/users/local/3HvvyIsJ/items/PVULEFBF"],"itemData":{"id":891,"type":"article-journal","container-title":"Nature Methods","DOI":"10.1038/nmeth.4285","ISSN":"1548-7091, 1548-7105","issue":"6","journalAbbreviation":"Nat Methods","language":"en","page":"587-589","source":"DOI.org (Crossref)","title":"ModelFinder: fast model selection for accurate phylogenetic estimates","title-short":"ModelFinder","volume":"14","author":[{"family":"Kalyaanamoorthy","given":"Subha"},{"family":"Minh","given":"Bui Quang"},{"family":"Wong","given":"Thomas K F"},{"family":"Haeseler","given":"Arndt","non-dropping-particle":"von"},{"family":"Jermiin","given":"Lars S"}],"issued":{"date-parts":[["2017",6]]}}},{"id":745,"uris":["http://zotero.org/users/local/3HvvyIsJ/items/Y53U2WGB"],"itemData":{"id":745,"type":"article-journal","abstract":"Background: In recent years, model based approaches such as maximum likelihood have become the methods of choice for constructing phylogenies. A number of authors have shown the importance of using adequate substitution models in order to produce accurate phylogenies. In the past, many empirical models of amino acid substitution have been derived using a variety of different methods and protein datasets. These matrices are normally used as surrogates, rather than deriving the maximum likelihood model from the dataset being examined. With few exceptions, selection between alternative matrices has been carried out in an ad hoc manner.\nResults: We start by highlighting the potential dangers of arbitrarily choosing protein models by demonstrating an empirical example where a single alignment can produce two topologically different and strongly supported phylogenies using two different arbitrarily-chosen amino acid substitution models. We demonstrate that in simple simulations, statistical methods of model selection are indeed robust and likely to be useful for protein model selection. We have investigated patterns of amino acid substitution among homologous sequences from the three Domains of life and our results show that no single amino acid matrix is optimal for any of the datasets. Perhaps most interestingly, we demonstrate that for two large datasets derived from the proteobacteria and archaea, one of the most favored models in both datasets is a model that was originally derived from retroviral Pol proteins.\nConclusion: This demonstrates that choosing protein models based on their source or method of construction may not be appropriate.","container-title":"BMC Evolutionary Biology","DOI":"10.1186/1471-2148-6-29","ISSN":"1471-2148","issue":"1","journalAbbreviation":"BMC Evol Biol","language":"en","page":"29","source":"DOI.org (Crossref)","title":"Assessment of methods for amino acid matrix selection and their use on empirical data shows that ad hoc assumptions for choice of matrix are not justified","volume":"6","author":[{"family":"Keane","given":"Thomas M"},{"family":"Creevey","given":"Christopher J"},{"family":"Pentony","given":"Melissa M"},{"family":"Naughton","given":"Thomas J"},{"family":"Mclnerney","given":"James O"}],"issued":{"date-parts":[["2006",12]]}}}],"schema":"https://github.com/citation-style-language/schema/raw/master/csl-citation.json"} </w:instrText>
      </w:r>
      <w:r w:rsidRPr="0092178D">
        <w:rPr>
          <w:lang w:val="en-GB"/>
        </w:rPr>
        <w:fldChar w:fldCharType="separate"/>
      </w:r>
      <w:r>
        <w:rPr>
          <w:lang w:val="en-US"/>
        </w:rPr>
        <w:t>Keane et al. 2006; Darriba et al. 2011; Kalyaanamoorthy et al. 2017; Darriba et al. 2020)</w:t>
      </w:r>
      <w:r w:rsidRPr="0092178D">
        <w:rPr>
          <w:lang w:val="en-GB"/>
        </w:rPr>
        <w:fldChar w:fldCharType="end"/>
      </w:r>
      <w:r w:rsidR="00C76C16">
        <w:rPr>
          <w:lang w:val="en-GB"/>
        </w:rPr>
        <w:t>]</w:t>
      </w:r>
      <w:r>
        <w:rPr>
          <w:lang w:val="en-GB"/>
        </w:rPr>
        <w:t xml:space="preserve">, it implements a variety of </w:t>
      </w:r>
      <w:r w:rsidRPr="00D177CB">
        <w:rPr>
          <w:lang w:val="en-GB"/>
        </w:rPr>
        <w:t xml:space="preserve">empirical </w:t>
      </w:r>
      <w:r>
        <w:rPr>
          <w:lang w:val="en-GB"/>
        </w:rPr>
        <w:t xml:space="preserve">substitution </w:t>
      </w:r>
      <w:r w:rsidRPr="008029A3">
        <w:rPr>
          <w:lang w:val="en-US"/>
        </w:rPr>
        <w:t xml:space="preserve">models that </w:t>
      </w:r>
      <w:r>
        <w:rPr>
          <w:lang w:val="en-US"/>
        </w:rPr>
        <w:t xml:space="preserve">allow comparisons between </w:t>
      </w:r>
      <w:r>
        <w:rPr>
          <w:lang w:val="en-GB"/>
        </w:rPr>
        <w:t xml:space="preserve">site-dependent </w:t>
      </w:r>
      <w:r>
        <w:rPr>
          <w:lang w:val="en-US"/>
        </w:rPr>
        <w:t xml:space="preserve">SCS and empirical models. The </w:t>
      </w:r>
      <w:r w:rsidRPr="00204933">
        <w:rPr>
          <w:lang w:val="en-US"/>
        </w:rPr>
        <w:t xml:space="preserve">empirical substitution </w:t>
      </w:r>
      <w:r w:rsidRPr="00680243">
        <w:rPr>
          <w:lang w:val="en-US"/>
        </w:rPr>
        <w:t xml:space="preserve">models </w:t>
      </w:r>
      <w:r w:rsidR="00C76C16">
        <w:rPr>
          <w:lang w:val="en-US"/>
        </w:rPr>
        <w:t xml:space="preserve">implemented in </w:t>
      </w:r>
      <w:proofErr w:type="spellStart"/>
      <w:r w:rsidR="00C76C16" w:rsidRPr="00F66F0B">
        <w:rPr>
          <w:i/>
          <w:iCs/>
          <w:lang w:val="en-GB"/>
        </w:rPr>
        <w:t>Prot</w:t>
      </w:r>
      <w:r w:rsidR="00C76C16">
        <w:rPr>
          <w:i/>
          <w:iCs/>
          <w:lang w:val="en-GB"/>
        </w:rPr>
        <w:t>ein</w:t>
      </w:r>
      <w:r w:rsidR="00C76C16" w:rsidRPr="00F66F0B">
        <w:rPr>
          <w:i/>
          <w:iCs/>
          <w:lang w:val="en-GB"/>
        </w:rPr>
        <w:t>Model</w:t>
      </w:r>
      <w:r w:rsidR="00C76C16">
        <w:rPr>
          <w:i/>
          <w:iCs/>
          <w:lang w:val="en-GB"/>
        </w:rPr>
        <w:t>erABC</w:t>
      </w:r>
      <w:proofErr w:type="spellEnd"/>
      <w:r w:rsidR="00C76C16" w:rsidRPr="00F66F0B">
        <w:rPr>
          <w:lang w:val="en-GB"/>
        </w:rPr>
        <w:t xml:space="preserve"> </w:t>
      </w:r>
      <w:r w:rsidRPr="00680243">
        <w:rPr>
          <w:lang w:val="en-US"/>
        </w:rPr>
        <w:t xml:space="preserve">are </w:t>
      </w:r>
      <w:r w:rsidRPr="00680243">
        <w:rPr>
          <w:i/>
          <w:iCs/>
          <w:lang w:val="en-US"/>
        </w:rPr>
        <w:t>Blosum62</w:t>
      </w:r>
      <w:r w:rsidRPr="00680243">
        <w:rPr>
          <w:lang w:val="en-US"/>
        </w:rPr>
        <w:t xml:space="preserve"> </w:t>
      </w:r>
      <w:r w:rsidRPr="00680243">
        <w:rPr>
          <w:lang w:val="en-US"/>
        </w:rPr>
        <w:fldChar w:fldCharType="begin"/>
      </w:r>
      <w:r>
        <w:rPr>
          <w:lang w:val="en-US"/>
        </w:rPr>
        <w:instrText xml:space="preserve"> ADDIN ZOTERO_ITEM CSL_CITATION {"citationID":"AW97Ivp0","properties":{"formattedCitation":"(Henikoff and Henikoff 1992)","plainCitation":"(Henikoff and Henikoff 1992)","noteIndex":0},"citationItems":[{"id":542,"uris":["http://zotero.org/users/local/3HvvyIsJ/items/RQVJVTYE"],"itemData":{"id":542,"type":"article-journal","abstract":"Methods for alignment of protein sequences typically measure similait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groups.","container-title":"Proceedings of the National Academy of Sciences","DOI":"10.1073/pnas.89.22.10915","ISSN":"0027-8424, 1091-6490","issue":"22","journalAbbreviation":"Proc. Natl. Acad. Sci. U.S.A.","language":"en","page":"10915-10919","source":"DOI.org (Crossref)","title":"Amino acid substitution matrices from protein blocks.","volume":"89","author":[{"family":"Henikoff","given":"S"},{"family":"Henikoff","given":"J G"}],"issued":{"date-parts":[["1992",11,15]]}}}],"schema":"https://github.com/citation-style-language/schema/raw/master/csl-citation.json"} </w:instrText>
      </w:r>
      <w:r w:rsidRPr="00680243">
        <w:rPr>
          <w:lang w:val="en-US"/>
        </w:rPr>
        <w:fldChar w:fldCharType="separate"/>
      </w:r>
      <w:r>
        <w:rPr>
          <w:noProof/>
          <w:lang w:val="en-US"/>
        </w:rPr>
        <w:t>(Henikoff and Henikoff 1992)</w:t>
      </w:r>
      <w:r w:rsidRPr="00680243">
        <w:rPr>
          <w:lang w:val="en-US"/>
        </w:rPr>
        <w:fldChar w:fldCharType="end"/>
      </w:r>
      <w:r w:rsidRPr="00680243">
        <w:rPr>
          <w:lang w:val="en-US"/>
        </w:rPr>
        <w:t xml:space="preserve">, </w:t>
      </w:r>
      <w:proofErr w:type="spellStart"/>
      <w:r w:rsidRPr="00680243">
        <w:rPr>
          <w:i/>
          <w:iCs/>
          <w:lang w:val="en-US"/>
        </w:rPr>
        <w:t>CpRev</w:t>
      </w:r>
      <w:proofErr w:type="spellEnd"/>
      <w:r w:rsidRPr="00680243">
        <w:rPr>
          <w:lang w:val="en-US"/>
        </w:rPr>
        <w:t xml:space="preserve"> </w:t>
      </w:r>
      <w:r w:rsidRPr="00680243">
        <w:rPr>
          <w:lang w:val="en-US"/>
        </w:rPr>
        <w:fldChar w:fldCharType="begin"/>
      </w:r>
      <w:r>
        <w:rPr>
          <w:lang w:val="en-US"/>
        </w:rPr>
        <w:instrText xml:space="preserve"> ADDIN ZOTERO_ITEM CSL_CITATION {"citationID":"v1oOMcXI","properties":{"formattedCitation":"(Adachi et al. 2000)","plainCitation":"(Adachi et al. 2000)","noteIndex":0},"citationItems":[{"id":544,"uris":["http://zotero.org/users/local/3HvvyIsJ/items/FPENYSDH"],"itemData":{"id":544,"type":"article-journal","abstract":"Maximum likelihood (ML) phylogenies based on 9,957 amino acid (AA) sites of 45 proteins encoded in the plastid genomes of Cyanophora, a diatom, a rhodophyte (red algae), a euglenophyte, and five land plants are compared with respect to several properties of the data, including between-site rate variation and aberrant amino acid composition in individual species. Neighbor-joining trees from AA LogDet distances and ML analyses are seen to be congruent when site rate variability was taken into account. Four feasible trees are identified in these analyses, one of which is preferred, and one of which is almost excluded by statistical criteria. A transition probability matrix for the general reversible Markov model of amino acid substitutions is estimated from the data, assuming each of these four trees. In all cases, the tree with diatom and rhodophyte as sister taxa was clearly favored. The new transition matrix based on the best tree, called cpREV, takes into account distinct substitution patterns in plastid-encoded proteins and should be useful in future ML inferences using such data. A second rate matrix, called cpREV*, based on a weighted sum of rate matrices from different trees, is also considered.","container-title":"Journal of Molecular Evolution","DOI":"10.1007/s002399910038","ISSN":"0022-2844","issue":"4","journalAbbreviation":"J Mol Evol","language":"en","page":"348-358","source":"DOI.org (Crossref)","title":"Plastid Genome Phylogeny and a Model of Amino Acid Substitution for Proteins Encoded by Chloroplast DNA","volume":"50","author":[{"family":"Adachi","given":"Jun"},{"family":"Waddell","given":"Peter J."},{"family":"Martin","given":"William"},{"family":"Hasegawa","given":"Masami"}],"issued":{"date-parts":[["2000",4]]}}}],"schema":"https://github.com/citation-style-language/schema/raw/master/csl-citation.json"} </w:instrText>
      </w:r>
      <w:r w:rsidRPr="00680243">
        <w:rPr>
          <w:lang w:val="en-US"/>
        </w:rPr>
        <w:fldChar w:fldCharType="separate"/>
      </w:r>
      <w:r>
        <w:rPr>
          <w:lang w:val="en-US"/>
        </w:rPr>
        <w:t>(Adachi et al. 2000)</w:t>
      </w:r>
      <w:r w:rsidRPr="00680243">
        <w:rPr>
          <w:lang w:val="en-US"/>
        </w:rPr>
        <w:fldChar w:fldCharType="end"/>
      </w:r>
      <w:r w:rsidRPr="00680243">
        <w:rPr>
          <w:lang w:val="en-US"/>
        </w:rPr>
        <w:t xml:space="preserve">, </w:t>
      </w:r>
      <w:proofErr w:type="spellStart"/>
      <w:r w:rsidRPr="00680243">
        <w:rPr>
          <w:i/>
          <w:iCs/>
          <w:lang w:val="en-US"/>
        </w:rPr>
        <w:t>Dayhoff</w:t>
      </w:r>
      <w:proofErr w:type="spellEnd"/>
      <w:r w:rsidRPr="00680243">
        <w:rPr>
          <w:lang w:val="en-US"/>
        </w:rPr>
        <w:t xml:space="preserve"> </w:t>
      </w:r>
      <w:r w:rsidRPr="00680243">
        <w:rPr>
          <w:lang w:val="en-US"/>
        </w:rPr>
        <w:fldChar w:fldCharType="begin"/>
      </w:r>
      <w:r>
        <w:rPr>
          <w:lang w:val="en-US"/>
        </w:rPr>
        <w:instrText xml:space="preserve"> ADDIN ZOTERO_ITEM CSL_CITATION {"citationID":"2cVeAdJl","properties":{"formattedCitation":"(Dayhoff et al. 1978)","plainCitation":"(Dayhoff et al. 1978)","noteIndex":0},"citationItems":[{"id":723,"uris":["http://zotero.org/users/local/3HvvyIsJ/items/62LKNWHR"],"itemData":{"id":723,"type":"chapter","container-title":"Atlas of Protein Sequence and Structure","edition":"Dayhoff, M.O. Edition","event-place":"Washington DC","page":"345-352","publisher":"National Biomedical Research Foundation","publisher-place":"Washington DC","title":"A model of evolutionary change in proteins","volume":"5","author":[{"family":"Dayhoff","given":"M.O."},{"family":"Schwartz","given":"R.M."},{"family":"Orcutt","given":"B.C."}],"issued":{"date-parts":[["1978"]]}}}],"schema":"https://github.com/citation-style-language/schema/raw/master/csl-citation.json"} </w:instrText>
      </w:r>
      <w:r w:rsidRPr="00680243">
        <w:rPr>
          <w:lang w:val="en-US"/>
        </w:rPr>
        <w:fldChar w:fldCharType="separate"/>
      </w:r>
      <w:r>
        <w:rPr>
          <w:lang w:val="en-US"/>
        </w:rPr>
        <w:t>(</w:t>
      </w:r>
      <w:proofErr w:type="spellStart"/>
      <w:r>
        <w:rPr>
          <w:lang w:val="en-US"/>
        </w:rPr>
        <w:t>Dayhoff</w:t>
      </w:r>
      <w:proofErr w:type="spellEnd"/>
      <w:r>
        <w:rPr>
          <w:lang w:val="en-US"/>
        </w:rPr>
        <w:t xml:space="preserve"> et al. 1978)</w:t>
      </w:r>
      <w:r w:rsidRPr="00680243">
        <w:rPr>
          <w:lang w:val="en-US"/>
        </w:rPr>
        <w:fldChar w:fldCharType="end"/>
      </w:r>
      <w:r w:rsidRPr="00680243">
        <w:rPr>
          <w:lang w:val="en-US"/>
        </w:rPr>
        <w:t xml:space="preserve">, </w:t>
      </w:r>
      <w:proofErr w:type="spellStart"/>
      <w:r w:rsidRPr="00680243">
        <w:rPr>
          <w:i/>
          <w:iCs/>
          <w:lang w:val="en-US"/>
        </w:rPr>
        <w:t>DayhoffDCMUT</w:t>
      </w:r>
      <w:proofErr w:type="spellEnd"/>
      <w:r w:rsidRPr="00680243">
        <w:rPr>
          <w:lang w:val="en-US"/>
        </w:rPr>
        <w:t xml:space="preserve"> </w:t>
      </w:r>
      <w:r w:rsidRPr="00680243">
        <w:rPr>
          <w:lang w:val="en-US"/>
        </w:rPr>
        <w:fldChar w:fldCharType="begin"/>
      </w:r>
      <w:r>
        <w:rPr>
          <w:lang w:val="en-US"/>
        </w:rPr>
        <w:instrText xml:space="preserve"> ADDIN ZOTERO_ITEM CSL_CITATION {"citationID":"qUrS4GxH","properties":{"formattedCitation":"(Kosiol and Goldman 2005)","plainCitation":"(Kosiol and Goldman 2005)","noteIndex":0},"citationItems":[{"id":548,"uris":["http://zotero.org/users/local/3HvvyIsJ/items/V9GMMFQP"],"itemData":{"id":548,"type":"article-journal","container-title":"Molecular Biology and Evolution","DOI":"10.1093/molbev/msi005","ISSN":"1537-1719, 0737-4038","issue":"2","language":"en","page":"193-199","source":"DOI.org (Crossref)","title":"Different Versions of the Dayhoff Rate Matrix","volume":"22","author":[{"family":"Kosiol","given":"Carolin"},{"family":"Goldman","given":"Nick"}],"issued":{"date-parts":[["2005",2]]}}}],"schema":"https://github.com/citation-style-language/schema/raw/master/csl-citation.json"} </w:instrText>
      </w:r>
      <w:r w:rsidRPr="00680243">
        <w:rPr>
          <w:lang w:val="en-US"/>
        </w:rPr>
        <w:fldChar w:fldCharType="separate"/>
      </w:r>
      <w:r>
        <w:rPr>
          <w:noProof/>
          <w:lang w:val="en-US"/>
        </w:rPr>
        <w:t>(Kosiol and Goldman 2005)</w:t>
      </w:r>
      <w:r w:rsidRPr="00680243">
        <w:rPr>
          <w:lang w:val="en-US"/>
        </w:rPr>
        <w:fldChar w:fldCharType="end"/>
      </w:r>
      <w:r w:rsidRPr="00680243">
        <w:rPr>
          <w:lang w:val="en-US"/>
        </w:rPr>
        <w:t xml:space="preserve">, </w:t>
      </w:r>
      <w:proofErr w:type="spellStart"/>
      <w:r w:rsidRPr="00680243">
        <w:rPr>
          <w:i/>
          <w:iCs/>
          <w:lang w:val="en-US"/>
        </w:rPr>
        <w:t>HIVb</w:t>
      </w:r>
      <w:proofErr w:type="spellEnd"/>
      <w:r w:rsidRPr="00680243">
        <w:rPr>
          <w:lang w:val="en-US"/>
        </w:rPr>
        <w:t xml:space="preserve"> </w:t>
      </w:r>
      <w:r w:rsidRPr="00680243">
        <w:rPr>
          <w:lang w:val="en-US"/>
        </w:rPr>
        <w:fldChar w:fldCharType="begin"/>
      </w:r>
      <w:r>
        <w:rPr>
          <w:lang w:val="en-US"/>
        </w:rPr>
        <w:instrText xml:space="preserve"> ADDIN ZOTERO_ITEM CSL_CITATION {"citationID":"1Ng4IWwU","properties":{"formattedCitation":"(Nickle et al. 2007)","plainCitation":"(Nickle et al. 2007)","noteIndex":0},"citationItems":[{"id":513,"uris":["http://zotero.org/users/local/3HvvyIsJ/items/YIFUN7RD"],"itemData":{"id":513,"type":"article-journal","container-title":"PLoS ONE","DOI":"10.1371/journal.pone.0000503","ISSN":"1932-6203","issue":"6","journalAbbreviation":"PLoS ONE","language":"en","page":"e503","source":"DOI.org (Crossref)","title":"HIV-Specific Probabilistic Models of P</w:instrText>
      </w:r>
      <w:r w:rsidRPr="00764541">
        <w:instrText xml:space="preserve">rotein Evolution","volume":"2","author":[{"family":"Nickle","given":"David C."},{"family":"Heath","given":"Laura"},{"family":"Jensen","given":"Mark A."},{"family":"Gilbert","given":"Peter B."},{"family":"Mullins","given":"James I."},{"family":"Kosakovsky Pond","given":"Sergei L."}],"editor":[{"family":"Pybus","given":"Oliver"}],"issued":{"date-parts":[["2007",6,6]]}}}],"schema":"https://github.com/citation-style-language/schema/raw/master/csl-citation.json"} </w:instrText>
      </w:r>
      <w:r w:rsidRPr="00680243">
        <w:rPr>
          <w:lang w:val="en-US"/>
        </w:rPr>
        <w:fldChar w:fldCharType="separate"/>
      </w:r>
      <w:r w:rsidRPr="00764541">
        <w:t>(</w:t>
      </w:r>
      <w:proofErr w:type="spellStart"/>
      <w:r w:rsidRPr="00764541">
        <w:t>Nickle</w:t>
      </w:r>
      <w:proofErr w:type="spellEnd"/>
      <w:r w:rsidRPr="00764541">
        <w:t xml:space="preserve"> et al. 2007)</w:t>
      </w:r>
      <w:r w:rsidRPr="00680243">
        <w:rPr>
          <w:lang w:val="en-US"/>
        </w:rPr>
        <w:fldChar w:fldCharType="end"/>
      </w:r>
      <w:r w:rsidRPr="00764541">
        <w:t xml:space="preserve">, </w:t>
      </w:r>
      <w:proofErr w:type="spellStart"/>
      <w:r w:rsidRPr="00764541">
        <w:rPr>
          <w:i/>
          <w:iCs/>
        </w:rPr>
        <w:t>HIVw</w:t>
      </w:r>
      <w:proofErr w:type="spellEnd"/>
      <w:r w:rsidRPr="00764541">
        <w:t xml:space="preserve"> </w:t>
      </w:r>
      <w:r w:rsidRPr="00680243">
        <w:rPr>
          <w:lang w:val="en-US"/>
        </w:rPr>
        <w:fldChar w:fldCharType="begin"/>
      </w:r>
      <w:r w:rsidRPr="00764541">
        <w:instrText xml:space="preserve"> ADDIN ZOTERO_ITEM CSL_CITATION {"citationID":"VUvzMmmB","properties":{"formattedCitation":"(Nickle et al. 2007)","plainCitation":"(Nickle et al. 2007)","noteIndex":0},"citationItems":[{"id":513,"uris":["http://zotero.org/users/local/3HvvyIsJ/items/YIFUN7RD"],"itemData":{"id":513,"type":"article-journal","container-title":"PLoS ONE","DOI":"10.1371/journal.pone.0000503","ISSN":"1932-6203","issue":"6","journalAbbreviation":"PLoS</w:instrText>
      </w:r>
      <w:r>
        <w:instrText xml:space="preserve"> ONE","language":"en","page":"e503","source":"DOI.org (Crossref)","title":"HIV-Specific Probabilistic Models of Protein Evolution","volume":"2","author":[{"family":"Nickle","given":"David C."},{"family":"Heath","given":"Laura"},{"family":"Jensen","given":"Mark A."},{"family":"Gilbert","given":"Peter B."},{"family":"Mullins","given":"James I."},{"family":"Kosakovsky Pond","given":"Sergei L."}],"editor":[{"family":"Pybus","given":"Oliver"}],"issued":{"date-parts":[["2007",6,6]]}}}],"schema":"https://github.com/citation-style-language/schema/raw/master/csl-citation.json"} </w:instrText>
      </w:r>
      <w:r w:rsidRPr="00680243">
        <w:rPr>
          <w:lang w:val="en-US"/>
        </w:rPr>
        <w:fldChar w:fldCharType="separate"/>
      </w:r>
      <w:r>
        <w:t>(</w:t>
      </w:r>
      <w:proofErr w:type="spellStart"/>
      <w:r>
        <w:t>Nickle</w:t>
      </w:r>
      <w:proofErr w:type="spellEnd"/>
      <w:r>
        <w:t xml:space="preserve"> et al. 2007)</w:t>
      </w:r>
      <w:r w:rsidRPr="00680243">
        <w:rPr>
          <w:lang w:val="en-US"/>
        </w:rPr>
        <w:fldChar w:fldCharType="end"/>
      </w:r>
      <w:r w:rsidRPr="00DB36A2">
        <w:t xml:space="preserve">, </w:t>
      </w:r>
      <w:r w:rsidRPr="00DB36A2">
        <w:rPr>
          <w:i/>
          <w:iCs/>
        </w:rPr>
        <w:t>JTT</w:t>
      </w:r>
      <w:r w:rsidRPr="00DB36A2">
        <w:t xml:space="preserve"> </w:t>
      </w:r>
      <w:r w:rsidRPr="00680243">
        <w:rPr>
          <w:lang w:val="en-US"/>
        </w:rPr>
        <w:fldChar w:fldCharType="begin"/>
      </w:r>
      <w:r>
        <w:instrText xml:space="preserve"> ADDIN ZOTERO_ITEM CSL_CITATION {"citationID":"uMnHxJqb","properties":{"formattedCitation":"(Jones et al. 1992)","plainCitation":"(Jones et al. 1992)","noteIndex":0},"citationItems":[{"id":552,"uris":["http://zotero.org/users/local/3HvvyIsJ/items/I66HXY6B"],"itemData":{"id":552,"type":"article-journal","container-title":"Bioinformatics","DOI":"10.1093/bioinformatics/8.3.275","ISSN":"1367-4803, 1460-2059","issue":"3","journalAbbreviation":"Bioinformatics","language":"en","page":"275-282","source":"DOI.org (Crossref)","title":"The rapid generation of mutation data matrices from protein sequences","volume":"8","author":[{"family":"Jones","given":"David T."},{"family":"Taylor","given":"William R."},{"family":"Thornton","given":"Janet M."}],"issued":{"date-parts":[["1992"]]}}}],"schema":"https://github.com/citation-style-language/schema/raw/master/csl-citation.json"} </w:instrText>
      </w:r>
      <w:r w:rsidRPr="00680243">
        <w:rPr>
          <w:lang w:val="en-US"/>
        </w:rPr>
        <w:fldChar w:fldCharType="separate"/>
      </w:r>
      <w:r>
        <w:t>(Jones et al. 1992)</w:t>
      </w:r>
      <w:r w:rsidRPr="00680243">
        <w:rPr>
          <w:lang w:val="en-US"/>
        </w:rPr>
        <w:fldChar w:fldCharType="end"/>
      </w:r>
      <w:r w:rsidRPr="00DB36A2">
        <w:t xml:space="preserve">, </w:t>
      </w:r>
      <w:proofErr w:type="spellStart"/>
      <w:r w:rsidRPr="00DB36A2">
        <w:rPr>
          <w:i/>
          <w:iCs/>
        </w:rPr>
        <w:t>JonesDCMUT</w:t>
      </w:r>
      <w:proofErr w:type="spellEnd"/>
      <w:r w:rsidRPr="00DB36A2">
        <w:t xml:space="preserve"> (</w:t>
      </w:r>
      <w:proofErr w:type="spellStart"/>
      <w:r w:rsidRPr="00DB36A2">
        <w:rPr>
          <w:noProof/>
        </w:rPr>
        <w:t>Kosiol</w:t>
      </w:r>
      <w:proofErr w:type="spellEnd"/>
      <w:r w:rsidRPr="00DB36A2">
        <w:rPr>
          <w:noProof/>
        </w:rPr>
        <w:t xml:space="preserve"> &amp; Goldman, 2005)</w:t>
      </w:r>
      <w:r w:rsidRPr="00DB36A2">
        <w:t xml:space="preserve">, </w:t>
      </w:r>
      <w:r w:rsidRPr="00DB36A2">
        <w:rPr>
          <w:i/>
          <w:iCs/>
        </w:rPr>
        <w:t>LG</w:t>
      </w:r>
      <w:r w:rsidRPr="00DB36A2">
        <w:t xml:space="preserve"> </w:t>
      </w:r>
      <w:r w:rsidRPr="00680243">
        <w:rPr>
          <w:lang w:val="en-US"/>
        </w:rPr>
        <w:fldChar w:fldCharType="begin"/>
      </w:r>
      <w:r>
        <w:instrText xml:space="preserve"> ADDIN ZOTERO_ITEM CSL_CITATION {"citationID":"2SKnVLK4","properties":{"formattedCitation":"(Le and Gascuel 2008)","plainCitation":"(Le and Gascuel 2008)","noteIndex":0},"citationItems":[{"id":554,"uris":["http://zotero.org/users/local/3HvvyIsJ/items/97D2FJFU"],"itemData":{"id":554,"type":"article-journal","container-title":"Molecular Biology and Evolution","DOI":"10.1093/molbev/msn067","ISSN":"0737-4038, 1537-1719","issue":"7","journalAbbreviation":"Molecular Biology and Evolution","language":"en","page":"1307-1320","source":"DOI.org (Crossref)","title":"An Improved General Amino Acid Replacement Matrix","volume":"25","author":[{"family":"Le","given":"S. Q."},{"family":"Gascuel","given":"O."}],"issued":{"date-parts":[["2008",4,3]]}}}],"schema":"https://github.com/citation-style-language/schema/raw/master/csl-citation.json"} </w:instrText>
      </w:r>
      <w:r w:rsidRPr="00680243">
        <w:rPr>
          <w:lang w:val="en-US"/>
        </w:rPr>
        <w:fldChar w:fldCharType="separate"/>
      </w:r>
      <w:r>
        <w:rPr>
          <w:noProof/>
        </w:rPr>
        <w:t>(Le and Gascuel 2008)</w:t>
      </w:r>
      <w:r w:rsidRPr="00680243">
        <w:rPr>
          <w:lang w:val="en-US"/>
        </w:rPr>
        <w:fldChar w:fldCharType="end"/>
      </w:r>
      <w:r w:rsidRPr="00204933">
        <w:t xml:space="preserve">, </w:t>
      </w:r>
      <w:proofErr w:type="spellStart"/>
      <w:r w:rsidRPr="00204933">
        <w:rPr>
          <w:i/>
          <w:iCs/>
        </w:rPr>
        <w:t>Mtart</w:t>
      </w:r>
      <w:proofErr w:type="spellEnd"/>
      <w:r w:rsidRPr="00204933">
        <w:t xml:space="preserve"> </w:t>
      </w:r>
      <w:r w:rsidRPr="00680243">
        <w:rPr>
          <w:lang w:val="en-US"/>
        </w:rPr>
        <w:fldChar w:fldCharType="begin"/>
      </w:r>
      <w:r>
        <w:instrText xml:space="preserve"> ADDIN ZOTERO_ITEM CSL_CITATION {"citationID":"JES1hCCE","properties":{"formattedCitation":"(Abascal et al. 2007)","plainCitation":"(Abascal et al. 2007)","noteIndex":0},"citationItems":[{"id":556,"uris":["http://zotero.org/users/local/3HvvyIsJ/items/CGCAYQ3T"],"itemData":{"id":556,"type":"article-journal","container-title":"Molecular Biology and Evolution"</w:instrText>
      </w:r>
      <w:r w:rsidRPr="00C31B65">
        <w:instrText xml:space="preserve">,"DOI":"10.1093/molbev/msl136","ISSN":"0737-4038, 1537-1719","issue":"1","journalAbbreviation":"Molecular Biology and Evolution","language":"en","page":"1-5","source":"DOI.org (Crossref)","title":"MtArt: A New Model of Amino Acid Replacement for Arthropoda","title-short":"MtArt","volume":"24","author":[{"family":"Abascal","given":"F."},{"family":"Posada","given":"D."},{"family":"Zardoya","given":"R."}],"issued":{"date-parts":[["2007"]]}}}],"schema":"https://github.com/citation-style-language/schema/raw/master/csl-citation.json"} </w:instrText>
      </w:r>
      <w:r w:rsidRPr="00680243">
        <w:rPr>
          <w:lang w:val="en-US"/>
        </w:rPr>
        <w:fldChar w:fldCharType="separate"/>
      </w:r>
      <w:r w:rsidRPr="00C31B65">
        <w:t>(Abascal et al. 2007)</w:t>
      </w:r>
      <w:r w:rsidRPr="00680243">
        <w:rPr>
          <w:lang w:val="en-US"/>
        </w:rPr>
        <w:fldChar w:fldCharType="end"/>
      </w:r>
      <w:r w:rsidRPr="00C31B65">
        <w:t xml:space="preserve">, </w:t>
      </w:r>
      <w:proofErr w:type="spellStart"/>
      <w:r w:rsidRPr="00C31B65">
        <w:rPr>
          <w:i/>
          <w:iCs/>
        </w:rPr>
        <w:t>Mtmam</w:t>
      </w:r>
      <w:proofErr w:type="spellEnd"/>
      <w:r w:rsidRPr="00C31B65">
        <w:t xml:space="preserve"> </w:t>
      </w:r>
      <w:r w:rsidRPr="00680243">
        <w:rPr>
          <w:lang w:val="en-US"/>
        </w:rPr>
        <w:fldChar w:fldCharType="begin"/>
      </w:r>
      <w:r w:rsidRPr="00C31B65">
        <w:instrText xml:space="preserve"> ADDIN ZOTERO_ITEM CSL_CITATION {"citationID":"a5u4UqJ0","properties":{"formattedCitation":"(Yang et al. 1998)","plainCitation":"(Yang et al. 1998)","noteIndex":0},"citationItems":[{"id":558,"uris":["http://zotero.org/users/local/3HvvyIsJ/items/KD3FRIK9"],"itemData":{"id":558,"type":"article-journal","container-title":"Molecular Biology and Evolution","DOI":"10.1093/oxfordjournals.molbev.a025888","ISSN":"0737-4038, 1537-1719","issue":"12","journalAbbreviation":"Molecular Biology and Evolution","language":"en","page":"1600-1611","source":"DOI.org (Crossref)","title":"Models of amino acid substitution and applications to mitochondrial protein evolution","volume":"15","author":[{"family":"Yang","given":"Z."},{"family":"Nielsen","given":"R."},{"family":"Hasegawa","given":"M."}],"issued":{"date-parts":[["1998",12,1]]}}}],"schema":"https://github.com/citation-style-language/schema/raw/master/csl-citation.json"} </w:instrText>
      </w:r>
      <w:r w:rsidRPr="00680243">
        <w:rPr>
          <w:lang w:val="en-US"/>
        </w:rPr>
        <w:fldChar w:fldCharType="separate"/>
      </w:r>
      <w:r w:rsidRPr="00C31B65">
        <w:t>(Yang et al. 1998)</w:t>
      </w:r>
      <w:r w:rsidRPr="00680243">
        <w:rPr>
          <w:lang w:val="en-US"/>
        </w:rPr>
        <w:fldChar w:fldCharType="end"/>
      </w:r>
      <w:r w:rsidRPr="00C31B65">
        <w:t xml:space="preserve">, </w:t>
      </w:r>
      <w:r w:rsidRPr="00C31B65">
        <w:rPr>
          <w:i/>
          <w:iCs/>
        </w:rPr>
        <w:t>Mtrev24</w:t>
      </w:r>
      <w:r w:rsidRPr="00C31B65">
        <w:t xml:space="preserve"> </w:t>
      </w:r>
      <w:r w:rsidRPr="00680243">
        <w:rPr>
          <w:lang w:val="en-US"/>
        </w:rPr>
        <w:fldChar w:fldCharType="begin"/>
      </w:r>
      <w:r w:rsidRPr="00C31B65">
        <w:instrText xml:space="preserve"> ADDIN ZOTERO_ITEM CSL_CITATION {"citationID":"ijrfqLJz","properties":{"formattedCitation":"(Adachi and Hasegawa 1996)","plainCitation":"(Adachi and Hasegawa 1996)","noteIndex":0},"citationItems":[{"id":560,"uris":["http://zotero.org/users/local/3HvvyIsJ/items/Z4KSE69R"],"itemData":{"id":560,"type":"article-journal","journalAbbreviation":"Comput Sci Monogr","language":"en","page":"1-150","source":"Zotero","title":"Programs for Molecular Phylogenetics Based on Maximum Likelihood","volume":"28","author":[{"family":"Adachi","given":"Jun"},{"family":"Hasegawa","given":"Masami"}],"issued":{"date-parts":[["1996"]]}}}],"schema":"https://github.com/citation-style-language/schema/raw/master/csl-citation.json"} </w:instrText>
      </w:r>
      <w:r w:rsidRPr="00680243">
        <w:rPr>
          <w:lang w:val="en-US"/>
        </w:rPr>
        <w:fldChar w:fldCharType="separate"/>
      </w:r>
      <w:r w:rsidRPr="00C31B65">
        <w:t xml:space="preserve">(Adachi and </w:t>
      </w:r>
      <w:proofErr w:type="spellStart"/>
      <w:r w:rsidRPr="00C31B65">
        <w:t>Hasegawa</w:t>
      </w:r>
      <w:proofErr w:type="spellEnd"/>
      <w:r w:rsidRPr="00C31B65">
        <w:t xml:space="preserve"> 1996)</w:t>
      </w:r>
      <w:r w:rsidRPr="00680243">
        <w:rPr>
          <w:lang w:val="en-US"/>
        </w:rPr>
        <w:fldChar w:fldCharType="end"/>
      </w:r>
      <w:r w:rsidRPr="00C31B65">
        <w:t xml:space="preserve">, </w:t>
      </w:r>
      <w:proofErr w:type="spellStart"/>
      <w:r w:rsidRPr="00C31B65">
        <w:rPr>
          <w:i/>
          <w:iCs/>
        </w:rPr>
        <w:t>RtRev</w:t>
      </w:r>
      <w:proofErr w:type="spellEnd"/>
      <w:r w:rsidRPr="00C31B65">
        <w:t xml:space="preserve"> </w:t>
      </w:r>
      <w:r w:rsidRPr="00680243">
        <w:rPr>
          <w:lang w:val="en-US"/>
        </w:rPr>
        <w:fldChar w:fldCharType="begin"/>
      </w:r>
      <w:r w:rsidRPr="00C31B65">
        <w:instrText xml:space="preserve"> ADDIN ZOTERO_ITEM CSL_CITATION {"citationID":"leIejtkU","properties":{"formattedCitation":"(Dimmic et al. 2002)","plainCitation":"(Dimmic et al. 2002)","noteIndex":0},"citationItems":[{"id":562,"uris":["http://zotero.org/users/local/3HvvyIsJ/items/FUJA3ZT8"],"itemData":{"id":562,"type":"article-journal","abstract":"Retroviral and other reverse t</w:instrText>
      </w:r>
      <w:r w:rsidRPr="00764541">
        <w:rPr>
          <w:lang w:val="en-US"/>
        </w:rPr>
        <w:instrText>ranscriptase (RT)-containing sequences may be subject to unique evolutionary pressures, and models of molecular sequence evolution developed using other kinds of sequences may not be optimal. Here we develop and present a new substitution matrix for maximum likelihood (ML) phylogenetic analysis which has been optimized on a dataset of 33 amino acid sequences from the retr</w:instrText>
      </w:r>
      <w:r w:rsidRPr="00BF1472">
        <w:rPr>
          <w:lang w:val="en-US"/>
        </w:rPr>
        <w:instrText xml:space="preserve">oviral Pol proteins. When compared to other matrices, this model (rtREV) yields higher loglikelihood values on a range of datasets including lentiviruses, spumaviruses, betaretroviruses, gammaretroviruses, and other elements containing reverse transcriptase. We provide evidence that rtREV is a more realistic evolutionary model for analyses of the pol gene, although it is inapplicable to analyses involving the gag gene.","container-title":"Journal of Molecular Evolution","DOI":"10.1007/s00239-001-2304-y","ISSN":"0022-2844, 1432-1432","issue":"1","journalAbbreviation":"Journal of Molecular Evolution","language":"en","page":"65-73","source":"DOI.org (Crossref)","title":"rtREV: An Amino Acid Substitution Matrix for Inference of Retrovirus and Reverse Transcriptase Phylogeny","title-short":"rtREV","volume":"55","author":[{"family":"Dimmic","given":"Matthew W."},{"family":"Rest","given":"Joshua S."},{"family":"Mindell","given":"David P."},{"family":"Goldstein","given":"Richard A."}],"issued":{"date-parts":[["2002",7,1]]}}}],"schema":"https://github.com/citation-style-language/schema/raw/master/csl-citation.json"} </w:instrText>
      </w:r>
      <w:r w:rsidRPr="00680243">
        <w:rPr>
          <w:lang w:val="en-US"/>
        </w:rPr>
        <w:fldChar w:fldCharType="separate"/>
      </w:r>
      <w:r>
        <w:rPr>
          <w:lang w:val="en-US"/>
        </w:rPr>
        <w:t>(</w:t>
      </w:r>
      <w:proofErr w:type="spellStart"/>
      <w:r>
        <w:rPr>
          <w:lang w:val="en-US"/>
        </w:rPr>
        <w:t>Dimmic</w:t>
      </w:r>
      <w:proofErr w:type="spellEnd"/>
      <w:r>
        <w:rPr>
          <w:lang w:val="en-US"/>
        </w:rPr>
        <w:t xml:space="preserve"> et al. 2002)</w:t>
      </w:r>
      <w:r w:rsidRPr="00680243">
        <w:rPr>
          <w:lang w:val="en-US"/>
        </w:rPr>
        <w:fldChar w:fldCharType="end"/>
      </w:r>
      <w:r w:rsidRPr="00BF1472">
        <w:rPr>
          <w:lang w:val="en-US"/>
        </w:rPr>
        <w:t xml:space="preserve">, </w:t>
      </w:r>
      <w:r w:rsidRPr="00BF1472">
        <w:rPr>
          <w:i/>
          <w:iCs/>
          <w:lang w:val="en-US"/>
        </w:rPr>
        <w:t>VT</w:t>
      </w:r>
      <w:r w:rsidRPr="00BF1472">
        <w:rPr>
          <w:lang w:val="en-US"/>
        </w:rPr>
        <w:t xml:space="preserve"> </w:t>
      </w:r>
      <w:r w:rsidRPr="00680243">
        <w:rPr>
          <w:lang w:val="en-US"/>
        </w:rPr>
        <w:fldChar w:fldCharType="begin"/>
      </w:r>
      <w:r w:rsidRPr="00BF1472">
        <w:rPr>
          <w:lang w:val="en-US"/>
        </w:rPr>
        <w:instrText xml:space="preserve"> ADDIN ZOTERO_ITEM CSL_CITATION {"citationID":"qqzLlnhu","properties":{"formattedCitation":"(M\\uc0\\u252{}ller and Vingron 2000)","plainCitation":"(Müller and Vingron 2000)","noteIndex":0},"citationItems":[{"id":564,"uris":["http://zotero.org/users/local/3HvvyIsJ/items/UL8C3X3U"],"itemData":{"id":564,"type":"article-journal","abstract":"The estimation of amino acid replacement frequencies during molecular evolution is crucial for many applications in sequence analysis. Score matrices for database search programs or phylogenetic analysis rely on such models of protein evolution. Pioneering work was done by Dayhoff et al. (1978) who formulated a Markov model of evolution and derived the famous PAM score matrices. Her estimation procedure for amino acid exchange frequencies is restricted to pairs of proteins that have a constant and small degree of divergence. Here we present an improved estimator, called the resolvent method, that is not subject to these limitations. This extension of Dayhoff’s approach enables us to estimate an amino acid substitution model from alignments of varying degree of divergence. Extensive simulations show the capability of the new estimator to recover accurately the exchange frequencies among amino acids. Based on the SYSTERS database of aligned protein families (Krause and Vingron, 1998) we recompute a series of score matrices.","container-title":"Journal of Computational Biology","DOI":"10.1089/10665270050514918","ISSN":"1066-5277, 1557-8666","issue":"6","journalAbbreviation":"Journal of Computational Biology","language":"en","page":"761-776","source":"DOI.org (Crossref)","title":"Modeling Amino Acid Replacement","volume":"7","author":[{"family":"Müller","given":"Tobias"},{"family":"Vingron","given":"Martin"}],"issued":{"date-parts":[["2000",12]]}}}],"schema":"https://github.com/citation-style-language/schema/raw/master/csl-citation.json"} </w:instrText>
      </w:r>
      <w:r w:rsidRPr="00680243">
        <w:rPr>
          <w:lang w:val="en-US"/>
        </w:rPr>
        <w:fldChar w:fldCharType="separate"/>
      </w:r>
      <w:r w:rsidRPr="00BF1472">
        <w:rPr>
          <w:lang w:val="en-US"/>
        </w:rPr>
        <w:t>(Müller and Vingron 2000)</w:t>
      </w:r>
      <w:r w:rsidRPr="00680243">
        <w:rPr>
          <w:lang w:val="en-US"/>
        </w:rPr>
        <w:fldChar w:fldCharType="end"/>
      </w:r>
      <w:r w:rsidRPr="00BF1472">
        <w:rPr>
          <w:lang w:val="en-US"/>
        </w:rPr>
        <w:t xml:space="preserve">, </w:t>
      </w:r>
      <w:r w:rsidRPr="00BF1472">
        <w:rPr>
          <w:i/>
          <w:iCs/>
          <w:lang w:val="en-US"/>
        </w:rPr>
        <w:t>WAG</w:t>
      </w:r>
      <w:r w:rsidRPr="00BF1472">
        <w:rPr>
          <w:lang w:val="en-US"/>
        </w:rPr>
        <w:t xml:space="preserve"> </w:t>
      </w:r>
      <w:r w:rsidRPr="00680243">
        <w:rPr>
          <w:lang w:val="en-US"/>
        </w:rPr>
        <w:fldChar w:fldCharType="begin"/>
      </w:r>
      <w:r w:rsidRPr="00BF1472">
        <w:rPr>
          <w:lang w:val="en-US"/>
        </w:rPr>
        <w:instrText xml:space="preserve"> ADDIN ZOTERO_ITEM CSL_CITATION {"citationID":"5XAx3O8Q","properties":{"formattedCitation":"(Whelan and Goldman 2001)","plainCitation":"(Whelan and Goldman 2001)","noteIndex":0},"citationItems":[{"id":566,"uris":["http://zotero.org/users/local/3HvvyIsJ/items/6M6YLBWA"],"itemData":{"id":566,"type":"article-journal","container-title":"Molecular Biology and Evolution","DOI":"10.1093/oxfordjournals.molbev.a003851","ISSN":"1537-1719, 0737-4038","issue":"5","language":"en","page":"691-699","source":"DOI.org (Crossref)","title":"A General Empirical Model of Protein Evolution Derived from Multiple Protein Families Using a Maximum-Likelihood Approach","volume":"18","author":[{"family":"Whelan","given":"Simon"},{"family":"Goldman","given":"Nick"}],"issued":{"date-parts":[["2001",5]]}}}],"schema":"https://github.com/citation-style-language/schema/raw/master/csl-citation.json"} </w:instrText>
      </w:r>
      <w:r w:rsidRPr="00680243">
        <w:rPr>
          <w:lang w:val="en-US"/>
        </w:rPr>
        <w:fldChar w:fldCharType="separate"/>
      </w:r>
      <w:r>
        <w:rPr>
          <w:noProof/>
          <w:lang w:val="en-US"/>
        </w:rPr>
        <w:t>(Whelan and Goldman 2001)</w:t>
      </w:r>
      <w:r w:rsidRPr="00680243">
        <w:rPr>
          <w:lang w:val="en-US"/>
        </w:rPr>
        <w:fldChar w:fldCharType="end"/>
      </w:r>
      <w:r w:rsidRPr="00BF1472">
        <w:rPr>
          <w:lang w:val="en-US"/>
        </w:rPr>
        <w:t xml:space="preserve"> and also the user</w:t>
      </w:r>
      <w:r w:rsidR="00C71305">
        <w:rPr>
          <w:lang w:val="en-US"/>
        </w:rPr>
        <w:t xml:space="preserve"> can </w:t>
      </w:r>
      <w:r w:rsidRPr="00BF1472">
        <w:rPr>
          <w:lang w:val="en-US"/>
        </w:rPr>
        <w:t>specif</w:t>
      </w:r>
      <w:r w:rsidR="00C71305">
        <w:rPr>
          <w:lang w:val="en-US"/>
        </w:rPr>
        <w:t>y an</w:t>
      </w:r>
      <w:r w:rsidRPr="00BF1472">
        <w:rPr>
          <w:lang w:val="en-US"/>
        </w:rPr>
        <w:t xml:space="preserve"> exchangeability matrix and amino acid frequencies not implemented in the framework. </w:t>
      </w:r>
      <w:r w:rsidRPr="00680243">
        <w:rPr>
          <w:lang w:val="en-US"/>
        </w:rPr>
        <w:t xml:space="preserve">Concerning </w:t>
      </w:r>
      <w:r>
        <w:rPr>
          <w:lang w:val="en-US"/>
        </w:rPr>
        <w:t xml:space="preserve">site-dependent </w:t>
      </w:r>
      <w:r w:rsidRPr="00680243">
        <w:rPr>
          <w:lang w:val="en-US"/>
        </w:rPr>
        <w:t>SCS models</w:t>
      </w:r>
      <w:r w:rsidRPr="00204933">
        <w:rPr>
          <w:lang w:val="en-US"/>
        </w:rPr>
        <w:t>, the framework implements two site-dependent SCS models, named “</w:t>
      </w:r>
      <w:r w:rsidRPr="00204933">
        <w:rPr>
          <w:i/>
          <w:lang w:val="en-US"/>
        </w:rPr>
        <w:t>Fitness</w:t>
      </w:r>
      <w:r w:rsidRPr="00204933">
        <w:rPr>
          <w:lang w:val="en-US"/>
        </w:rPr>
        <w:t>” and “</w:t>
      </w:r>
      <w:r w:rsidRPr="00204933">
        <w:rPr>
          <w:i/>
          <w:lang w:val="en-US"/>
        </w:rPr>
        <w:t>Neutral</w:t>
      </w:r>
      <w:r w:rsidRPr="00204933">
        <w:rPr>
          <w:lang w:val="en-US"/>
        </w:rPr>
        <w:t>”</w:t>
      </w:r>
      <w:r w:rsidR="00942AAF">
        <w:rPr>
          <w:lang w:val="en-US"/>
        </w:rPr>
        <w:t xml:space="preserve"> </w:t>
      </w:r>
      <w:r w:rsidR="00942AAF">
        <w:rPr>
          <w:lang w:val="en-US"/>
        </w:rPr>
        <w:fldChar w:fldCharType="begin"/>
      </w:r>
      <w:r w:rsidR="00942AAF">
        <w:rPr>
          <w:lang w:val="en-US"/>
        </w:rPr>
        <w:instrText xml:space="preserve"> ADDIN ZOTERO_ITEM CSL_CITATION {"citationID":"clpxt2tu","properties":{"formattedCitation":"(Arenas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942AAF">
        <w:rPr>
          <w:lang w:val="en-US"/>
        </w:rPr>
        <w:fldChar w:fldCharType="separate"/>
      </w:r>
      <w:r w:rsidR="00942AAF" w:rsidRPr="00BF1472">
        <w:rPr>
          <w:lang w:val="en-US"/>
        </w:rPr>
        <w:t>(Arenas et al. 2013)</w:t>
      </w:r>
      <w:r w:rsidR="00942AAF">
        <w:rPr>
          <w:lang w:val="en-US"/>
        </w:rPr>
        <w:fldChar w:fldCharType="end"/>
      </w:r>
      <w:r w:rsidRPr="00204933">
        <w:rPr>
          <w:lang w:val="en-US"/>
        </w:rPr>
        <w:t xml:space="preserve">, that consider configurational entropies of the misfolding and unfolding states </w:t>
      </w:r>
      <w:r w:rsidRPr="00204933">
        <w:rPr>
          <w:lang w:val="en-US"/>
        </w:rPr>
        <w:fldChar w:fldCharType="begin"/>
      </w:r>
      <w:r>
        <w:rPr>
          <w:lang w:val="en-US"/>
        </w:rPr>
        <w:instrText xml:space="preserve"> ADDIN ZOTERO_ITEM CSL_CITATION {"citationID":"zXY9IbhD","properties":{"formattedCitation":"(Minning et al. 2013)","plainCitation":"(Minning et al. 2013)","noteIndex":0},"citationItems":[{"id":893,"uris":["http://zotero.org/users/local/3HvvyIsJ/items/GLACGFDR"],"itemData":{"id":893,"type":"article-journal","abstract":"Proteins that need to be structured in their native state must be stable both against the unfolded ensemble and against incorrectly folded (misfolded) conformations with low free energy. Positive design targets the first type of stability by strengthening native interactions. The second type of stability is achieved by destabilizing interactions that occur frequently in the misfolded ensemble, a strategy called negative design. Here, we investigate negative design adopting a statistical mechanical model of the misfolded ensemble, which improves the usual Gaussian approximation by taking into account the third moment of the energy distribution and contact correlations. Applying this model, we detect and quantify selection for negative design in most natural proteins, and we analytically design protein sequences that are stable both against unfolding and against misfolding.","container-title":"Proteins: Structure, Function, and Bioinformatics","DOI":"10.1002/prot.24244","ISSN":"08873585","issue":"7","journalAbbreviation":"Proteins","language":"en","page":"1102-1112","source":"DOI.org (Crossref)","title":"Detecting selection for negative design in proteins through an improved model of the misfolded state: Detecting Selection for Negative Design","title-short":"Detecting selection for negative design in proteins through an improved model of the misfolded state","volume":"81","author":[{"family":"Minning","given":"Jonas"},{"family":"Porto","given":"Markus"},{"family":"Bastolla","given":"Ugo"}],"issued":{"date-parts":[["2013",7]]}}}],"schema":"https://github.com/citation-style-language/schema/raw/master/csl-citation.json"} </w:instrText>
      </w:r>
      <w:r w:rsidRPr="00204933">
        <w:rPr>
          <w:lang w:val="en-US"/>
        </w:rPr>
        <w:fldChar w:fldCharType="separate"/>
      </w:r>
      <w:r>
        <w:rPr>
          <w:lang w:val="en-US"/>
        </w:rPr>
        <w:t>(Minning et al. 2013)</w:t>
      </w:r>
      <w:r w:rsidRPr="00204933">
        <w:rPr>
          <w:lang w:val="en-US"/>
        </w:rPr>
        <w:fldChar w:fldCharType="end"/>
      </w:r>
      <w:r w:rsidRPr="00204933">
        <w:rPr>
          <w:lang w:val="en-US"/>
        </w:rPr>
        <w:t>, number of contacts and hydrophobicity</w:t>
      </w:r>
      <w:r w:rsidR="00EB635D">
        <w:rPr>
          <w:lang w:val="en-US"/>
        </w:rPr>
        <w:t xml:space="preserve"> </w:t>
      </w:r>
      <w:r w:rsidR="00A904E5">
        <w:rPr>
          <w:lang w:val="en-US"/>
        </w:rPr>
        <w:t xml:space="preserve">and </w:t>
      </w:r>
      <w:r w:rsidR="00EB635D">
        <w:rPr>
          <w:lang w:val="en-US"/>
        </w:rPr>
        <w:t>including</w:t>
      </w:r>
      <w:r w:rsidRPr="00204933">
        <w:rPr>
          <w:lang w:val="en-US"/>
        </w:rPr>
        <w:t xml:space="preserve"> </w:t>
      </w:r>
      <w:r w:rsidR="00EB635D">
        <w:rPr>
          <w:lang w:val="en-US"/>
        </w:rPr>
        <w:t xml:space="preserve">negative design (correction </w:t>
      </w:r>
      <w:r w:rsidR="00A904E5">
        <w:rPr>
          <w:lang w:val="en-US"/>
        </w:rPr>
        <w:t>of predictions considering</w:t>
      </w:r>
      <w:r w:rsidR="00EB635D">
        <w:rPr>
          <w:lang w:val="en-US"/>
        </w:rPr>
        <w:t xml:space="preserve"> other protein structures present in the PDB), </w:t>
      </w:r>
      <w:r w:rsidRPr="00204933">
        <w:rPr>
          <w:lang w:val="en-US"/>
        </w:rPr>
        <w:t>among others aspects</w:t>
      </w:r>
      <w:r>
        <w:rPr>
          <w:lang w:val="en-US"/>
        </w:rPr>
        <w:t xml:space="preserve"> </w:t>
      </w:r>
      <w:r w:rsidRPr="00204933">
        <w:rPr>
          <w:lang w:val="en-US"/>
        </w:rPr>
        <w:t>to model protein evolution</w:t>
      </w:r>
      <w:r w:rsidR="00942AAF">
        <w:rPr>
          <w:lang w:val="en-US"/>
        </w:rPr>
        <w:t xml:space="preserve"> </w:t>
      </w:r>
      <w:r w:rsidR="00942AAF">
        <w:rPr>
          <w:lang w:val="en-US"/>
        </w:rPr>
        <w:lastRenderedPageBreak/>
        <w:t xml:space="preserve">accounting for structural constraints </w:t>
      </w:r>
      <w:r w:rsidR="00942AAF">
        <w:rPr>
          <w:lang w:val="en-US"/>
        </w:rPr>
        <w:fldChar w:fldCharType="begin"/>
      </w:r>
      <w:r w:rsidR="000C1D12">
        <w:rPr>
          <w:lang w:val="en-US"/>
        </w:rPr>
        <w:instrText xml:space="preserve"> ADDIN ZOTERO_ITEM CSL_CITATION {"citationID":"vpMnrroE","properties":{"formattedCitation":"(Arenas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942AAF">
        <w:rPr>
          <w:lang w:val="en-US"/>
        </w:rPr>
        <w:fldChar w:fldCharType="separate"/>
      </w:r>
      <w:r w:rsidR="00942AAF" w:rsidRPr="00BF1472">
        <w:rPr>
          <w:lang w:val="en-US"/>
        </w:rPr>
        <w:t>(Arenas et al. 2013)</w:t>
      </w:r>
      <w:r w:rsidR="00942AAF">
        <w:rPr>
          <w:lang w:val="en-US"/>
        </w:rPr>
        <w:fldChar w:fldCharType="end"/>
      </w:r>
      <w:r>
        <w:rPr>
          <w:lang w:val="en-US"/>
        </w:rPr>
        <w:t>.</w:t>
      </w:r>
      <w:r w:rsidRPr="00204933">
        <w:rPr>
          <w:lang w:val="en-US"/>
        </w:rPr>
        <w:t xml:space="preserve"> </w:t>
      </w:r>
      <w:r w:rsidR="00A02FA5">
        <w:rPr>
          <w:lang w:val="en-US"/>
        </w:rPr>
        <w:t xml:space="preserve">The </w:t>
      </w:r>
      <w:r w:rsidRPr="002853C5">
        <w:rPr>
          <w:i/>
          <w:iCs/>
          <w:lang w:val="en-GB"/>
        </w:rPr>
        <w:t>Fitness</w:t>
      </w:r>
      <w:r w:rsidRPr="00D3128F">
        <w:rPr>
          <w:lang w:val="en-GB"/>
        </w:rPr>
        <w:t xml:space="preserve"> and </w:t>
      </w:r>
      <w:r w:rsidRPr="002853C5">
        <w:rPr>
          <w:i/>
          <w:iCs/>
          <w:lang w:val="en-GB"/>
        </w:rPr>
        <w:t>Neutral</w:t>
      </w:r>
      <w:r w:rsidRPr="00D3128F">
        <w:rPr>
          <w:lang w:val="en-GB"/>
        </w:rPr>
        <w:t xml:space="preserve"> </w:t>
      </w:r>
      <w:r>
        <w:rPr>
          <w:lang w:val="en-GB"/>
        </w:rPr>
        <w:t xml:space="preserve">SCS models </w:t>
      </w:r>
      <w:r w:rsidRPr="00D3128F">
        <w:rPr>
          <w:lang w:val="en-GB"/>
        </w:rPr>
        <w:t>are similar</w:t>
      </w:r>
      <w:r w:rsidR="007032F9">
        <w:rPr>
          <w:lang w:val="en-GB"/>
        </w:rPr>
        <w:t xml:space="preserve">, </w:t>
      </w:r>
      <w:r>
        <w:rPr>
          <w:lang w:val="en-GB"/>
        </w:rPr>
        <w:t>the</w:t>
      </w:r>
      <w:r w:rsidR="002E559C">
        <w:rPr>
          <w:lang w:val="en-GB"/>
        </w:rPr>
        <w:t>ir</w:t>
      </w:r>
      <w:r>
        <w:rPr>
          <w:lang w:val="en-GB"/>
        </w:rPr>
        <w:t xml:space="preserve"> </w:t>
      </w:r>
      <w:r w:rsidR="007032F9">
        <w:rPr>
          <w:lang w:val="en-GB"/>
        </w:rPr>
        <w:t xml:space="preserve">difference is that </w:t>
      </w:r>
      <w:r w:rsidR="00BE7684">
        <w:rPr>
          <w:lang w:val="en-GB"/>
        </w:rPr>
        <w:t xml:space="preserve">only </w:t>
      </w:r>
      <w:r w:rsidR="007032F9">
        <w:rPr>
          <w:lang w:val="en-GB"/>
        </w:rPr>
        <w:t xml:space="preserve">the former </w:t>
      </w:r>
      <w:r w:rsidR="006D5FDE">
        <w:rPr>
          <w:lang w:val="en-GB"/>
        </w:rPr>
        <w:t xml:space="preserve">model </w:t>
      </w:r>
      <w:r w:rsidR="007032F9">
        <w:rPr>
          <w:lang w:val="en-GB"/>
        </w:rPr>
        <w:t xml:space="preserve">considers </w:t>
      </w:r>
      <w:r>
        <w:rPr>
          <w:lang w:val="en-GB"/>
        </w:rPr>
        <w:t>the effective population size</w:t>
      </w:r>
      <w:r w:rsidR="00A02FA5">
        <w:rPr>
          <w:lang w:val="en-GB"/>
        </w:rPr>
        <w:t xml:space="preserve"> in the</w:t>
      </w:r>
      <w:r w:rsidR="007032F9">
        <w:rPr>
          <w:lang w:val="en-GB"/>
        </w:rPr>
        <w:t xml:space="preserve"> Moran </w:t>
      </w:r>
      <w:r w:rsidR="002E559C">
        <w:rPr>
          <w:lang w:val="en-GB"/>
        </w:rPr>
        <w:t>process</w:t>
      </w:r>
      <w:r w:rsidR="00BE7684">
        <w:rPr>
          <w:lang w:val="en-GB"/>
        </w:rPr>
        <w:t xml:space="preserve"> </w:t>
      </w:r>
      <w:r w:rsidR="002E559C">
        <w:rPr>
          <w:lang w:val="en-GB"/>
        </w:rPr>
        <w:t>that</w:t>
      </w:r>
      <w:r w:rsidR="00BE7684">
        <w:rPr>
          <w:lang w:val="en-GB"/>
        </w:rPr>
        <w:t xml:space="preserve"> evaluate</w:t>
      </w:r>
      <w:r w:rsidR="002E559C">
        <w:rPr>
          <w:lang w:val="en-GB"/>
        </w:rPr>
        <w:t>s</w:t>
      </w:r>
      <w:r w:rsidR="00BE7684">
        <w:rPr>
          <w:lang w:val="en-GB"/>
        </w:rPr>
        <w:t xml:space="preserve"> the probability of accepting mutation events</w:t>
      </w:r>
      <w:r w:rsidR="007032F9">
        <w:rPr>
          <w:lang w:val="en-GB"/>
        </w:rPr>
        <w:t xml:space="preserve"> </w:t>
      </w:r>
      <w:r w:rsidR="001D0353">
        <w:rPr>
          <w:lang w:val="en-GB"/>
        </w:rPr>
        <w:t>(see the review</w:t>
      </w:r>
      <w:r w:rsidR="000C1D12">
        <w:rPr>
          <w:lang w:val="en-GB"/>
        </w:rPr>
        <w:fldChar w:fldCharType="begin"/>
      </w:r>
      <w:r w:rsidR="00250D2B">
        <w:rPr>
          <w:lang w:val="en-GB"/>
        </w:rPr>
        <w:instrText xml:space="preserve"> ADDIN ZOTERO_ITEM CSL_CITATION {"citationID":"pKvi9pgI","properties":{"formattedCitation":"(Sella and Hirsh 2005)","plainCitation":"(Sella and Hirsh 2005)","dontUpdate":true,"noteIndex":0},"citationItems":[{"id":956,"uris":["http://zotero.org/users/local/3HvvyIsJ/items/6N3JMVL4"],"itemData":{"id":956,"type":"article-journal","abstract":"A number of fundamental mathematical models of the evolutionary process exhibit dynamics that can be difficult to understand analytically. Here we show that a precise mathematical analogy can be drawn between certain evolutionary and thermodynamic systems, allowing application of the powerful machinery of statistical physics to analysis of a family of evolutionary models. Analytical results that follow directly from this approach include the steady-state distribution of fixed genotypes and the load in finite populations. The analogy with statistical physics also reveals that, contrary to a basic tenet of the nearly neutral theory of molecular evolution, the frequencies of adaptive and deleterious substitutions at steady state are equal. Finally, just as the free energy function quantitatively characterizes the balance between energy and entropy, a free fitness function provides an analytical expression for the balance between natural selection and stochastic drift.","container-title":"Proceedings of the National Academy of Sciences","DOI":"10.1073/pnas.0501865102","ISSN":"0027-8424, 1091-6490","issue":"27","journalAbbreviation":"Proc. Natl. Acad. Sci. U.S.A.","language":"en","page":"9541-9546","source":"DOI.org (Crossref)","title":"The application of statistical physics to evolutionary biology","volume":"102","author":[{"family":"Sella","given":"Guy"},{"family":"Hirsh","given":"Aaron E."}],"issued":{"date-parts":[["2005",7,5]]}}}],"schema":"https://github.com/citation-style-language/schema/raw/master/csl-citation.json"} </w:instrText>
      </w:r>
      <w:r w:rsidR="000C1D12">
        <w:rPr>
          <w:lang w:val="en-GB"/>
        </w:rPr>
        <w:fldChar w:fldCharType="separate"/>
      </w:r>
      <w:r w:rsidR="000C1D12">
        <w:rPr>
          <w:noProof/>
          <w:lang w:val="en-GB"/>
        </w:rPr>
        <w:t xml:space="preserve"> Sella and Hirsh 2005)</w:t>
      </w:r>
      <w:r w:rsidR="000C1D12">
        <w:rPr>
          <w:lang w:val="en-GB"/>
        </w:rPr>
        <w:fldChar w:fldCharType="end"/>
      </w:r>
      <w:r>
        <w:rPr>
          <w:lang w:val="en-GB"/>
        </w:rPr>
        <w:t xml:space="preserve">. </w:t>
      </w:r>
      <w:ins w:id="51" w:author="David Ferreiro Garcia" w:date="2023-02-16T18:50:00Z">
        <w:r w:rsidR="006A65B5">
          <w:rPr>
            <w:lang w:val="en-GB"/>
          </w:rPr>
          <w:t>D</w:t>
        </w:r>
      </w:ins>
      <w:del w:id="52" w:author="David Ferreiro Garcia" w:date="2023-02-16T18:50:00Z">
        <w:r w:rsidR="000C723C" w:rsidDel="006A65B5">
          <w:rPr>
            <w:lang w:val="en-GB"/>
          </w:rPr>
          <w:delText>Next</w:delText>
        </w:r>
        <w:r w:rsidDel="006A65B5">
          <w:rPr>
            <w:lang w:val="en-GB"/>
          </w:rPr>
          <w:delText xml:space="preserve">, </w:delText>
        </w:r>
        <w:r w:rsidR="000C723C" w:rsidDel="006A65B5">
          <w:rPr>
            <w:lang w:val="en-GB"/>
          </w:rPr>
          <w:delText>d</w:delText>
        </w:r>
      </w:del>
      <w:r w:rsidR="000C723C">
        <w:rPr>
          <w:lang w:val="en-GB"/>
        </w:rPr>
        <w:t xml:space="preserve">espite </w:t>
      </w:r>
      <w:r>
        <w:rPr>
          <w:lang w:val="en-GB"/>
        </w:rPr>
        <w:t xml:space="preserve">the </w:t>
      </w:r>
      <w:r w:rsidRPr="00204933">
        <w:rPr>
          <w:i/>
          <w:lang w:val="en-GB"/>
        </w:rPr>
        <w:t>Fitness</w:t>
      </w:r>
      <w:r>
        <w:rPr>
          <w:lang w:val="en-GB"/>
        </w:rPr>
        <w:t xml:space="preserve"> model produced amino acid distributions </w:t>
      </w:r>
      <w:r w:rsidR="000C723C">
        <w:rPr>
          <w:lang w:val="en-GB"/>
        </w:rPr>
        <w:t xml:space="preserve">more </w:t>
      </w:r>
      <w:r>
        <w:rPr>
          <w:lang w:val="en-GB"/>
        </w:rPr>
        <w:t xml:space="preserve">similar to the real observations </w:t>
      </w:r>
      <w:r w:rsidR="000C723C">
        <w:rPr>
          <w:lang w:val="en-GB"/>
        </w:rPr>
        <w:t>than those obtained with</w:t>
      </w:r>
      <w:r>
        <w:rPr>
          <w:lang w:val="en-GB"/>
        </w:rPr>
        <w:t xml:space="preserve"> the </w:t>
      </w:r>
      <w:r w:rsidRPr="00204933">
        <w:rPr>
          <w:i/>
          <w:lang w:val="en-GB"/>
        </w:rPr>
        <w:t>Neutral</w:t>
      </w:r>
      <w:r>
        <w:rPr>
          <w:lang w:val="en-GB"/>
        </w:rPr>
        <w:t xml:space="preserve"> model for some </w:t>
      </w:r>
      <w:r w:rsidR="00722078">
        <w:rPr>
          <w:lang w:val="en-GB"/>
        </w:rPr>
        <w:t>protein families</w:t>
      </w:r>
      <w:r w:rsidR="000C723C">
        <w:rPr>
          <w:lang w:val="en-GB"/>
        </w:rPr>
        <w:t>,</w:t>
      </w:r>
      <w:r>
        <w:rPr>
          <w:lang w:val="en-GB"/>
        </w:rPr>
        <w:t xml:space="preserve"> the </w:t>
      </w:r>
      <w:r w:rsidRPr="00204933">
        <w:rPr>
          <w:i/>
          <w:lang w:val="en-GB"/>
        </w:rPr>
        <w:t>Neutral</w:t>
      </w:r>
      <w:r>
        <w:rPr>
          <w:lang w:val="en-GB"/>
        </w:rPr>
        <w:t xml:space="preserve"> model was </w:t>
      </w:r>
      <w:r w:rsidR="0069255E">
        <w:rPr>
          <w:lang w:val="en-GB"/>
        </w:rPr>
        <w:t xml:space="preserve">in general </w:t>
      </w:r>
      <w:r>
        <w:rPr>
          <w:lang w:val="en-GB"/>
        </w:rPr>
        <w:t xml:space="preserve">more robust </w:t>
      </w:r>
      <w:r w:rsidR="0069255E">
        <w:rPr>
          <w:lang w:val="en-GB"/>
        </w:rPr>
        <w:t>for</w:t>
      </w:r>
      <w:r w:rsidR="00824F4E">
        <w:rPr>
          <w:lang w:val="en-GB"/>
        </w:rPr>
        <w:t xml:space="preserve"> the analysis of</w:t>
      </w:r>
      <w:r w:rsidR="00BE7BEE">
        <w:rPr>
          <w:lang w:val="en-GB"/>
        </w:rPr>
        <w:t xml:space="preserve"> </w:t>
      </w:r>
      <w:r>
        <w:rPr>
          <w:lang w:val="en-GB"/>
        </w:rPr>
        <w:t xml:space="preserve">data </w:t>
      </w:r>
      <w:r w:rsidR="00BE7BEE">
        <w:rPr>
          <w:lang w:val="en-GB"/>
        </w:rPr>
        <w:t xml:space="preserve">with </w:t>
      </w:r>
      <w:r>
        <w:rPr>
          <w:lang w:val="en-GB"/>
        </w:rPr>
        <w:t xml:space="preserve">different nature </w:t>
      </w:r>
      <w:r>
        <w:rPr>
          <w:lang w:val="en-GB"/>
        </w:rPr>
        <w:fldChar w:fldCharType="begin"/>
      </w:r>
      <w:r>
        <w:rPr>
          <w:lang w:val="en-GB"/>
        </w:rPr>
        <w:instrText xml:space="preserve"> ADDIN ZOTERO_ITEM CSL_CITATION {"citationID":"Bzsuvcbi","properties":{"formattedCitation":"(Arenas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Pr>
          <w:lang w:val="en-GB"/>
        </w:rPr>
        <w:fldChar w:fldCharType="separate"/>
      </w:r>
      <w:r>
        <w:rPr>
          <w:lang w:val="en-US"/>
        </w:rPr>
        <w:t>(Arenas et al. 2013)</w:t>
      </w:r>
      <w:r>
        <w:rPr>
          <w:lang w:val="en-GB"/>
        </w:rPr>
        <w:fldChar w:fldCharType="end"/>
      </w:r>
      <w:r>
        <w:rPr>
          <w:lang w:val="en-GB"/>
        </w:rPr>
        <w:t xml:space="preserve">. </w:t>
      </w:r>
      <w:r w:rsidR="00086B09">
        <w:rPr>
          <w:lang w:val="en-US"/>
        </w:rPr>
        <w:t xml:space="preserve">Both site-dependent SCS </w:t>
      </w:r>
      <w:r>
        <w:rPr>
          <w:lang w:val="en-US"/>
        </w:rPr>
        <w:t>models</w:t>
      </w:r>
      <w:r w:rsidRPr="00204933">
        <w:rPr>
          <w:lang w:val="en-US"/>
        </w:rPr>
        <w:t xml:space="preserve"> produced proteins with more realistic amino acid distributions and folding stabilities than those obtained with empirical models</w:t>
      </w:r>
      <w:r>
        <w:rPr>
          <w:lang w:val="en-US"/>
        </w:rPr>
        <w:t xml:space="preserve"> </w:t>
      </w:r>
      <w:r>
        <w:rPr>
          <w:lang w:val="en-GB"/>
        </w:rPr>
        <w:fldChar w:fldCharType="begin"/>
      </w:r>
      <w:r>
        <w:rPr>
          <w:lang w:val="en-GB"/>
        </w:rPr>
        <w:instrText xml:space="preserve"> ADDIN ZOTERO_ITEM CSL_CITATION {"citationID":"OFrvWkDy","properties":{"formattedCitation":"(Arenas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Pr>
          <w:lang w:val="en-GB"/>
        </w:rPr>
        <w:fldChar w:fldCharType="separate"/>
      </w:r>
      <w:r>
        <w:rPr>
          <w:lang w:val="en-US"/>
        </w:rPr>
        <w:t>(Arenas et al. 2013)</w:t>
      </w:r>
      <w:r>
        <w:rPr>
          <w:lang w:val="en-GB"/>
        </w:rPr>
        <w:fldChar w:fldCharType="end"/>
      </w:r>
      <w:r w:rsidRPr="00204933">
        <w:rPr>
          <w:lang w:val="en-US"/>
        </w:rPr>
        <w:t xml:space="preserve">. </w:t>
      </w:r>
      <w:r w:rsidR="00086B09">
        <w:rPr>
          <w:lang w:val="en-US"/>
        </w:rPr>
        <w:t>As input information, t</w:t>
      </w:r>
      <w:r w:rsidRPr="00204933">
        <w:rPr>
          <w:lang w:val="en-US"/>
        </w:rPr>
        <w:t>hese SCS models require the specification of several thermodynamic parameters and a PDB protein structure representative of the query multiple alignment of protein sequences.</w:t>
      </w:r>
      <w:r w:rsidRPr="0092178D">
        <w:rPr>
          <w:lang w:val="en-GB"/>
        </w:rPr>
        <w:t xml:space="preserve"> </w:t>
      </w:r>
      <w:r>
        <w:rPr>
          <w:lang w:val="en-GB"/>
        </w:rPr>
        <w:t xml:space="preserve">Conveniently, the framework is distributed with a detailed documentation that includes recommendations </w:t>
      </w:r>
      <w:r w:rsidR="00086B09">
        <w:rPr>
          <w:lang w:val="en-GB"/>
        </w:rPr>
        <w:t xml:space="preserve">about the </w:t>
      </w:r>
      <w:r>
        <w:rPr>
          <w:lang w:val="en-GB"/>
        </w:rPr>
        <w:t>specif</w:t>
      </w:r>
      <w:r w:rsidR="00086B09">
        <w:rPr>
          <w:lang w:val="en-GB"/>
        </w:rPr>
        <w:t>ication of</w:t>
      </w:r>
      <w:r>
        <w:rPr>
          <w:lang w:val="en-GB"/>
        </w:rPr>
        <w:t xml:space="preserve"> the input parameters.</w:t>
      </w:r>
    </w:p>
    <w:p w14:paraId="1BD85B26" w14:textId="0A4EB4FC" w:rsidR="00546E34" w:rsidRPr="00F66F0B" w:rsidRDefault="00546E34" w:rsidP="00546E34">
      <w:pPr>
        <w:pStyle w:val="Prrafodelista"/>
        <w:numPr>
          <w:ilvl w:val="0"/>
          <w:numId w:val="5"/>
        </w:numPr>
        <w:rPr>
          <w:lang w:val="en-GB"/>
        </w:rPr>
      </w:pPr>
      <w:r>
        <w:rPr>
          <w:lang w:val="en-GB"/>
        </w:rPr>
        <w:t xml:space="preserve">Computer simulations. </w:t>
      </w:r>
      <w:r w:rsidR="00FB03F2">
        <w:rPr>
          <w:lang w:val="en-GB"/>
        </w:rPr>
        <w:t>The c</w:t>
      </w:r>
      <w:r>
        <w:rPr>
          <w:lang w:val="en-GB"/>
        </w:rPr>
        <w:t xml:space="preserve">omputer simulations </w:t>
      </w:r>
      <w:r w:rsidR="00EB4484">
        <w:rPr>
          <w:lang w:val="en-GB"/>
        </w:rPr>
        <w:t xml:space="preserve">of protein </w:t>
      </w:r>
      <w:r w:rsidR="00FB03F2">
        <w:rPr>
          <w:lang w:val="en-GB"/>
        </w:rPr>
        <w:t>data</w:t>
      </w:r>
      <w:r w:rsidR="00EB4484">
        <w:rPr>
          <w:lang w:val="en-GB"/>
        </w:rPr>
        <w:t xml:space="preserve"> </w:t>
      </w:r>
      <w:r>
        <w:rPr>
          <w:lang w:val="en-GB"/>
        </w:rPr>
        <w:t xml:space="preserve">are performed </w:t>
      </w:r>
      <w:r w:rsidR="00AE6098">
        <w:rPr>
          <w:lang w:val="en-GB"/>
        </w:rPr>
        <w:t xml:space="preserve">in </w:t>
      </w:r>
      <w:proofErr w:type="spellStart"/>
      <w:r w:rsidRPr="00F66F0B">
        <w:rPr>
          <w:i/>
          <w:iCs/>
          <w:lang w:val="en-GB"/>
        </w:rPr>
        <w:t>Prot</w:t>
      </w:r>
      <w:r>
        <w:rPr>
          <w:i/>
          <w:iCs/>
          <w:lang w:val="en-GB"/>
        </w:rPr>
        <w:t>ein</w:t>
      </w:r>
      <w:r w:rsidRPr="00F66F0B">
        <w:rPr>
          <w:i/>
          <w:iCs/>
          <w:lang w:val="en-GB"/>
        </w:rPr>
        <w:t>Model</w:t>
      </w:r>
      <w:r>
        <w:rPr>
          <w:i/>
          <w:iCs/>
          <w:lang w:val="en-GB"/>
        </w:rPr>
        <w:t>erABC</w:t>
      </w:r>
      <w:proofErr w:type="spellEnd"/>
      <w:r w:rsidRPr="00F66F0B">
        <w:rPr>
          <w:lang w:val="en-GB"/>
        </w:rPr>
        <w:t xml:space="preserve"> with a </w:t>
      </w:r>
      <w:r w:rsidR="00A97726">
        <w:rPr>
          <w:lang w:val="en-GB"/>
        </w:rPr>
        <w:t xml:space="preserve">recent </w:t>
      </w:r>
      <w:r w:rsidRPr="00F66F0B">
        <w:rPr>
          <w:lang w:val="en-GB"/>
        </w:rPr>
        <w:t>version of</w:t>
      </w:r>
      <w:r>
        <w:rPr>
          <w:lang w:val="en-GB"/>
        </w:rPr>
        <w:t xml:space="preserve"> the simulator</w:t>
      </w:r>
      <w:r w:rsidRPr="00F66F0B">
        <w:rPr>
          <w:lang w:val="en-GB"/>
        </w:rPr>
        <w:t xml:space="preserve"> </w:t>
      </w:r>
      <w:proofErr w:type="spellStart"/>
      <w:r w:rsidRPr="00F66F0B">
        <w:rPr>
          <w:i/>
          <w:iCs/>
          <w:lang w:val="en-GB"/>
        </w:rPr>
        <w:t>ProteinEvolver</w:t>
      </w:r>
      <w:proofErr w:type="spellEnd"/>
      <w:r w:rsidRPr="00F66F0B">
        <w:rPr>
          <w:lang w:val="en-GB"/>
        </w:rPr>
        <w:t xml:space="preserve"> </w:t>
      </w:r>
      <w:r w:rsidRPr="00F66F0B">
        <w:rPr>
          <w:lang w:val="en-GB"/>
        </w:rPr>
        <w:fldChar w:fldCharType="begin"/>
      </w:r>
      <w:r w:rsidR="000C1D12">
        <w:rPr>
          <w:lang w:val="en-GB"/>
        </w:rPr>
        <w:instrText xml:space="preserve"> ADDIN ZOTERO_ITEM CSL_CITATION {"citationID":"GkK1xqP0","properties":{"formattedCitation":"(Arenas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Pr="00F66F0B">
        <w:rPr>
          <w:lang w:val="en-GB"/>
        </w:rPr>
        <w:fldChar w:fldCharType="separate"/>
      </w:r>
      <w:r>
        <w:rPr>
          <w:lang w:val="en-US"/>
        </w:rPr>
        <w:t>(Arenas et al. 2013)</w:t>
      </w:r>
      <w:r w:rsidRPr="00F66F0B">
        <w:rPr>
          <w:lang w:val="en-GB"/>
        </w:rPr>
        <w:fldChar w:fldCharType="end"/>
      </w:r>
      <w:r w:rsidRPr="00F66F0B">
        <w:rPr>
          <w:lang w:val="en-GB"/>
        </w:rPr>
        <w:t xml:space="preserve"> adapted to ABC </w:t>
      </w:r>
      <w:r w:rsidRPr="00F66F0B">
        <w:rPr>
          <w:lang w:val="en-GB"/>
        </w:rPr>
        <w:fldChar w:fldCharType="begin"/>
      </w:r>
      <w:r>
        <w:rPr>
          <w:lang w:val="en-GB"/>
        </w:rPr>
        <w:instrText xml:space="preserve"> ADDIN ZOTERO_ITEM CSL_CITATION {"citationID":"Y5skxWJI","properties":{"formattedCitation":"(Arenas 2022)","plainCitation":"(Arenas 2022)","noteIndex":0},"citationItems":[{"id":714,"uris":["http://zotero.org/users/local/3HvvyIsJ/items/HHSI3G5Z"],"itemData":{"id":714,"type":"article-journal","abstract":"Motivation: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2022"]]}}}],"schema":"https://github.com/citation-style-language/schema/raw/master/csl-citation.json"} </w:instrText>
      </w:r>
      <w:r w:rsidRPr="00F66F0B">
        <w:rPr>
          <w:lang w:val="en-GB"/>
        </w:rPr>
        <w:fldChar w:fldCharType="separate"/>
      </w:r>
      <w:r>
        <w:rPr>
          <w:noProof/>
          <w:lang w:val="en-GB"/>
        </w:rPr>
        <w:t>(Arenas 2022)</w:t>
      </w:r>
      <w:r w:rsidRPr="00F66F0B">
        <w:rPr>
          <w:lang w:val="en-GB"/>
        </w:rPr>
        <w:fldChar w:fldCharType="end"/>
      </w:r>
      <w:r w:rsidRPr="00F66F0B">
        <w:rPr>
          <w:lang w:val="en-GB"/>
        </w:rPr>
        <w:t xml:space="preserve">. </w:t>
      </w:r>
      <w:r>
        <w:rPr>
          <w:lang w:val="en-GB"/>
        </w:rPr>
        <w:t>The simulations</w:t>
      </w:r>
      <w:r w:rsidRPr="00F66F0B">
        <w:rPr>
          <w:lang w:val="en-GB"/>
        </w:rPr>
        <w:t xml:space="preserve"> </w:t>
      </w:r>
      <w:r w:rsidR="00E73F62">
        <w:rPr>
          <w:lang w:val="en-GB"/>
        </w:rPr>
        <w:t>include</w:t>
      </w:r>
      <w:r w:rsidRPr="00F66F0B">
        <w:rPr>
          <w:lang w:val="en-GB"/>
        </w:rPr>
        <w:t xml:space="preserve"> two main steps: (</w:t>
      </w:r>
      <w:proofErr w:type="spellStart"/>
      <w:r w:rsidRPr="00F66F0B">
        <w:rPr>
          <w:i/>
          <w:iCs/>
          <w:lang w:val="en-GB"/>
        </w:rPr>
        <w:t>i</w:t>
      </w:r>
      <w:proofErr w:type="spellEnd"/>
      <w:r w:rsidRPr="00F66F0B">
        <w:rPr>
          <w:lang w:val="en-GB"/>
        </w:rPr>
        <w:t xml:space="preserve">) </w:t>
      </w:r>
      <w:r>
        <w:rPr>
          <w:lang w:val="en-GB"/>
        </w:rPr>
        <w:t>Simulation of</w:t>
      </w:r>
      <w:r w:rsidRPr="00F66F0B">
        <w:rPr>
          <w:lang w:val="en-GB"/>
        </w:rPr>
        <w:t xml:space="preserve"> the evolutionary history with the coalescent </w:t>
      </w:r>
      <w:r w:rsidRPr="00F66F0B">
        <w:rPr>
          <w:lang w:val="en-GB"/>
        </w:rPr>
        <w:fldChar w:fldCharType="begin"/>
      </w:r>
      <w:r>
        <w:rPr>
          <w:lang w:val="en-GB"/>
        </w:rPr>
        <w:instrText xml:space="preserve"> ADDIN ZOTERO_ITEM CSL_CITATION {"citationID":"ohv3bvmG","properties":{"formattedCitation":"(Kingman 1982)","plainCitation":"(Kingman 1982)","noteIndex":0},"citationItems":[{"id":683,"uris":["http://zotero.org/users/local/3HvvyIsJ/items/6W5PLYMI"],"itemData":{"id":683,"type":"article-journal","container-title":"Stochastic Processes and their Applications","DOI":"10.1016/0304-4149(82)90011-4","ISSN":"03044149","issue":"3","journalAbbreviation":"Stochastic Processes and their Applications","language":"en","page":"235-248","source":"DOI.org (Crossref)","title":"The coalescent","volume":"13","author":[{"family":"Kingman","given":"J.F.C."}],"issued":{"date-parts":[["1982",9]]}}}],"schema":"https://github.com/citation-style-language/schema/raw/master/csl-citation.json"} </w:instrText>
      </w:r>
      <w:r w:rsidRPr="00F66F0B">
        <w:rPr>
          <w:lang w:val="en-GB"/>
        </w:rPr>
        <w:fldChar w:fldCharType="separate"/>
      </w:r>
      <w:r>
        <w:rPr>
          <w:noProof/>
          <w:lang w:val="en-GB"/>
        </w:rPr>
        <w:t>(Kingman 1982)</w:t>
      </w:r>
      <w:r w:rsidRPr="00F66F0B">
        <w:rPr>
          <w:lang w:val="en-GB"/>
        </w:rPr>
        <w:fldChar w:fldCharType="end"/>
      </w:r>
      <w:r w:rsidR="00512913">
        <w:rPr>
          <w:lang w:val="en-GB"/>
        </w:rPr>
        <w:t xml:space="preserve"> under diverse evolutionary scenarios (</w:t>
      </w:r>
      <w:r w:rsidR="00512913" w:rsidRPr="00D177CB">
        <w:rPr>
          <w:lang w:val="en-GB"/>
        </w:rPr>
        <w:t>Table S</w:t>
      </w:r>
      <w:r w:rsidR="00512913">
        <w:rPr>
          <w:lang w:val="en-GB"/>
        </w:rPr>
        <w:t>1)</w:t>
      </w:r>
      <w:r>
        <w:rPr>
          <w:lang w:val="en-GB"/>
        </w:rPr>
        <w:t xml:space="preserve"> or, alternatively, </w:t>
      </w:r>
      <w:r w:rsidR="00512913">
        <w:rPr>
          <w:lang w:val="en-GB"/>
        </w:rPr>
        <w:t>specification of</w:t>
      </w:r>
      <w:r>
        <w:rPr>
          <w:lang w:val="en-GB"/>
        </w:rPr>
        <w:t xml:space="preserve"> a p</w:t>
      </w:r>
      <w:r w:rsidRPr="005D0C25">
        <w:rPr>
          <w:lang w:val="en-GB"/>
        </w:rPr>
        <w:t xml:space="preserve">hylogenetic </w:t>
      </w:r>
      <w:r>
        <w:rPr>
          <w:lang w:val="en-GB"/>
        </w:rPr>
        <w:t xml:space="preserve">tree </w:t>
      </w:r>
      <w:r w:rsidRPr="00F66F0B">
        <w:rPr>
          <w:lang w:val="en-GB"/>
        </w:rPr>
        <w:t>and, (</w:t>
      </w:r>
      <w:r w:rsidRPr="00F66F0B">
        <w:rPr>
          <w:i/>
          <w:iCs/>
          <w:lang w:val="en-GB"/>
        </w:rPr>
        <w:t>ii</w:t>
      </w:r>
      <w:r w:rsidRPr="00F66F0B">
        <w:rPr>
          <w:lang w:val="en-GB"/>
        </w:rPr>
        <w:t xml:space="preserve">) </w:t>
      </w:r>
      <w:r>
        <w:rPr>
          <w:lang w:val="en-GB"/>
        </w:rPr>
        <w:t xml:space="preserve">Simulation of </w:t>
      </w:r>
      <w:r w:rsidRPr="00F66F0B">
        <w:rPr>
          <w:lang w:val="en-GB"/>
        </w:rPr>
        <w:t>protein sequence</w:t>
      </w:r>
      <w:r>
        <w:rPr>
          <w:lang w:val="en-GB"/>
        </w:rPr>
        <w:t>s</w:t>
      </w:r>
      <w:r w:rsidRPr="00F66F0B">
        <w:rPr>
          <w:lang w:val="en-GB"/>
        </w:rPr>
        <w:t xml:space="preserve"> </w:t>
      </w:r>
      <w:r>
        <w:rPr>
          <w:lang w:val="en-GB"/>
        </w:rPr>
        <w:t xml:space="preserve">evolution </w:t>
      </w:r>
      <w:r w:rsidRPr="00F66F0B">
        <w:rPr>
          <w:lang w:val="en-GB"/>
        </w:rPr>
        <w:t xml:space="preserve">upon the </w:t>
      </w:r>
      <w:r>
        <w:rPr>
          <w:lang w:val="en-GB"/>
        </w:rPr>
        <w:t>previous</w:t>
      </w:r>
      <w:r w:rsidRPr="00F66F0B">
        <w:rPr>
          <w:lang w:val="en-GB"/>
        </w:rPr>
        <w:t xml:space="preserve"> evolutionary histor</w:t>
      </w:r>
      <w:r>
        <w:rPr>
          <w:lang w:val="en-GB"/>
        </w:rPr>
        <w:t>y</w:t>
      </w:r>
      <w:r w:rsidRPr="00F66F0B">
        <w:rPr>
          <w:lang w:val="en-GB"/>
        </w:rPr>
        <w:t xml:space="preserve"> </w:t>
      </w:r>
      <w:r>
        <w:rPr>
          <w:lang w:val="en-GB"/>
        </w:rPr>
        <w:t>with</w:t>
      </w:r>
      <w:r w:rsidRPr="00F66F0B">
        <w:rPr>
          <w:lang w:val="en-GB"/>
        </w:rPr>
        <w:t xml:space="preserve"> the substitution model</w:t>
      </w:r>
      <w:r>
        <w:rPr>
          <w:lang w:val="en-GB"/>
        </w:rPr>
        <w:t>s</w:t>
      </w:r>
      <w:r w:rsidRPr="00F66F0B">
        <w:rPr>
          <w:lang w:val="en-GB"/>
        </w:rPr>
        <w:t xml:space="preserve"> of protein evolution</w:t>
      </w:r>
      <w:r>
        <w:rPr>
          <w:lang w:val="en-GB"/>
        </w:rPr>
        <w:t xml:space="preserve"> that are evaluated</w:t>
      </w:r>
      <w:r w:rsidRPr="00F66F0B">
        <w:rPr>
          <w:lang w:val="en-GB"/>
        </w:rPr>
        <w:t xml:space="preserve">. </w:t>
      </w:r>
      <w:r>
        <w:rPr>
          <w:lang w:val="en-GB"/>
        </w:rPr>
        <w:t xml:space="preserve">As expected, simulations of protein evolution under an empirical substitution model are rapid (seconds) </w:t>
      </w:r>
      <w:r w:rsidR="00431888">
        <w:rPr>
          <w:lang w:val="en-GB"/>
        </w:rPr>
        <w:t xml:space="preserve">and </w:t>
      </w:r>
      <w:r>
        <w:rPr>
          <w:lang w:val="en-GB"/>
        </w:rPr>
        <w:t xml:space="preserve">simulations under site-dependent SCS model are slower (from seconds to </w:t>
      </w:r>
      <w:r>
        <w:rPr>
          <w:lang w:val="en-GB"/>
        </w:rPr>
        <w:lastRenderedPageBreak/>
        <w:t xml:space="preserve">minutes depending on the protein length and sample size) due to </w:t>
      </w:r>
      <w:r w:rsidR="00431888">
        <w:rPr>
          <w:lang w:val="en-GB"/>
        </w:rPr>
        <w:t xml:space="preserve">the consideration of </w:t>
      </w:r>
      <w:r>
        <w:rPr>
          <w:lang w:val="en-GB"/>
        </w:rPr>
        <w:t>structural constraints. However</w:t>
      </w:r>
      <w:r w:rsidRPr="00F66F0B">
        <w:rPr>
          <w:lang w:val="en-GB"/>
        </w:rPr>
        <w:t>,</w:t>
      </w:r>
      <w:r>
        <w:rPr>
          <w:lang w:val="en-GB"/>
        </w:rPr>
        <w:t xml:space="preserve"> conveniently</w:t>
      </w:r>
      <w:r w:rsidRPr="00F66F0B">
        <w:rPr>
          <w:lang w:val="en-GB"/>
        </w:rPr>
        <w:t xml:space="preserve"> </w:t>
      </w:r>
      <w:proofErr w:type="spellStart"/>
      <w:r w:rsidRPr="00F66F0B">
        <w:rPr>
          <w:i/>
          <w:iCs/>
          <w:lang w:val="en-GB"/>
        </w:rPr>
        <w:t>Prot</w:t>
      </w:r>
      <w:r>
        <w:rPr>
          <w:i/>
          <w:iCs/>
          <w:lang w:val="en-GB"/>
        </w:rPr>
        <w:t>ein</w:t>
      </w:r>
      <w:r w:rsidRPr="00F66F0B">
        <w:rPr>
          <w:i/>
          <w:iCs/>
          <w:lang w:val="en-GB"/>
        </w:rPr>
        <w:t>Model</w:t>
      </w:r>
      <w:r>
        <w:rPr>
          <w:i/>
          <w:iCs/>
          <w:lang w:val="en-GB"/>
        </w:rPr>
        <w:t>erABC</w:t>
      </w:r>
      <w:proofErr w:type="spellEnd"/>
      <w:r w:rsidRPr="00F66F0B">
        <w:rPr>
          <w:lang w:val="en-GB"/>
        </w:rPr>
        <w:t xml:space="preserve"> </w:t>
      </w:r>
      <w:r>
        <w:rPr>
          <w:lang w:val="en-GB"/>
        </w:rPr>
        <w:t xml:space="preserve">can run the </w:t>
      </w:r>
      <w:r w:rsidRPr="00F66F0B">
        <w:rPr>
          <w:lang w:val="en-GB"/>
        </w:rPr>
        <w:t xml:space="preserve">simulations in parallel on </w:t>
      </w:r>
      <w:r w:rsidR="008B5E68">
        <w:rPr>
          <w:lang w:val="en-GB"/>
        </w:rPr>
        <w:t xml:space="preserve">a </w:t>
      </w:r>
      <w:r w:rsidRPr="00F66F0B">
        <w:rPr>
          <w:lang w:val="en-GB"/>
        </w:rPr>
        <w:t xml:space="preserve">multicore </w:t>
      </w:r>
      <w:r w:rsidR="008B5E68">
        <w:rPr>
          <w:lang w:val="en-GB"/>
        </w:rPr>
        <w:t>machine</w:t>
      </w:r>
      <w:r w:rsidRPr="00F66F0B">
        <w:rPr>
          <w:lang w:val="en-GB"/>
        </w:rPr>
        <w:t>.</w:t>
      </w:r>
    </w:p>
    <w:p w14:paraId="562D7494" w14:textId="74288975" w:rsidR="00546E34" w:rsidRPr="00320334" w:rsidRDefault="00546E34" w:rsidP="00546E34">
      <w:pPr>
        <w:pStyle w:val="Prrafodelista"/>
        <w:numPr>
          <w:ilvl w:val="0"/>
          <w:numId w:val="5"/>
        </w:numPr>
        <w:rPr>
          <w:lang w:val="en-GB"/>
        </w:rPr>
      </w:pPr>
      <w:del w:id="53" w:author="David Ferreiro Garcia" w:date="2023-02-17T10:29:00Z">
        <w:r w:rsidDel="00D7061B">
          <w:rPr>
            <w:iCs/>
            <w:lang w:val="en-GB"/>
          </w:rPr>
          <w:delText>Summary statistics</w:delText>
        </w:r>
      </w:del>
      <w:ins w:id="54" w:author="David Ferreiro Garcia" w:date="2023-02-17T10:29:00Z">
        <w:r w:rsidR="00D7061B">
          <w:rPr>
            <w:iCs/>
            <w:lang w:val="en-GB"/>
          </w:rPr>
          <w:t>SS</w:t>
        </w:r>
      </w:ins>
      <w:r>
        <w:rPr>
          <w:iCs/>
          <w:lang w:val="en-GB"/>
        </w:rPr>
        <w:t xml:space="preserve">. We designed </w:t>
      </w:r>
      <w:r w:rsidRPr="00F66F0B">
        <w:rPr>
          <w:lang w:val="en-GB"/>
        </w:rPr>
        <w:t xml:space="preserve">7 </w:t>
      </w:r>
      <w:del w:id="55" w:author="David Ferreiro Garcia" w:date="2023-02-17T10:29:00Z">
        <w:r w:rsidDel="00D7061B">
          <w:rPr>
            <w:lang w:val="en-GB"/>
          </w:rPr>
          <w:delText>summary statistics</w:delText>
        </w:r>
      </w:del>
      <w:ins w:id="56" w:author="David Ferreiro Garcia" w:date="2023-02-17T10:29:00Z">
        <w:r w:rsidR="00D7061B">
          <w:rPr>
            <w:lang w:val="en-GB"/>
          </w:rPr>
          <w:t>SS</w:t>
        </w:r>
      </w:ins>
      <w:r>
        <w:rPr>
          <w:lang w:val="en-GB"/>
        </w:rPr>
        <w:t xml:space="preserve"> </w:t>
      </w:r>
      <w:r w:rsidRPr="00F66F0B">
        <w:rPr>
          <w:lang w:val="en-GB"/>
        </w:rPr>
        <w:t>(</w:t>
      </w:r>
      <w:r>
        <w:rPr>
          <w:lang w:val="en-GB"/>
        </w:rPr>
        <w:t xml:space="preserve">details below and in </w:t>
      </w:r>
      <w:r w:rsidRPr="00F66F0B">
        <w:rPr>
          <w:lang w:val="en-GB"/>
        </w:rPr>
        <w:t>Table S</w:t>
      </w:r>
      <w:r>
        <w:rPr>
          <w:lang w:val="en-GB"/>
        </w:rPr>
        <w:t>2,</w:t>
      </w:r>
      <w:r w:rsidRPr="00F66F0B">
        <w:rPr>
          <w:lang w:val="en-GB"/>
        </w:rPr>
        <w:t xml:space="preserve"> Supplementary </w:t>
      </w:r>
      <w:r w:rsidR="00E173C7">
        <w:rPr>
          <w:lang w:val="en-GB"/>
        </w:rPr>
        <w:t>Information</w:t>
      </w:r>
      <w:r w:rsidRPr="00F66F0B">
        <w:rPr>
          <w:lang w:val="en-GB"/>
        </w:rPr>
        <w:t>)</w:t>
      </w:r>
      <w:r>
        <w:rPr>
          <w:lang w:val="en-GB"/>
        </w:rPr>
        <w:t xml:space="preserve"> that provided sufficient evolutionary information </w:t>
      </w:r>
      <w:r w:rsidR="006B3F12">
        <w:rPr>
          <w:lang w:val="en-GB"/>
        </w:rPr>
        <w:t xml:space="preserve">to </w:t>
      </w:r>
      <w:r>
        <w:rPr>
          <w:lang w:val="en-GB"/>
        </w:rPr>
        <w:t xml:space="preserve">distinguish between the implemented SCS models </w:t>
      </w:r>
      <w:r w:rsidR="006B3F12">
        <w:rPr>
          <w:lang w:val="en-GB"/>
        </w:rPr>
        <w:t xml:space="preserve">and </w:t>
      </w:r>
      <w:r>
        <w:rPr>
          <w:lang w:val="en-GB"/>
        </w:rPr>
        <w:t xml:space="preserve">between SCS and empirical models (details shown in the following section). </w:t>
      </w:r>
      <w:r w:rsidR="006B3F12">
        <w:rPr>
          <w:lang w:val="en-GB"/>
        </w:rPr>
        <w:t>In general, t</w:t>
      </w:r>
      <w:r>
        <w:rPr>
          <w:lang w:val="en-GB"/>
        </w:rPr>
        <w:t>he</w:t>
      </w:r>
      <w:r w:rsidR="006B3F12">
        <w:rPr>
          <w:lang w:val="en-GB"/>
        </w:rPr>
        <w:t>se</w:t>
      </w:r>
      <w:r>
        <w:rPr>
          <w:lang w:val="en-GB"/>
        </w:rPr>
        <w:t xml:space="preserve"> </w:t>
      </w:r>
      <w:del w:id="57" w:author="David Ferreiro Garcia" w:date="2023-02-17T10:29:00Z">
        <w:r w:rsidDel="00D7061B">
          <w:rPr>
            <w:lang w:val="en-GB"/>
          </w:rPr>
          <w:delText>summary statistics</w:delText>
        </w:r>
      </w:del>
      <w:ins w:id="58" w:author="David Ferreiro Garcia" w:date="2023-02-17T10:29:00Z">
        <w:r w:rsidR="00D7061B">
          <w:rPr>
            <w:lang w:val="en-GB"/>
          </w:rPr>
          <w:t>SS</w:t>
        </w:r>
      </w:ins>
      <w:r>
        <w:rPr>
          <w:lang w:val="en-GB"/>
        </w:rPr>
        <w:t xml:space="preserve"> </w:t>
      </w:r>
      <w:r w:rsidR="006B3F12">
        <w:rPr>
          <w:lang w:val="en-GB"/>
        </w:rPr>
        <w:t xml:space="preserve">consider the </w:t>
      </w:r>
      <w:r>
        <w:rPr>
          <w:lang w:val="en-GB"/>
        </w:rPr>
        <w:t>protein folding</w:t>
      </w:r>
      <w:r w:rsidRPr="00F66F0B">
        <w:rPr>
          <w:lang w:val="en-GB"/>
        </w:rPr>
        <w:t xml:space="preserve"> stability</w:t>
      </w:r>
      <w:r>
        <w:rPr>
          <w:lang w:val="en-GB"/>
        </w:rPr>
        <w:t>, molecular diversity</w:t>
      </w:r>
      <w:r w:rsidRPr="00F66F0B">
        <w:rPr>
          <w:lang w:val="en-GB"/>
        </w:rPr>
        <w:t xml:space="preserve"> </w:t>
      </w:r>
      <w:r>
        <w:rPr>
          <w:lang w:val="en-GB"/>
        </w:rPr>
        <w:t>and</w:t>
      </w:r>
      <w:r w:rsidRPr="00F66F0B">
        <w:rPr>
          <w:lang w:val="en-GB"/>
        </w:rPr>
        <w:t xml:space="preserve"> physicochemical properties of the amino acids</w:t>
      </w:r>
      <w:r>
        <w:rPr>
          <w:lang w:val="en-GB"/>
        </w:rPr>
        <w:t xml:space="preserve"> involved in the </w:t>
      </w:r>
      <w:r w:rsidRPr="00F66F0B">
        <w:rPr>
          <w:lang w:val="en-GB"/>
        </w:rPr>
        <w:t xml:space="preserve">replacements. </w:t>
      </w:r>
      <w:r>
        <w:rPr>
          <w:lang w:val="en-GB"/>
        </w:rPr>
        <w:t>Concerning the protein folding</w:t>
      </w:r>
      <w:r w:rsidRPr="00F66F0B">
        <w:rPr>
          <w:lang w:val="en-GB"/>
        </w:rPr>
        <w:t xml:space="preserve"> stability</w:t>
      </w:r>
      <w:r>
        <w:rPr>
          <w:lang w:val="en-GB"/>
        </w:rPr>
        <w:t>, it</w:t>
      </w:r>
      <w:r w:rsidRPr="00F66F0B">
        <w:rPr>
          <w:lang w:val="en-GB"/>
        </w:rPr>
        <w:t xml:space="preserve"> include</w:t>
      </w:r>
      <w:r>
        <w:rPr>
          <w:lang w:val="en-GB"/>
        </w:rPr>
        <w:t>s</w:t>
      </w:r>
      <w:r w:rsidRPr="00F66F0B">
        <w:rPr>
          <w:lang w:val="en-GB"/>
        </w:rPr>
        <w:t xml:space="preserve"> the mean and standard deviation </w:t>
      </w:r>
      <w:r>
        <w:rPr>
          <w:lang w:val="en-GB"/>
        </w:rPr>
        <w:t xml:space="preserve">of the </w:t>
      </w:r>
      <w:r w:rsidRPr="00F66F0B">
        <w:rPr>
          <w:lang w:val="en-GB"/>
        </w:rPr>
        <w:t xml:space="preserve">free energy </w:t>
      </w:r>
      <w:r>
        <w:rPr>
          <w:lang w:val="en-GB"/>
        </w:rPr>
        <w:t>of the study proteins</w:t>
      </w:r>
      <w:r w:rsidRPr="00F66F0B">
        <w:rPr>
          <w:lang w:val="en-GB"/>
        </w:rPr>
        <w:t xml:space="preserve"> </w:t>
      </w:r>
      <w:r>
        <w:rPr>
          <w:lang w:val="en-GB"/>
        </w:rPr>
        <w:t>predicted</w:t>
      </w:r>
      <w:r w:rsidRPr="00F66F0B">
        <w:rPr>
          <w:lang w:val="en-GB"/>
        </w:rPr>
        <w:t xml:space="preserve"> with</w:t>
      </w:r>
      <w:r>
        <w:rPr>
          <w:lang w:val="en-GB"/>
        </w:rPr>
        <w:t xml:space="preserve"> the</w:t>
      </w:r>
      <w:r w:rsidRPr="00F66F0B">
        <w:rPr>
          <w:lang w:val="en-GB"/>
        </w:rPr>
        <w:t xml:space="preserve"> </w:t>
      </w:r>
      <w:proofErr w:type="spellStart"/>
      <w:r w:rsidRPr="00F66F0B">
        <w:rPr>
          <w:i/>
          <w:iCs/>
          <w:lang w:val="en-GB"/>
        </w:rPr>
        <w:t>DeltaGREM</w:t>
      </w:r>
      <w:proofErr w:type="spellEnd"/>
      <w:r w:rsidRPr="00F66F0B">
        <w:rPr>
          <w:lang w:val="en-GB"/>
        </w:rPr>
        <w:t xml:space="preserve"> </w:t>
      </w:r>
      <w:r>
        <w:rPr>
          <w:lang w:val="en-GB"/>
        </w:rPr>
        <w:t xml:space="preserve">framework </w:t>
      </w:r>
      <w:r>
        <w:rPr>
          <w:lang w:val="en-GB"/>
        </w:rPr>
        <w:fldChar w:fldCharType="begin"/>
      </w:r>
      <w:r w:rsidR="00250D2B">
        <w:rPr>
          <w:lang w:val="en-GB"/>
        </w:rPr>
        <w:instrText xml:space="preserve"> ADDIN ZOTERO_ITEM CSL_CITATION {"citationID":"4HrcQoyt","properties":{"formattedCitation":"(Minning et al. 2013; Miguel Arenas et al. 2015)","plainCitation":"(Minning et al. 2013; Miguel Arenas et al. 2015)","dontUpdate":true,"noteIndex":0},"citationItems":[{"id":511,"uris":["http://zotero.org/users/local/3HvvyIsJ/items/45K6P4MG"],"itemData":{"id":511,"type":"article-journal","abstract":"Despite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id":893,"uris":["http://zotero.org/users/local/3HvvyIsJ/items/GLACGFDR"],"itemData":{"id":893,"type":"article-journal","abstract":"Proteins that need to be structured in their native state must be stable both against the unfolded ensemble and against incorrectly folded (misfolded) conformations with low free energy. Positive design targets the first type of stability by strengthening native interactions. The second type of stability is achieved by destabilizing interactions that occur frequently in the misfolded ensemble, a strategy called negative design. Here, we investigate negative design adopting a statistical mechanical model of the misfolded ensemble, which improves the usual Gaussian approximation by taking into account the third moment of the energy distribution and contact correlations. Applying this model, we detect and quantify selection for negative design in most natural proteins, and we analytically design protein sequences that are stable both against unfolding and against misfolding.","container-title":"Proteins: Structure, Function, and Bioinformatics","DOI":"10.1002/prot.24244","ISSN":"08873585","issue":"7","journalAbbreviation":"Proteins","language":"en","page":"1102-1112","source":"DOI.org (Crossref)","title":"Detecting selection for negative design in proteins through an improved model of the misfolded state: Detecting Selection for Negative Design","title-short":"Detecting selection for negative design in proteins through an improved model of the misfolded state","volume":"81","author":[{"family":"Minning","given":"Jonas"},{"family":"Porto","given":"Markus"},{"family":"Bastolla","given":"Ugo"}],"issued":{"date-parts":[["2013",7]]}}}],"schema":"https://github.com/citation-style-language/schema/raw/master/csl-citation.json"} </w:instrText>
      </w:r>
      <w:r>
        <w:rPr>
          <w:lang w:val="en-GB"/>
        </w:rPr>
        <w:fldChar w:fldCharType="separate"/>
      </w:r>
      <w:r>
        <w:rPr>
          <w:lang w:val="en-US"/>
        </w:rPr>
        <w:t>(Minning et al. 2013; Arenas et al. 2015)</w:t>
      </w:r>
      <w:r>
        <w:rPr>
          <w:lang w:val="en-GB"/>
        </w:rPr>
        <w:fldChar w:fldCharType="end"/>
      </w:r>
      <w:r>
        <w:rPr>
          <w:lang w:val="en-GB"/>
        </w:rPr>
        <w:t>.</w:t>
      </w:r>
      <w:r w:rsidRPr="00617EF0">
        <w:rPr>
          <w:lang w:val="en-GB"/>
        </w:rPr>
        <w:t xml:space="preserve"> </w:t>
      </w:r>
      <w:r>
        <w:rPr>
          <w:lang w:val="en-GB"/>
        </w:rPr>
        <w:t xml:space="preserve">As a measure of molecular diversity we </w:t>
      </w:r>
      <w:r w:rsidR="006B3F12">
        <w:rPr>
          <w:lang w:val="en-GB"/>
        </w:rPr>
        <w:t xml:space="preserve">considered </w:t>
      </w:r>
      <w:r w:rsidRPr="00617EF0">
        <w:rPr>
          <w:lang w:val="en-GB"/>
        </w:rPr>
        <w:t xml:space="preserve">the number of </w:t>
      </w:r>
      <w:r w:rsidRPr="00F66F0B">
        <w:rPr>
          <w:lang w:val="en-GB"/>
        </w:rPr>
        <w:t>segregating sites</w:t>
      </w:r>
      <w:r>
        <w:rPr>
          <w:lang w:val="en-GB"/>
        </w:rPr>
        <w:t xml:space="preserve">, following previous ABC-based studies </w:t>
      </w:r>
      <w:r>
        <w:rPr>
          <w:lang w:val="en-GB"/>
        </w:rPr>
        <w:fldChar w:fldCharType="begin"/>
      </w:r>
      <w:r>
        <w:rPr>
          <w:lang w:val="en-GB"/>
        </w:rPr>
        <w:instrText xml:space="preserve"> ADDIN ZOTERO_ITEM CSL_CITATION {"citationID":"KwWo00UV","properties":{"formattedCitation":"(Lopes et al. 2014; M. Arenas et al. 2015; Arenas 2022)","plainCitation":"(Lopes et al. 2014; M. Arenas et al. 2015; Arenas 2022)","noteIndex":0},"citationItems":[{"id":714,"uris":["http://zotero.org/users/local/3HvvyIsJ/items/HHSI3G5Z"],"itemData":{"id":714,"type":"article-journal","abstract":"Motivation: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2022"]]}}},{"id":875,"uris":["http://zotero.org/users/local/3HvvyIsJ/items/5QMVVAJD"],"itemData":{"id":875,"type":"article-journal","abstract":"The estimation of substitution and recombination rates can provide important insights into the molecular evolution of protein-coding sequences. Here, we present a new computational framework, called “CodABC,” to jointly estimate recombination, substitution and synonymous and nonsynonymous rates from coding data. CodABC uses approximate Bayesian computation with and without regression adjustment and implements a variety of codon models, intracodon recombination, and longitudinal sampling. CodABC can provide accurate joint parameter estimates from recombining coding sequences, often outperforming maximum-likelihood methods based on more approximate models. In addition, CodABC allows for the inclusion of several nuisance parameters such as those representing codon frequencies, transition matrices, heterogeneity across sites or invariable sites. CodABC is freely available from http://code.google.com/p/codabc/, includes a GUI, extensive documentation and ready-to-use examples, and can run in parallel on multicore machines.","container-title":"Molecular Biology and Evolution","DOI":"10.1093/molbev/msu411","ISSN":"0737-4038, 1537-1719","issue":"4","journalAbbreviation":"Molecular Biology and Evolution","language":"en","page":"1109-1112","source":"DOI.org (Crossref)","title":"CodABC: A Computational Framework to Coestimate Recombination, Substitution, and Molecular Adaptation Rates by Approximate Bayesian Computation","title-short":"CodABC","volume":"32","author":[{"family":"Arenas","given":"M."},{"family":"Lopes","given":"J. S."},{"family":"Beaumont","given":"M. A."},{"family":"Posada","given":"D."}],"issued":{"date-parts":[["2015",4,1]]}}},{"id":682,"uris":["http://zotero.org/users/local/3HvvyIsJ/items/S6KUQ2B7"],"itemData":{"id":682,"type":"article-journal","container-title":"Heredity","DOI":"10.1038/hdy.2013.101","ISSN":"0018-067X, 1365-2540","issue":"3","journalAbbreviation":"Heredity","language":"en","page":"255-264","source":"DOI.org (Crossref)","title":"Coestimation of recombination, substitution and molecular adaptation rates by approximate Bayesian computation","volume":"112","author":[{"family":"Lopes","given":"J S"},{"family":"Arenas","given":"M"},{"family":"Posada","given":"D"},{"family":"Beaumont","given":"M A"}],"issued":{"date-parts":[["2014",3]]}}}],"schema":"https://github.com/citation-style-language/schema/raw/master/csl-citation.json"} </w:instrText>
      </w:r>
      <w:r>
        <w:rPr>
          <w:lang w:val="en-GB"/>
        </w:rPr>
        <w:fldChar w:fldCharType="separate"/>
      </w:r>
      <w:r>
        <w:rPr>
          <w:lang w:val="en-US"/>
        </w:rPr>
        <w:t>(Lopes et al. 2014; M. Arenas et al. 2015; Arenas 2022)</w:t>
      </w:r>
      <w:r>
        <w:rPr>
          <w:lang w:val="en-GB"/>
        </w:rPr>
        <w:fldChar w:fldCharType="end"/>
      </w:r>
      <w:r>
        <w:rPr>
          <w:lang w:val="en-GB"/>
        </w:rPr>
        <w:t>.</w:t>
      </w:r>
      <w:r w:rsidRPr="00320334">
        <w:rPr>
          <w:lang w:val="en-GB"/>
        </w:rPr>
        <w:t xml:space="preserve"> We </w:t>
      </w:r>
      <w:r w:rsidR="006B3F12">
        <w:rPr>
          <w:lang w:val="en-GB"/>
        </w:rPr>
        <w:t xml:space="preserve">also </w:t>
      </w:r>
      <w:r w:rsidRPr="00320334">
        <w:rPr>
          <w:lang w:val="en-GB"/>
        </w:rPr>
        <w:t>considered the change of physicochemical properties among amino acids by the mean, standard deviation, skewness and kurtosis of the Grantham distance</w:t>
      </w:r>
      <w:r w:rsidR="00966517">
        <w:rPr>
          <w:lang w:val="en-GB"/>
        </w:rPr>
        <w:t>s</w:t>
      </w:r>
      <w:r w:rsidRPr="00320334">
        <w:rPr>
          <w:lang w:val="en-GB"/>
        </w:rPr>
        <w:t xml:space="preserve"> </w:t>
      </w:r>
      <w:r w:rsidRPr="00320334">
        <w:rPr>
          <w:lang w:val="en-GB"/>
        </w:rPr>
        <w:fldChar w:fldCharType="begin"/>
      </w:r>
      <w:r>
        <w:rPr>
          <w:lang w:val="en-GB"/>
        </w:rPr>
        <w:instrText xml:space="preserve"> ADDIN ZOTERO_ITEM CSL_CITATION {"citationID":"ikhLkrGT","properties":{"formattedCitation":"(Grantham 1974)","plainCitation":"(Grantham 1974)","noteIndex":0},"citationItems":[{"id":674,"uris":["http://zotero.org/users/local/3HvvyIsJ/items/JGB999BR"],"itemData":{"id":674,"type":"article-journal","container-title":"Science","DOI":"10.1126/science.185.4154.862","ISSN":"0036-8075, 1095-9203","issue":"4154","journalAbbreviation":"Science","language":"en","page":"862-864","source":"DOI.org (Crossref)","title":"Amino Acid Difference Formula to Help Explain Protein Evolution","volume":"185","author":[{"family":"Grantham","given":"R."}],"issued":{"date-parts":[["1974",9,6]]}}}],"schema":"https://github.com/citation-style-language/schema/raw/master/csl-citation.json"} </w:instrText>
      </w:r>
      <w:r w:rsidRPr="00320334">
        <w:rPr>
          <w:lang w:val="en-GB"/>
        </w:rPr>
        <w:fldChar w:fldCharType="separate"/>
      </w:r>
      <w:r>
        <w:rPr>
          <w:noProof/>
          <w:lang w:val="en-GB"/>
        </w:rPr>
        <w:t>(Grantham 1974)</w:t>
      </w:r>
      <w:r w:rsidRPr="00320334">
        <w:rPr>
          <w:lang w:val="en-GB"/>
        </w:rPr>
        <w:fldChar w:fldCharType="end"/>
      </w:r>
      <w:ins w:id="59" w:author="David Ferreiro Garcia" w:date="2023-02-15T17:54:00Z">
        <w:r w:rsidR="000C1D12">
          <w:rPr>
            <w:lang w:val="en-GB"/>
          </w:rPr>
          <w:t xml:space="preserve"> for protein site</w:t>
        </w:r>
      </w:ins>
      <w:r w:rsidRPr="00320334">
        <w:rPr>
          <w:lang w:val="en-GB"/>
        </w:rPr>
        <w:t>.</w:t>
      </w:r>
    </w:p>
    <w:p w14:paraId="28DE3F50" w14:textId="5F595CD3" w:rsidR="00546E34" w:rsidRPr="00F66F0B" w:rsidRDefault="00546E34" w:rsidP="00546E34">
      <w:pPr>
        <w:pStyle w:val="Prrafodelista"/>
        <w:numPr>
          <w:ilvl w:val="0"/>
          <w:numId w:val="5"/>
        </w:numPr>
        <w:rPr>
          <w:lang w:val="en-GB"/>
        </w:rPr>
      </w:pPr>
      <w:r>
        <w:rPr>
          <w:lang w:val="en-GB"/>
        </w:rPr>
        <w:t xml:space="preserve">Substitution model selection with ABC. </w:t>
      </w:r>
      <w:r w:rsidRPr="00204933">
        <w:rPr>
          <w:iCs/>
          <w:lang w:val="en-GB"/>
        </w:rPr>
        <w:t xml:space="preserve">The </w:t>
      </w:r>
      <w:r w:rsidR="00C0606A">
        <w:rPr>
          <w:iCs/>
          <w:lang w:val="en-GB"/>
        </w:rPr>
        <w:t xml:space="preserve">presented </w:t>
      </w:r>
      <w:r w:rsidRPr="00204933">
        <w:rPr>
          <w:iCs/>
          <w:lang w:val="en-GB"/>
        </w:rPr>
        <w:t>framework</w:t>
      </w:r>
      <w:r w:rsidRPr="00E20225">
        <w:rPr>
          <w:lang w:val="en-GB"/>
        </w:rPr>
        <w:t xml:space="preserve"> </w:t>
      </w:r>
      <w:r>
        <w:rPr>
          <w:lang w:val="en-GB"/>
        </w:rPr>
        <w:t>calculates</w:t>
      </w:r>
      <w:r w:rsidRPr="00F66F0B">
        <w:rPr>
          <w:lang w:val="en-GB"/>
        </w:rPr>
        <w:t xml:space="preserve"> the posterior probability of </w:t>
      </w:r>
      <w:r>
        <w:rPr>
          <w:lang w:val="en-GB"/>
        </w:rPr>
        <w:t>every studied</w:t>
      </w:r>
      <w:r w:rsidRPr="00F66F0B">
        <w:rPr>
          <w:lang w:val="en-GB"/>
        </w:rPr>
        <w:t xml:space="preserve"> substitution model with </w:t>
      </w:r>
      <w:r>
        <w:rPr>
          <w:lang w:val="en-GB"/>
        </w:rPr>
        <w:t xml:space="preserve">the query protein dataset using </w:t>
      </w:r>
      <w:r w:rsidRPr="00F66F0B">
        <w:rPr>
          <w:lang w:val="en-GB"/>
        </w:rPr>
        <w:t xml:space="preserve">the </w:t>
      </w:r>
      <w:proofErr w:type="spellStart"/>
      <w:r w:rsidRPr="005D0C25">
        <w:rPr>
          <w:i/>
          <w:lang w:val="en-GB"/>
        </w:rPr>
        <w:t>abc</w:t>
      </w:r>
      <w:proofErr w:type="spellEnd"/>
      <w:r>
        <w:rPr>
          <w:lang w:val="en-GB"/>
        </w:rPr>
        <w:t xml:space="preserve"> </w:t>
      </w:r>
      <w:r w:rsidRPr="00F66F0B">
        <w:rPr>
          <w:lang w:val="en-GB"/>
        </w:rPr>
        <w:t xml:space="preserve">R library </w:t>
      </w:r>
      <w:r w:rsidRPr="00F66F0B">
        <w:rPr>
          <w:lang w:val="en-GB"/>
        </w:rPr>
        <w:fldChar w:fldCharType="begin"/>
      </w:r>
      <w:r>
        <w:rPr>
          <w:lang w:val="en-GB"/>
        </w:rPr>
        <w:instrText xml:space="preserve"> ADDIN ZOTERO_ITEM CSL_CITATION {"citationID":"YUlS6qrj","properties":{"formattedCitation":"(Csill\\uc0\\u233{}ry et al. 2012)","plainCitation":"(Csilléry et al. 2012)","noteIndex":0},"citationItems":[{"id":534,"uris":["http://zotero.org/users/local/3HvvyIsJ/items/GK2FBPUM"],"itemData":{"id":534,"type":"article-journal","container-title":"Methods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Pr="00F66F0B">
        <w:rPr>
          <w:lang w:val="en-GB"/>
        </w:rPr>
        <w:fldChar w:fldCharType="separate"/>
      </w:r>
      <w:r w:rsidRPr="00BF1472">
        <w:rPr>
          <w:lang w:val="en-US"/>
        </w:rPr>
        <w:t>(Csilléry et al. 2012)</w:t>
      </w:r>
      <w:r w:rsidRPr="00F66F0B">
        <w:rPr>
          <w:lang w:val="en-GB"/>
        </w:rPr>
        <w:fldChar w:fldCharType="end"/>
      </w:r>
      <w:r w:rsidRPr="00F66F0B">
        <w:rPr>
          <w:lang w:val="en-GB"/>
        </w:rPr>
        <w:t xml:space="preserve">. </w:t>
      </w:r>
      <w:r>
        <w:rPr>
          <w:lang w:val="en-GB"/>
        </w:rPr>
        <w:t>The substitution model selection</w:t>
      </w:r>
      <w:r w:rsidRPr="00F66F0B">
        <w:rPr>
          <w:lang w:val="en-GB"/>
        </w:rPr>
        <w:t xml:space="preserve"> can be </w:t>
      </w:r>
      <w:r w:rsidRPr="005D0C25">
        <w:rPr>
          <w:lang w:val="en-US"/>
        </w:rPr>
        <w:t>performed with the rejection</w:t>
      </w:r>
      <w:r>
        <w:rPr>
          <w:lang w:val="en-US"/>
        </w:rPr>
        <w:t>,</w:t>
      </w:r>
      <w:r w:rsidRPr="005D0C25">
        <w:rPr>
          <w:lang w:val="en-US"/>
        </w:rPr>
        <w:t xml:space="preserve"> weighted multiple linear regression and </w:t>
      </w:r>
      <w:r w:rsidRPr="005D0C25">
        <w:rPr>
          <w:iCs/>
          <w:lang w:val="en-US"/>
        </w:rPr>
        <w:t>neural</w:t>
      </w:r>
      <w:r>
        <w:rPr>
          <w:iCs/>
          <w:lang w:val="en-US"/>
        </w:rPr>
        <w:t xml:space="preserve"> </w:t>
      </w:r>
      <w:r w:rsidRPr="005D0C25">
        <w:rPr>
          <w:iCs/>
          <w:lang w:val="en-US"/>
        </w:rPr>
        <w:t>net</w:t>
      </w:r>
      <w:r>
        <w:rPr>
          <w:iCs/>
          <w:lang w:val="en-US"/>
        </w:rPr>
        <w:t>works</w:t>
      </w:r>
      <w:r w:rsidRPr="005D0C25">
        <w:rPr>
          <w:lang w:val="en-US"/>
        </w:rPr>
        <w:t xml:space="preserve"> </w:t>
      </w:r>
      <w:r w:rsidR="009E51FF">
        <w:rPr>
          <w:lang w:val="en-US"/>
        </w:rPr>
        <w:t>methods</w:t>
      </w:r>
      <w:r w:rsidR="009E51FF">
        <w:rPr>
          <w:lang w:val="en-GB"/>
        </w:rPr>
        <w:t xml:space="preserve"> </w:t>
      </w:r>
      <w:r w:rsidRPr="00F66F0B">
        <w:rPr>
          <w:lang w:val="en-GB"/>
        </w:rPr>
        <w:fldChar w:fldCharType="begin"/>
      </w:r>
      <w:r>
        <w:rPr>
          <w:lang w:val="en-GB"/>
        </w:rPr>
        <w:instrText xml:space="preserve"> ADDIN ZOTERO_ITEM CSL_CITATION {"citationID":"Gxzt71XV","properties":{"formattedCitation":"(Beaumont et al. 2002; Beaumont 2010; Blum and Fran\\uc0\\u231{}ois 2010; Csill\\uc0\\u233{}ry et al. 2012)","plainCitation":"(Beaumont et al. 2002; Beaumont 2010; Blum and François 2010; Csilléry et al. 2012)","noteIndex":0},"citationItems":[{"id":784,"uris":["http://zotero.org/users/local/3HvvyIsJ/items/9K3K7BG4"],"itemData":{"id":784,"type":"article-journal","abstract":"In the past 10 years a statistical technique, approximate Bayesian computa tion (ABC), has been developed that can be used to infer parameters and choose between models in the complicated scenarios that are often consid ered in the environmental sciences. For example, based on gene sequence and microsatellite data, the method has been used to choose between com peting models of human demographic history as well as to infer growth rates, times of divergence, and other parameters. The method fits naturally in the Bayesian inferential framework, and a brief overview is given of the key con cepts. Three main approaches to ABC have been developed, and these are described and compared. Although the method arose in population genetics, ABC is increasingly used in other fields, including epidemiology, systems bi ology, ecology, and agent-based modeling, and many of these applications are briefly described.","container-title":"Annual Review of Ecology, Evolution, and Systematics","DOI":"10.1146/annurev-ecolsys-102209-144621","ISSN":"1543-592X, 1545-2069","issue":"1","journalAbbreviation":"Annu. Rev. Ecol. Evol. Syst.","language":"en","page":"379-406","source":"DOI.org (Crossref)","title":"Approximate Bayesian Computation in Evolution and Ecology","volume":"41","author":[{"family":"Beaumont","given":"Mark A."}],"issued":{"date-parts":[["2010",12,1]]}}},{"id":786,"uris":["http://zotero.org/users/local/3HvvyIsJ/items/4ZXYCKEZ"],"itemData":{"id":786,"type":"article-journal","abstract":"We propose a new method for approximate Bayesian statistical inference on the basis of summary statistics. The method is suited to complex problems that arise in population genetics, extending ideas developed in this setting by earlier authors. Properties of the posterior distribution of a parameter, such as its mean or density curve, are approximated without explicit likelihood calculations. This is achieved by ﬁtting a local-linear regression of simulated parameter values on simulated summary statistics, and then substituting the observed summary statistics into the regression equation. The method combines many of the advantages of Bayesian statistical inference with the computational efﬁciency of methods based on summary statistics. A key advantage of the method is that the nuisance parameters are automatically integrated out in the simulation step, so that the large numbers of nuisance parameters that arise in population genetics problems can be handled without difﬁculty. Simulation results indicate computational and statistical efﬁciency that compares favorably with those of alternative methods previously proposed in the literature. We also compare the relative efﬁciency of inferences obtained using methods based on summary statistics with those obtained directly from the data using MCMC.","container-title":"Genetics","DOI":"10.1093/genetics/162.4.2025","ISSN":"1943-2631","issue":"4","language":"en","page":"2025-2035","source":"DOI.org (Crossref)","title":"Approximate Bayesian Computation in Population Genetics","volume":"162","author":[{"family":"Beaumont","given":"Mark A"},{"family":"Zhang","given":"Wenyang"},{"family":"Balding","given":"David J"}],"issued":{"date-parts":[["2002",12,1]]}}},{"id":792,"uris":["http://zotero.org/users/local/3HvvyIsJ/items/MHCRJY6J"],"itemData":{"id":792,"type":"article-journal","abstract":"Approximate Bayesian inference on the basis of summary statistics is well-suited to complex problems for which the likelihood is either mathematically or computationally intractable. However the methods that use rejection suffer from the curse of dimensionality when the number of summary statistics is increased. Here we propose a machinelearning approach to the estimation of the posterior density by introducing two innovations. The new method ﬁts a nonlinear conditional heteroscedastic regression of the parameter on the summary statistics, and then adaptively improves estimation using importance sampling. The new algorithm is compared to the state-of-the-art approximate Bayesian methods, and achieves considerable reduction of the computational burden in two examples of inference in statistical genetics and in a queueing model.","container-title":"Statistics and Computing","DOI":"10.1007/s11222-009-9116-0","ISSN":"0960-3174, 1573-1375","issue":"1","journalAbbreviation":"Stat Comput","language":"en","page":"63-73","source":"DOI.org (Crossref)","title":"Non-linear regression models for Approximate Bayesian Computation","volume":"20","author":[{"family":"Blum","given":"Michael G. B."},{"family":"François","given":"Olivier"}],"issued":{"date-parts":[["2010",1]]}}},{"id":534,"uris":["http://zotero.org/users/local/3HvvyIsJ/items/GK2FBPUM"],"itemData":{"id":534,"type":"article-journal","container-title":"Methods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Pr="00F66F0B">
        <w:rPr>
          <w:lang w:val="en-GB"/>
        </w:rPr>
        <w:fldChar w:fldCharType="separate"/>
      </w:r>
      <w:r w:rsidRPr="00BF1472">
        <w:rPr>
          <w:lang w:val="en-US"/>
        </w:rPr>
        <w:t>(Beaumont et al. 2002; Beaumont 2010; Blum and François 2010; Csilléry et al. 2012)</w:t>
      </w:r>
      <w:r w:rsidRPr="00F66F0B">
        <w:rPr>
          <w:lang w:val="en-GB"/>
        </w:rPr>
        <w:fldChar w:fldCharType="end"/>
      </w:r>
      <w:r w:rsidRPr="00F66F0B">
        <w:rPr>
          <w:lang w:val="en-GB"/>
        </w:rPr>
        <w:t xml:space="preserve">. </w:t>
      </w:r>
      <w:r w:rsidR="00074DF5">
        <w:rPr>
          <w:lang w:val="en-GB"/>
        </w:rPr>
        <w:t xml:space="preserve">Under any ABC estimation method, </w:t>
      </w:r>
      <w:r w:rsidR="007D6557">
        <w:rPr>
          <w:lang w:val="en-GB"/>
        </w:rPr>
        <w:t xml:space="preserve">the posterior probability of every substitution model with the query data, </w:t>
      </w:r>
      <w:r w:rsidR="00074DF5">
        <w:rPr>
          <w:lang w:val="en-GB"/>
        </w:rPr>
        <w:t>the</w:t>
      </w:r>
      <w:r w:rsidRPr="00F66F0B">
        <w:rPr>
          <w:lang w:val="en-GB"/>
        </w:rPr>
        <w:t xml:space="preserve"> confusion matrix</w:t>
      </w:r>
      <w:r>
        <w:rPr>
          <w:lang w:val="en-GB"/>
        </w:rPr>
        <w:t xml:space="preserve"> (summary of accuracy of predictions under every </w:t>
      </w:r>
      <w:r>
        <w:rPr>
          <w:lang w:val="en-GB"/>
        </w:rPr>
        <w:lastRenderedPageBreak/>
        <w:t xml:space="preserve">studied substitution model) </w:t>
      </w:r>
      <w:r w:rsidRPr="00F66F0B">
        <w:rPr>
          <w:lang w:val="en-GB"/>
        </w:rPr>
        <w:t xml:space="preserve">and the goodness of fit of </w:t>
      </w:r>
      <w:r>
        <w:rPr>
          <w:lang w:val="en-GB"/>
        </w:rPr>
        <w:t xml:space="preserve">the </w:t>
      </w:r>
      <w:r w:rsidRPr="00F66F0B">
        <w:rPr>
          <w:lang w:val="en-GB"/>
        </w:rPr>
        <w:t xml:space="preserve">real data with the </w:t>
      </w:r>
      <w:r>
        <w:rPr>
          <w:lang w:val="en-GB"/>
        </w:rPr>
        <w:t>studied</w:t>
      </w:r>
      <w:r w:rsidRPr="00F66F0B">
        <w:rPr>
          <w:lang w:val="en-GB"/>
        </w:rPr>
        <w:t xml:space="preserve"> substitution models</w:t>
      </w:r>
      <w:r w:rsidR="00074DF5">
        <w:rPr>
          <w:lang w:val="en-GB"/>
        </w:rPr>
        <w:t xml:space="preserve"> </w:t>
      </w:r>
      <w:r w:rsidR="007D6557">
        <w:rPr>
          <w:lang w:val="en-GB"/>
        </w:rPr>
        <w:t>are provided</w:t>
      </w:r>
      <w:r w:rsidRPr="00F66F0B">
        <w:rPr>
          <w:lang w:val="en-GB"/>
        </w:rPr>
        <w:t xml:space="preserve">. </w:t>
      </w:r>
      <w:r w:rsidR="007D6557">
        <w:rPr>
          <w:lang w:val="en-GB"/>
        </w:rPr>
        <w:t>In addition, the framework</w:t>
      </w:r>
      <w:r>
        <w:rPr>
          <w:lang w:val="en-GB"/>
        </w:rPr>
        <w:t xml:space="preserve"> </w:t>
      </w:r>
      <w:r w:rsidR="007D6557">
        <w:rPr>
          <w:lang w:val="en-GB"/>
        </w:rPr>
        <w:t>provides</w:t>
      </w:r>
      <w:r w:rsidRPr="00F66F0B">
        <w:rPr>
          <w:lang w:val="en-GB"/>
        </w:rPr>
        <w:t xml:space="preserve"> </w:t>
      </w:r>
      <w:r>
        <w:rPr>
          <w:lang w:val="en-GB"/>
        </w:rPr>
        <w:t xml:space="preserve">the </w:t>
      </w:r>
      <w:r w:rsidRPr="00F66F0B">
        <w:rPr>
          <w:lang w:val="en-GB"/>
        </w:rPr>
        <w:t xml:space="preserve">SS </w:t>
      </w:r>
      <w:ins w:id="60" w:author="David Ferreiro Garcia" w:date="2023-02-16T18:56:00Z">
        <w:r w:rsidR="006A65B5">
          <w:rPr>
            <w:lang w:val="en-GB"/>
          </w:rPr>
          <w:t xml:space="preserve">values </w:t>
        </w:r>
      </w:ins>
      <w:r w:rsidR="007D6557">
        <w:rPr>
          <w:lang w:val="en-GB"/>
        </w:rPr>
        <w:t>of</w:t>
      </w:r>
      <w:r w:rsidR="007D6557" w:rsidRPr="00F66F0B">
        <w:rPr>
          <w:lang w:val="en-GB"/>
        </w:rPr>
        <w:t xml:space="preserve"> </w:t>
      </w:r>
      <w:r w:rsidRPr="00F66F0B">
        <w:rPr>
          <w:lang w:val="en-GB"/>
        </w:rPr>
        <w:t xml:space="preserve">the retained simulations </w:t>
      </w:r>
      <w:r>
        <w:rPr>
          <w:lang w:val="en-GB"/>
        </w:rPr>
        <w:t>under</w:t>
      </w:r>
      <w:r w:rsidRPr="00F66F0B">
        <w:rPr>
          <w:lang w:val="en-GB"/>
        </w:rPr>
        <w:t xml:space="preserve"> every </w:t>
      </w:r>
      <w:r w:rsidR="007D6557">
        <w:rPr>
          <w:lang w:val="en-GB"/>
        </w:rPr>
        <w:t>studied</w:t>
      </w:r>
      <w:r w:rsidR="007D6557" w:rsidRPr="00F66F0B">
        <w:rPr>
          <w:lang w:val="en-GB"/>
        </w:rPr>
        <w:t xml:space="preserve"> </w:t>
      </w:r>
      <w:r w:rsidRPr="00F66F0B">
        <w:rPr>
          <w:lang w:val="en-GB"/>
        </w:rPr>
        <w:t>substitution model</w:t>
      </w:r>
      <w:r>
        <w:rPr>
          <w:lang w:val="en-GB"/>
        </w:rPr>
        <w:t xml:space="preserve"> and </w:t>
      </w:r>
      <w:ins w:id="61" w:author="David Ferreiro Garcia" w:date="2023-02-16T18:56:00Z">
        <w:r w:rsidR="006A65B5">
          <w:rPr>
            <w:lang w:val="en-GB"/>
          </w:rPr>
          <w:t xml:space="preserve">the </w:t>
        </w:r>
      </w:ins>
      <w:r>
        <w:rPr>
          <w:lang w:val="en-GB"/>
        </w:rPr>
        <w:t>distribution</w:t>
      </w:r>
      <w:r w:rsidR="000E508C">
        <w:rPr>
          <w:lang w:val="en-GB"/>
        </w:rPr>
        <w:t>s</w:t>
      </w:r>
      <w:r>
        <w:rPr>
          <w:lang w:val="en-GB"/>
        </w:rPr>
        <w:t xml:space="preserve"> of</w:t>
      </w:r>
      <w:r w:rsidRPr="00F66F0B">
        <w:rPr>
          <w:lang w:val="en-GB"/>
        </w:rPr>
        <w:t xml:space="preserve"> </w:t>
      </w:r>
      <w:r w:rsidR="007D6557">
        <w:rPr>
          <w:lang w:val="en-GB"/>
        </w:rPr>
        <w:t xml:space="preserve">the </w:t>
      </w:r>
      <w:r w:rsidRPr="00F66F0B">
        <w:rPr>
          <w:lang w:val="en-GB"/>
        </w:rPr>
        <w:t xml:space="preserve">distance between </w:t>
      </w:r>
      <w:r w:rsidR="007D6557">
        <w:rPr>
          <w:lang w:val="en-GB"/>
        </w:rPr>
        <w:t>the retained</w:t>
      </w:r>
      <w:r w:rsidR="007D6557" w:rsidRPr="00F66F0B">
        <w:rPr>
          <w:lang w:val="en-GB"/>
        </w:rPr>
        <w:t xml:space="preserve"> </w:t>
      </w:r>
      <w:r>
        <w:rPr>
          <w:lang w:val="en-GB"/>
        </w:rPr>
        <w:t xml:space="preserve">and observed </w:t>
      </w:r>
      <w:del w:id="62" w:author="David Ferreiro Garcia" w:date="2023-02-17T10:29:00Z">
        <w:r w:rsidRPr="00F66F0B" w:rsidDel="00D7061B">
          <w:rPr>
            <w:lang w:val="en-GB"/>
          </w:rPr>
          <w:delText>summary statistics</w:delText>
        </w:r>
      </w:del>
      <w:ins w:id="63" w:author="David Ferreiro Garcia" w:date="2023-02-17T10:29:00Z">
        <w:r w:rsidR="00D7061B">
          <w:rPr>
            <w:lang w:val="en-GB"/>
          </w:rPr>
          <w:t>SS</w:t>
        </w:r>
      </w:ins>
      <w:r w:rsidRPr="00F66F0B">
        <w:rPr>
          <w:lang w:val="en-GB"/>
        </w:rPr>
        <w:t xml:space="preserve"> </w:t>
      </w:r>
      <w:r w:rsidR="007D6557">
        <w:rPr>
          <w:lang w:val="en-GB"/>
        </w:rPr>
        <w:t xml:space="preserve">under </w:t>
      </w:r>
      <w:r w:rsidRPr="00F66F0B">
        <w:rPr>
          <w:lang w:val="en-GB"/>
        </w:rPr>
        <w:t xml:space="preserve">every </w:t>
      </w:r>
      <w:r w:rsidR="000E508C">
        <w:rPr>
          <w:lang w:val="en-GB"/>
        </w:rPr>
        <w:t>studied</w:t>
      </w:r>
      <w:r w:rsidR="000E508C" w:rsidRPr="00F66F0B">
        <w:rPr>
          <w:lang w:val="en-GB"/>
        </w:rPr>
        <w:t xml:space="preserve"> </w:t>
      </w:r>
      <w:r>
        <w:rPr>
          <w:lang w:val="en-GB"/>
        </w:rPr>
        <w:t>s</w:t>
      </w:r>
      <w:r w:rsidRPr="00F66F0B">
        <w:rPr>
          <w:lang w:val="en-GB"/>
        </w:rPr>
        <w:t>ubstitution model</w:t>
      </w:r>
      <w:r>
        <w:rPr>
          <w:lang w:val="en-GB"/>
        </w:rPr>
        <w:t>.</w:t>
      </w:r>
    </w:p>
    <w:p w14:paraId="712FA8F7" w14:textId="67649656" w:rsidR="00546E34" w:rsidRPr="00F66F0B" w:rsidRDefault="00546E34">
      <w:pPr>
        <w:spacing w:line="480" w:lineRule="auto"/>
        <w:rPr>
          <w:lang w:val="en-GB"/>
        </w:rPr>
        <w:pPrChange w:id="64" w:author="David Ferreiro Garcia" w:date="2023-02-15T20:13:00Z">
          <w:pPr/>
        </w:pPrChange>
      </w:pPr>
      <w:r>
        <w:rPr>
          <w:lang w:val="en-GB"/>
        </w:rPr>
        <w:t>Altogether</w:t>
      </w:r>
      <w:r w:rsidRPr="00F66F0B">
        <w:rPr>
          <w:lang w:val="en-GB"/>
        </w:rPr>
        <w:t>,</w:t>
      </w:r>
      <w:r>
        <w:rPr>
          <w:lang w:val="en-GB"/>
        </w:rPr>
        <w:t xml:space="preserve"> </w:t>
      </w:r>
      <w:proofErr w:type="spellStart"/>
      <w:r w:rsidRPr="00F66F0B">
        <w:rPr>
          <w:i/>
          <w:iCs/>
          <w:lang w:val="en-GB"/>
        </w:rPr>
        <w:t>Prot</w:t>
      </w:r>
      <w:r>
        <w:rPr>
          <w:i/>
          <w:iCs/>
          <w:lang w:val="en-GB"/>
        </w:rPr>
        <w:t>ein</w:t>
      </w:r>
      <w:r w:rsidRPr="00F66F0B">
        <w:rPr>
          <w:i/>
          <w:iCs/>
          <w:lang w:val="en-GB"/>
        </w:rPr>
        <w:t>Model</w:t>
      </w:r>
      <w:r>
        <w:rPr>
          <w:i/>
          <w:iCs/>
          <w:lang w:val="en-GB"/>
        </w:rPr>
        <w:t>erABC</w:t>
      </w:r>
      <w:proofErr w:type="spellEnd"/>
      <w:r w:rsidRPr="00F66F0B">
        <w:rPr>
          <w:lang w:val="en-GB"/>
        </w:rPr>
        <w:t xml:space="preserve"> </w:t>
      </w:r>
      <w:r w:rsidR="00C62506">
        <w:rPr>
          <w:lang w:val="en-GB"/>
        </w:rPr>
        <w:t>provides the selection among</w:t>
      </w:r>
      <w:r w:rsidR="00C62506" w:rsidRPr="00F66F0B">
        <w:rPr>
          <w:lang w:val="en-GB"/>
        </w:rPr>
        <w:t xml:space="preserve"> </w:t>
      </w:r>
      <w:r>
        <w:rPr>
          <w:lang w:val="en-GB"/>
        </w:rPr>
        <w:t>substitution model</w:t>
      </w:r>
      <w:r w:rsidR="00C62506">
        <w:rPr>
          <w:lang w:val="en-GB"/>
        </w:rPr>
        <w:t>s of protein evolution</w:t>
      </w:r>
      <w:r>
        <w:rPr>
          <w:lang w:val="en-GB"/>
        </w:rPr>
        <w:t xml:space="preserve"> </w:t>
      </w:r>
      <w:r w:rsidR="00C62506">
        <w:rPr>
          <w:lang w:val="en-GB"/>
        </w:rPr>
        <w:t>including</w:t>
      </w:r>
      <w:r>
        <w:rPr>
          <w:lang w:val="en-GB"/>
        </w:rPr>
        <w:t xml:space="preserve"> complex models that cannot be implemented in likelihood functions </w:t>
      </w:r>
      <w:r w:rsidR="00400F27">
        <w:rPr>
          <w:lang w:val="en-GB"/>
        </w:rPr>
        <w:t>through</w:t>
      </w:r>
      <w:r>
        <w:rPr>
          <w:lang w:val="en-GB"/>
        </w:rPr>
        <w:t xml:space="preserve"> ABC. The </w:t>
      </w:r>
      <w:r w:rsidR="00400F27">
        <w:rPr>
          <w:lang w:val="en-GB"/>
        </w:rPr>
        <w:t xml:space="preserve">framework </w:t>
      </w:r>
      <w:r>
        <w:rPr>
          <w:lang w:val="en-GB"/>
        </w:rPr>
        <w:t xml:space="preserve">is </w:t>
      </w:r>
      <w:r w:rsidRPr="00F66F0B">
        <w:rPr>
          <w:lang w:val="en-GB"/>
        </w:rPr>
        <w:t>written in Python, C and R</w:t>
      </w:r>
      <w:r>
        <w:rPr>
          <w:lang w:val="en-GB"/>
        </w:rPr>
        <w:t>,</w:t>
      </w:r>
      <w:r w:rsidRPr="00F66F0B">
        <w:rPr>
          <w:lang w:val="en-GB"/>
        </w:rPr>
        <w:t xml:space="preserve"> </w:t>
      </w:r>
      <w:r>
        <w:rPr>
          <w:lang w:val="en-GB"/>
        </w:rPr>
        <w:t xml:space="preserve">and optionally </w:t>
      </w:r>
      <w:r w:rsidRPr="00F66F0B">
        <w:rPr>
          <w:lang w:val="en-GB"/>
        </w:rPr>
        <w:t xml:space="preserve">can run </w:t>
      </w:r>
      <w:r>
        <w:rPr>
          <w:lang w:val="en-GB"/>
        </w:rPr>
        <w:t xml:space="preserve">in parallel </w:t>
      </w:r>
      <w:r w:rsidRPr="00F66F0B">
        <w:rPr>
          <w:lang w:val="en-GB"/>
        </w:rPr>
        <w:t xml:space="preserve">on </w:t>
      </w:r>
      <w:ins w:id="65" w:author="David Ferreiro Garcia" w:date="2023-02-15T18:00:00Z">
        <w:r w:rsidR="000C1D12">
          <w:rPr>
            <w:lang w:val="en-GB"/>
          </w:rPr>
          <w:t>local or cluster</w:t>
        </w:r>
      </w:ins>
      <w:ins w:id="66" w:author="David Ferreiro Garcia" w:date="2023-02-16T18:57:00Z">
        <w:r w:rsidR="006A65B5">
          <w:rPr>
            <w:lang w:val="en-GB"/>
          </w:rPr>
          <w:t xml:space="preserve"> computers</w:t>
        </w:r>
      </w:ins>
      <w:del w:id="67" w:author="David Ferreiro Garcia" w:date="2023-02-15T18:00:00Z">
        <w:r w:rsidRPr="00F66F0B" w:rsidDel="000C1D12">
          <w:rPr>
            <w:lang w:val="en-GB"/>
          </w:rPr>
          <w:delText xml:space="preserve">a </w:delText>
        </w:r>
        <w:r w:rsidDel="000C1D12">
          <w:rPr>
            <w:lang w:val="en-GB"/>
          </w:rPr>
          <w:delText xml:space="preserve">computer </w:delText>
        </w:r>
        <w:r w:rsidRPr="00F66F0B" w:rsidDel="000C1D12">
          <w:rPr>
            <w:lang w:val="en-GB"/>
          </w:rPr>
          <w:delText>cluster</w:delText>
        </w:r>
      </w:del>
      <w:r>
        <w:rPr>
          <w:lang w:val="en-GB"/>
        </w:rPr>
        <w:t xml:space="preserve">. Interestingly, the program includes </w:t>
      </w:r>
      <w:r w:rsidRPr="00F66F0B">
        <w:rPr>
          <w:lang w:val="en-GB"/>
        </w:rPr>
        <w:t xml:space="preserve">a graphical user interface (GUI) </w:t>
      </w:r>
      <w:r>
        <w:rPr>
          <w:lang w:val="en-GB"/>
        </w:rPr>
        <w:t>that can be useful for users that are not familiar with the command line</w:t>
      </w:r>
      <w:r w:rsidRPr="00F66F0B">
        <w:rPr>
          <w:lang w:val="en-GB"/>
        </w:rPr>
        <w:t xml:space="preserve">. </w:t>
      </w:r>
      <w:proofErr w:type="spellStart"/>
      <w:r w:rsidRPr="00F66F0B">
        <w:rPr>
          <w:i/>
          <w:iCs/>
          <w:lang w:val="en-GB"/>
        </w:rPr>
        <w:t>Prot</w:t>
      </w:r>
      <w:r>
        <w:rPr>
          <w:i/>
          <w:iCs/>
          <w:lang w:val="en-GB"/>
        </w:rPr>
        <w:t>ein</w:t>
      </w:r>
      <w:r w:rsidRPr="00F66F0B">
        <w:rPr>
          <w:i/>
          <w:iCs/>
          <w:lang w:val="en-GB"/>
        </w:rPr>
        <w:t>Model</w:t>
      </w:r>
      <w:r>
        <w:rPr>
          <w:i/>
          <w:iCs/>
          <w:lang w:val="en-GB"/>
        </w:rPr>
        <w:t>erABC</w:t>
      </w:r>
      <w:proofErr w:type="spellEnd"/>
      <w:r w:rsidRPr="00F66F0B">
        <w:rPr>
          <w:lang w:val="en-GB"/>
        </w:rPr>
        <w:t xml:space="preserve"> is freely available from </w:t>
      </w:r>
      <w:r w:rsidR="006A65B5">
        <w:rPr>
          <w:lang w:val="en-US"/>
        </w:rPr>
        <w:fldChar w:fldCharType="begin"/>
      </w:r>
      <w:r w:rsidR="006A65B5">
        <w:rPr>
          <w:lang w:val="en-US"/>
        </w:rPr>
        <w:instrText xml:space="preserve"> HYPERLINK "</w:instrText>
      </w:r>
      <w:r w:rsidR="006A65B5" w:rsidRPr="00591DF1">
        <w:rPr>
          <w:lang w:val="en-US"/>
        </w:rPr>
        <w:instrText>https://github.com/DavidFerreiro/ProteinModelerABC</w:instrText>
      </w:r>
      <w:r w:rsidR="006A65B5">
        <w:rPr>
          <w:lang w:val="en-US"/>
        </w:rPr>
        <w:instrText xml:space="preserve">" </w:instrText>
      </w:r>
      <w:r w:rsidR="006A65B5">
        <w:rPr>
          <w:lang w:val="en-US"/>
        </w:rPr>
      </w:r>
      <w:r w:rsidR="006A65B5">
        <w:rPr>
          <w:lang w:val="en-US"/>
        </w:rPr>
        <w:fldChar w:fldCharType="separate"/>
      </w:r>
      <w:r w:rsidR="006A65B5" w:rsidRPr="00174D68">
        <w:rPr>
          <w:rStyle w:val="Hipervnculo"/>
          <w:lang w:val="en-US"/>
        </w:rPr>
        <w:t>https://github.com/DavidFerreiro/ProteinModelerABC</w:t>
      </w:r>
      <w:r w:rsidR="006A65B5">
        <w:rPr>
          <w:lang w:val="en-US"/>
        </w:rPr>
        <w:fldChar w:fldCharType="end"/>
      </w:r>
      <w:r w:rsidRPr="00F66F0B">
        <w:rPr>
          <w:lang w:val="en-GB"/>
        </w:rPr>
        <w:t xml:space="preserve"> </w:t>
      </w:r>
      <w:r>
        <w:rPr>
          <w:lang w:val="en-GB"/>
        </w:rPr>
        <w:t>and it is distributed with</w:t>
      </w:r>
      <w:r w:rsidRPr="00F66F0B">
        <w:rPr>
          <w:lang w:val="en-GB"/>
        </w:rPr>
        <w:t xml:space="preserve"> </w:t>
      </w:r>
      <w:r>
        <w:rPr>
          <w:lang w:val="en-GB"/>
        </w:rPr>
        <w:t>a detailed</w:t>
      </w:r>
      <w:r w:rsidRPr="00F66F0B">
        <w:rPr>
          <w:lang w:val="en-GB"/>
        </w:rPr>
        <w:t xml:space="preserve"> documentation and illustrative </w:t>
      </w:r>
      <w:r w:rsidR="00C95CD8">
        <w:rPr>
          <w:lang w:val="en-GB"/>
        </w:rPr>
        <w:t xml:space="preserve">practical </w:t>
      </w:r>
      <w:r w:rsidRPr="00F66F0B">
        <w:rPr>
          <w:lang w:val="en-GB"/>
        </w:rPr>
        <w:t xml:space="preserve">examples.  </w:t>
      </w:r>
    </w:p>
    <w:p w14:paraId="24C46467" w14:textId="77777777" w:rsidR="00546E34" w:rsidRPr="00F66F0B" w:rsidRDefault="00546E34">
      <w:pPr>
        <w:spacing w:line="480" w:lineRule="auto"/>
        <w:rPr>
          <w:lang w:val="en-GB"/>
        </w:rPr>
        <w:pPrChange w:id="68" w:author="David Ferreiro Garcia" w:date="2023-02-15T20:13:00Z">
          <w:pPr/>
        </w:pPrChange>
      </w:pPr>
    </w:p>
    <w:p w14:paraId="139DD59C" w14:textId="6CA4D9D3" w:rsidR="00360828" w:rsidRPr="003B38E7" w:rsidRDefault="003B38E7">
      <w:pPr>
        <w:spacing w:line="480" w:lineRule="auto"/>
        <w:rPr>
          <w:i/>
          <w:iCs/>
          <w:lang w:val="en-GB"/>
        </w:rPr>
        <w:pPrChange w:id="69" w:author="David Ferreiro Garcia" w:date="2023-02-15T20:13:00Z">
          <w:pPr/>
        </w:pPrChange>
      </w:pPr>
      <w:r w:rsidRPr="00C31B65">
        <w:rPr>
          <w:b/>
          <w:bCs/>
          <w:sz w:val="28"/>
          <w:szCs w:val="28"/>
          <w:lang w:val="en-GB"/>
        </w:rPr>
        <w:t>Results</w:t>
      </w:r>
    </w:p>
    <w:p w14:paraId="6BD621D3" w14:textId="3681661F" w:rsidR="004161CA" w:rsidRPr="00BF1472" w:rsidRDefault="004161CA">
      <w:pPr>
        <w:spacing w:line="480" w:lineRule="auto"/>
        <w:rPr>
          <w:b/>
          <w:lang w:val="en-GB"/>
        </w:rPr>
        <w:pPrChange w:id="70" w:author="David Ferreiro Garcia" w:date="2023-02-15T20:13:00Z">
          <w:pPr/>
        </w:pPrChange>
      </w:pPr>
      <w:proofErr w:type="spellStart"/>
      <w:r w:rsidRPr="00BF1472">
        <w:rPr>
          <w:b/>
          <w:i/>
          <w:iCs/>
          <w:lang w:val="en-GB"/>
        </w:rPr>
        <w:t>Pro</w:t>
      </w:r>
      <w:r w:rsidR="008420AD">
        <w:rPr>
          <w:b/>
          <w:i/>
          <w:iCs/>
          <w:lang w:val="en-GB"/>
        </w:rPr>
        <w:t>teinModelerABC</w:t>
      </w:r>
      <w:proofErr w:type="spellEnd"/>
      <w:r w:rsidRPr="00BF1472">
        <w:rPr>
          <w:b/>
          <w:i/>
          <w:iCs/>
          <w:lang w:val="en-GB"/>
        </w:rPr>
        <w:t xml:space="preserve"> </w:t>
      </w:r>
      <w:r w:rsidRPr="00BF1472">
        <w:rPr>
          <w:b/>
          <w:lang w:val="en-GB"/>
        </w:rPr>
        <w:t>validation</w:t>
      </w:r>
    </w:p>
    <w:p w14:paraId="7B452C8F" w14:textId="2316228B" w:rsidR="00D907F1" w:rsidRDefault="00C04403">
      <w:pPr>
        <w:spacing w:line="480" w:lineRule="auto"/>
        <w:rPr>
          <w:ins w:id="71" w:author="Miguel Arenas Busto" w:date="2023-02-14T19:40:00Z"/>
          <w:lang w:val="en-GB"/>
        </w:rPr>
        <w:pPrChange w:id="72" w:author="David Ferreiro Garcia" w:date="2023-02-15T20:13:00Z">
          <w:pPr/>
        </w:pPrChange>
      </w:pPr>
      <w:r>
        <w:rPr>
          <w:lang w:val="en-GB"/>
        </w:rPr>
        <w:t xml:space="preserve">The </w:t>
      </w:r>
      <w:r w:rsidR="00C03E02">
        <w:rPr>
          <w:lang w:val="en-GB"/>
        </w:rPr>
        <w:t>use of ABC for selecting</w:t>
      </w:r>
      <w:r>
        <w:rPr>
          <w:lang w:val="en-GB"/>
        </w:rPr>
        <w:t xml:space="preserve"> among</w:t>
      </w:r>
      <w:r w:rsidRPr="00F66F0B">
        <w:rPr>
          <w:lang w:val="en-GB"/>
        </w:rPr>
        <w:t xml:space="preserve"> </w:t>
      </w:r>
      <w:r>
        <w:rPr>
          <w:lang w:val="en-GB"/>
        </w:rPr>
        <w:t xml:space="preserve">evolutionary scenarios is </w:t>
      </w:r>
      <w:r w:rsidR="00C03E02">
        <w:rPr>
          <w:lang w:val="en-GB"/>
        </w:rPr>
        <w:t>well-established</w:t>
      </w:r>
      <w:r w:rsidR="00881AD3">
        <w:rPr>
          <w:lang w:val="en-GB"/>
        </w:rPr>
        <w:t xml:space="preserve"> in </w:t>
      </w:r>
      <w:r w:rsidR="00881AD3" w:rsidRPr="00F66F0B">
        <w:rPr>
          <w:lang w:val="en-GB"/>
        </w:rPr>
        <w:t>population genetics</w:t>
      </w:r>
      <w:r w:rsidR="00DA77CA">
        <w:rPr>
          <w:lang w:val="en-GB"/>
        </w:rPr>
        <w:t xml:space="preserve"> and ecology</w:t>
      </w:r>
      <w:r w:rsidR="003A171C">
        <w:rPr>
          <w:lang w:val="en-GB"/>
        </w:rPr>
        <w:t xml:space="preserve"> (</w:t>
      </w:r>
      <w:r w:rsidR="003B38E7">
        <w:rPr>
          <w:lang w:val="en-GB"/>
        </w:rPr>
        <w:t>e</w:t>
      </w:r>
      <w:r w:rsidR="00C61564" w:rsidRPr="00F66F0B">
        <w:rPr>
          <w:lang w:val="en-GB"/>
        </w:rPr>
        <w:t>.g.,</w:t>
      </w:r>
      <w:r w:rsidR="002666D1" w:rsidRPr="00F66F0B">
        <w:rPr>
          <w:lang w:val="en-GB"/>
        </w:rPr>
        <w:t xml:space="preserve"> </w:t>
      </w:r>
      <w:r w:rsidR="002666D1" w:rsidRPr="00F66F0B">
        <w:rPr>
          <w:lang w:val="en-GB"/>
        </w:rPr>
        <w:fldChar w:fldCharType="begin"/>
      </w:r>
      <w:r w:rsidR="006F09E0">
        <w:rPr>
          <w:lang w:val="en-GB"/>
        </w:rPr>
        <w:instrText xml:space="preserve"> ADDIN ZOTERO_ITEM CSL_CITATION {"citationID":"aCJ1QzKW","properties":{"formattedCitation":"(Branco et\\uc0\\u160{}al., 2022; Leuenberger &amp; Wegmann, 2010; Sousa et\\uc0\\u160{}al., 2012)","plainCitation":"(Branco et al., 2022; Leuenberger &amp; Wegmann, 2010; Sousa et al., 2012)","dontUpdate":true,"noteIndex":0},"citationItems":[{"id":831,"uris":["http://zotero.org/users/local/3HvvyIsJ/items/SJ8JSRBR"],"itemData":{"id":831,"type":"article-journal","abstract":"The last glacial period (LGP) promoted a loss of genetic diversity in Paleolithic populations of modern humans from diverse regions of the world by range contractions and habitat fragmentation. However, this period also provided some currently submersed lands, such as the Sunda shelf in Southeast Asia (SEA), that could have favored the expansion of our species. Concerning the latter, still little is known about the inﬂuence of the lowering sea level on the genetic diversity of current SEA populations. Here, we applied approximate Bayesian computation, based on extensive spatially explicit computer simulations, to evaluate the ﬁtting of mtDNA data from diverse SEA populations with alternative evolutionary scenarios that consider and ignore the LGP and migration through long-distance dispersal (LDD). We found that both the LGP and migration through LDD should be taken into consideration to explain the currently observed genetic diversity in these populations and supported a rapid expansion of ﬁrst populations throughout SEA. We also found that temporarily available lands caused by the low sea level of the LGP provided additional resources and migration corridors that favored genetic diversity. We conclude that migration through LDD and temporarily available lands during the LGP should be considered to properly understand and model the ﬁrst expansions of modern humans.","container-title":"Genes","DOI":"10.3390/genes13020384","ISSN":"2073-4425","issue":"2","journalAbbreviation":"Genes","language":"en","page":"384","source":"DOI.org (Crossref)","title":"Consequences of the Last Glacial Period on the Genetic Diversity of Southeast Asians","volume":"13","author":[{"family":"Branco","given":"Catarina"},{"family":"Kanellou","given":"Marina"},{"family":"González-Martín","given":"Antonio"},{"family":"Arenas","given":"Miguel"}],"issued":{"date-parts":[["2022",2,21]]}}},{"id":790,"uris":["http://zotero.org/users/local/3HvvyIsJ/items/4SB2GKPG"],"itemData":{"id":790,"type":"article-journal","abstract":"Until recently, the use of Bayesian inference was limited to a few cases because for many realistic probability models the likelihood function cannot be calculated analytically. The situation changed with the advent of likelihood-free inference algorithms, often subsumed under the term approximate Bayesian computation (ABC). A key innovation was the use of a postsampling regression adjustment, allowing larger tolerance values and as such shifting computation time to realistic orders of magnitude. Here we propose a reformulation of the regression adjustment in terms of a general linear model (GLM). This allows the integration into the sound theoretical framework of Bayesian statistics and the use of its methods, including model selection via Bayes factors. We then apply the proposed methodology to the question of population subdivision among western chimpanzees, Pan troglodytes verus.","container-title":"Genetics","DOI":"10.1534/genetics.109.109058","ISSN":"1943-2631","issue":"1","language":"en","page":"243-252","source":"DOI.org (Crossref)","title":"Bayesian Computation and Model Selection Without Likelihoods","volume":"184","author":[{"family":"Leuenberger","given":"Christoph"},{"family":"Wegmann","given":"Daniel"}],"issued":{"date-parts":[["2010",1,1]]}}},{"id":895,"uris":["http://zotero.org/users/local/3HvvyIsJ/items/I3HFRQFG"],"itemData":{"id":895,"type":"article-journal","container-title":"Heredity","DOI":"10.1038/hdy.2011.116","ISSN":"0018-067X, 1365-2540","issue":"5","journalAbbreviation":"Heredity","language":"en","page":"521-530","source":"DOI.org (Crossref)","title":"Population divergence with or without admixture: selecting models using an ABC approach","title-short":"Population divergence with or without admixture","volume":"108","author":[{"family":"Sousa","given":"V C"},{"family":"Beaumont","given":"M A"},{"family":"Fernandes","given":"P"},{"family":"Coelho","given":"M M"},{"family":"Chikhi","given":"L"}],"issued":{"date-parts":[["2012",5]]}}}],"schema":"https://github.com/citation-style-language/schema/raw/master/csl-citation.json"} </w:instrText>
      </w:r>
      <w:r w:rsidR="002666D1" w:rsidRPr="00F66F0B">
        <w:rPr>
          <w:lang w:val="en-GB"/>
        </w:rPr>
        <w:fldChar w:fldCharType="separate"/>
      </w:r>
      <w:r w:rsidR="00320334" w:rsidRPr="00471A3F">
        <w:rPr>
          <w:lang w:val="en-US"/>
        </w:rPr>
        <w:t>Branco et al., 2022; Leuenberger &amp; Wegmann, 2010; Sousa et al., 2012)</w:t>
      </w:r>
      <w:r w:rsidR="002666D1" w:rsidRPr="00F66F0B">
        <w:rPr>
          <w:lang w:val="en-GB"/>
        </w:rPr>
        <w:fldChar w:fldCharType="end"/>
      </w:r>
      <w:r w:rsidR="004E0589" w:rsidRPr="00471A3F">
        <w:rPr>
          <w:lang w:val="en-US"/>
        </w:rPr>
        <w:t xml:space="preserve">. </w:t>
      </w:r>
      <w:r w:rsidR="004E0589">
        <w:rPr>
          <w:lang w:val="en-GB"/>
        </w:rPr>
        <w:t xml:space="preserve">However, </w:t>
      </w:r>
      <w:r w:rsidR="00C03E02">
        <w:rPr>
          <w:lang w:val="en-GB"/>
        </w:rPr>
        <w:t>ABC</w:t>
      </w:r>
      <w:r w:rsidR="004E0589">
        <w:rPr>
          <w:lang w:val="en-GB"/>
        </w:rPr>
        <w:t xml:space="preserve"> was not </w:t>
      </w:r>
      <w:r w:rsidR="001001FB">
        <w:rPr>
          <w:lang w:val="en-GB"/>
        </w:rPr>
        <w:t xml:space="preserve">extended </w:t>
      </w:r>
      <w:r w:rsidR="004E0589">
        <w:rPr>
          <w:lang w:val="en-GB"/>
        </w:rPr>
        <w:t>to substitution model selection</w:t>
      </w:r>
      <w:r w:rsidR="001711A0">
        <w:rPr>
          <w:lang w:val="en-GB"/>
        </w:rPr>
        <w:t xml:space="preserve"> despite it can </w:t>
      </w:r>
      <w:r w:rsidR="00881AD3">
        <w:rPr>
          <w:lang w:val="en-GB"/>
        </w:rPr>
        <w:t xml:space="preserve">provide </w:t>
      </w:r>
      <w:r w:rsidR="001711A0">
        <w:rPr>
          <w:lang w:val="en-GB"/>
        </w:rPr>
        <w:t xml:space="preserve">a proper </w:t>
      </w:r>
      <w:r w:rsidR="00881AD3">
        <w:rPr>
          <w:lang w:val="en-GB"/>
        </w:rPr>
        <w:t xml:space="preserve">alternative </w:t>
      </w:r>
      <w:r w:rsidR="001711A0">
        <w:rPr>
          <w:lang w:val="en-GB"/>
        </w:rPr>
        <w:t xml:space="preserve">to evaluate complex substitution models that cannot be </w:t>
      </w:r>
      <w:proofErr w:type="spellStart"/>
      <w:r w:rsidR="001001FB">
        <w:rPr>
          <w:lang w:val="en-GB"/>
        </w:rPr>
        <w:t>analyzed</w:t>
      </w:r>
      <w:proofErr w:type="spellEnd"/>
      <w:r w:rsidR="001001FB">
        <w:rPr>
          <w:lang w:val="en-GB"/>
        </w:rPr>
        <w:t xml:space="preserve"> </w:t>
      </w:r>
      <w:r w:rsidR="001711A0">
        <w:rPr>
          <w:lang w:val="en-GB"/>
        </w:rPr>
        <w:t xml:space="preserve">with </w:t>
      </w:r>
      <w:r w:rsidR="001001FB">
        <w:rPr>
          <w:lang w:val="en-GB"/>
        </w:rPr>
        <w:t xml:space="preserve">a </w:t>
      </w:r>
      <w:r w:rsidR="001711A0">
        <w:rPr>
          <w:lang w:val="en-GB"/>
        </w:rPr>
        <w:t>likelihood</w:t>
      </w:r>
      <w:r w:rsidR="001001FB">
        <w:rPr>
          <w:lang w:val="en-GB"/>
        </w:rPr>
        <w:t xml:space="preserve"> function</w:t>
      </w:r>
      <w:ins w:id="73" w:author="David Ferreiro Garcia" w:date="2023-02-16T18:58:00Z">
        <w:r w:rsidR="006A65B5">
          <w:rPr>
            <w:lang w:val="en-GB"/>
          </w:rPr>
          <w:t>s</w:t>
        </w:r>
      </w:ins>
      <w:r w:rsidR="001711A0">
        <w:rPr>
          <w:lang w:val="en-GB"/>
        </w:rPr>
        <w:t xml:space="preserve">. </w:t>
      </w:r>
      <w:r w:rsidR="00524C57">
        <w:rPr>
          <w:lang w:val="en-GB"/>
        </w:rPr>
        <w:t>In this section</w:t>
      </w:r>
      <w:r w:rsidR="00C72E91">
        <w:rPr>
          <w:lang w:val="en-GB"/>
        </w:rPr>
        <w:t>,</w:t>
      </w:r>
      <w:r w:rsidR="00524C57">
        <w:rPr>
          <w:lang w:val="en-GB"/>
        </w:rPr>
        <w:t xml:space="preserve"> w</w:t>
      </w:r>
      <w:r w:rsidR="005E0494" w:rsidRPr="00F66F0B">
        <w:rPr>
          <w:lang w:val="en-GB"/>
        </w:rPr>
        <w:t xml:space="preserve">e </w:t>
      </w:r>
      <w:r w:rsidR="003C6C47">
        <w:rPr>
          <w:lang w:val="en-GB"/>
        </w:rPr>
        <w:t xml:space="preserve">evaluated the </w:t>
      </w:r>
      <w:r w:rsidR="003C5B70">
        <w:rPr>
          <w:lang w:val="en-GB"/>
        </w:rPr>
        <w:t xml:space="preserve">accuracy </w:t>
      </w:r>
      <w:r w:rsidR="00524C57">
        <w:rPr>
          <w:lang w:val="en-GB"/>
        </w:rPr>
        <w:t xml:space="preserve">of </w:t>
      </w:r>
      <w:proofErr w:type="spellStart"/>
      <w:r w:rsidR="00F84FD3" w:rsidRPr="00F66F0B">
        <w:rPr>
          <w:i/>
          <w:iCs/>
          <w:lang w:val="en-GB"/>
        </w:rPr>
        <w:t>Prot</w:t>
      </w:r>
      <w:r w:rsidR="00F84FD3">
        <w:rPr>
          <w:i/>
          <w:iCs/>
          <w:lang w:val="en-GB"/>
        </w:rPr>
        <w:t>einModelerABC</w:t>
      </w:r>
      <w:proofErr w:type="spellEnd"/>
      <w:r w:rsidR="00F84FD3" w:rsidDel="00F84FD3">
        <w:rPr>
          <w:lang w:val="en-GB"/>
        </w:rPr>
        <w:t xml:space="preserve"> </w:t>
      </w:r>
      <w:r w:rsidR="003C6C47">
        <w:rPr>
          <w:lang w:val="en-GB"/>
        </w:rPr>
        <w:t>to</w:t>
      </w:r>
      <w:r w:rsidR="00751EC5">
        <w:rPr>
          <w:lang w:val="en-GB"/>
        </w:rPr>
        <w:t xml:space="preserve"> perform</w:t>
      </w:r>
      <w:r w:rsidR="003C6C47">
        <w:rPr>
          <w:lang w:val="en-GB"/>
        </w:rPr>
        <w:t xml:space="preserve"> </w:t>
      </w:r>
      <w:r w:rsidR="003C5B70">
        <w:rPr>
          <w:lang w:val="en-GB"/>
        </w:rPr>
        <w:t>selection</w:t>
      </w:r>
      <w:r w:rsidR="003C5B70" w:rsidRPr="00F66F0B">
        <w:rPr>
          <w:lang w:val="en-GB"/>
        </w:rPr>
        <w:t xml:space="preserve"> </w:t>
      </w:r>
      <w:r w:rsidR="001B0F8D">
        <w:rPr>
          <w:lang w:val="en-GB"/>
        </w:rPr>
        <w:t xml:space="preserve">among empirical and SCS models </w:t>
      </w:r>
      <w:r w:rsidR="002320AE" w:rsidRPr="00F66F0B">
        <w:rPr>
          <w:lang w:val="en-GB"/>
        </w:rPr>
        <w:t xml:space="preserve">under </w:t>
      </w:r>
      <w:r w:rsidR="00CF0781">
        <w:rPr>
          <w:lang w:val="en-GB"/>
        </w:rPr>
        <w:t>different</w:t>
      </w:r>
      <w:r w:rsidR="00F84FD3">
        <w:rPr>
          <w:lang w:val="en-GB"/>
        </w:rPr>
        <w:t xml:space="preserve"> </w:t>
      </w:r>
      <w:r w:rsidR="00121A01">
        <w:rPr>
          <w:lang w:val="en-GB"/>
        </w:rPr>
        <w:t>scenarios</w:t>
      </w:r>
      <w:r w:rsidR="001E4503">
        <w:rPr>
          <w:lang w:val="en-GB"/>
        </w:rPr>
        <w:t>:</w:t>
      </w:r>
      <w:r w:rsidR="002320AE">
        <w:rPr>
          <w:lang w:val="en-GB"/>
        </w:rPr>
        <w:t xml:space="preserve"> </w:t>
      </w:r>
      <w:r w:rsidR="00352A59" w:rsidRPr="00F66F0B">
        <w:rPr>
          <w:lang w:val="en-GB"/>
        </w:rPr>
        <w:t>(</w:t>
      </w:r>
      <w:proofErr w:type="spellStart"/>
      <w:r w:rsidR="00352A59" w:rsidRPr="00F66F0B">
        <w:rPr>
          <w:i/>
          <w:iCs/>
          <w:lang w:val="en-GB"/>
        </w:rPr>
        <w:t>i</w:t>
      </w:r>
      <w:proofErr w:type="spellEnd"/>
      <w:r w:rsidR="00352A59" w:rsidRPr="00F66F0B">
        <w:rPr>
          <w:lang w:val="en-GB"/>
        </w:rPr>
        <w:t xml:space="preserve">) </w:t>
      </w:r>
      <w:r w:rsidR="00CF0781">
        <w:rPr>
          <w:lang w:val="en-GB"/>
        </w:rPr>
        <w:t>N</w:t>
      </w:r>
      <w:r w:rsidR="006B5300" w:rsidRPr="00F66F0B">
        <w:rPr>
          <w:lang w:val="en-GB"/>
        </w:rPr>
        <w:t>umber of simulations</w:t>
      </w:r>
      <w:r w:rsidR="00B421FF" w:rsidRPr="00F66F0B">
        <w:rPr>
          <w:lang w:val="en-GB"/>
        </w:rPr>
        <w:t xml:space="preserve"> (10</w:t>
      </w:r>
      <w:r w:rsidR="00D95263" w:rsidRPr="00F66F0B">
        <w:rPr>
          <w:lang w:val="en-GB"/>
        </w:rPr>
        <w:t>,</w:t>
      </w:r>
      <w:r w:rsidR="00B421FF" w:rsidRPr="00F66F0B">
        <w:rPr>
          <w:lang w:val="en-GB"/>
        </w:rPr>
        <w:t xml:space="preserve">000, </w:t>
      </w:r>
      <w:r w:rsidR="00D75EDB" w:rsidRPr="00F66F0B">
        <w:rPr>
          <w:lang w:val="en-GB"/>
        </w:rPr>
        <w:t>5</w:t>
      </w:r>
      <w:r w:rsidR="00B421FF" w:rsidRPr="00F66F0B">
        <w:rPr>
          <w:lang w:val="en-GB"/>
        </w:rPr>
        <w:t>0</w:t>
      </w:r>
      <w:r w:rsidR="00D95263" w:rsidRPr="00F66F0B">
        <w:rPr>
          <w:lang w:val="en-GB"/>
        </w:rPr>
        <w:t>,</w:t>
      </w:r>
      <w:r w:rsidR="00B421FF" w:rsidRPr="00F66F0B">
        <w:rPr>
          <w:lang w:val="en-GB"/>
        </w:rPr>
        <w:t>000</w:t>
      </w:r>
      <w:r w:rsidR="00D75EDB" w:rsidRPr="00F66F0B">
        <w:rPr>
          <w:lang w:val="en-GB"/>
        </w:rPr>
        <w:t xml:space="preserve"> </w:t>
      </w:r>
      <w:r w:rsidR="00B421FF" w:rsidRPr="00F66F0B">
        <w:rPr>
          <w:lang w:val="en-GB"/>
        </w:rPr>
        <w:t xml:space="preserve">and </w:t>
      </w:r>
      <w:r w:rsidR="00D75EDB" w:rsidRPr="00F66F0B">
        <w:rPr>
          <w:lang w:val="en-GB"/>
        </w:rPr>
        <w:t>10</w:t>
      </w:r>
      <w:r w:rsidR="00B421FF" w:rsidRPr="00F66F0B">
        <w:rPr>
          <w:lang w:val="en-GB"/>
        </w:rPr>
        <w:t>0</w:t>
      </w:r>
      <w:r w:rsidR="00D95263" w:rsidRPr="00F66F0B">
        <w:rPr>
          <w:lang w:val="en-GB"/>
        </w:rPr>
        <w:t>,</w:t>
      </w:r>
      <w:r w:rsidR="00B421FF" w:rsidRPr="00F66F0B">
        <w:rPr>
          <w:lang w:val="en-GB"/>
        </w:rPr>
        <w:t>000)</w:t>
      </w:r>
      <w:r w:rsidR="006B5300" w:rsidRPr="00F66F0B">
        <w:rPr>
          <w:lang w:val="en-GB"/>
        </w:rPr>
        <w:t xml:space="preserve">, </w:t>
      </w:r>
      <w:r w:rsidR="00352A59" w:rsidRPr="00F66F0B">
        <w:rPr>
          <w:lang w:val="en-GB"/>
        </w:rPr>
        <w:t>(</w:t>
      </w:r>
      <w:r w:rsidR="00352A59" w:rsidRPr="00F66F0B">
        <w:rPr>
          <w:i/>
          <w:iCs/>
          <w:lang w:val="en-GB"/>
        </w:rPr>
        <w:t>ii</w:t>
      </w:r>
      <w:r w:rsidR="00352A59" w:rsidRPr="00F66F0B">
        <w:rPr>
          <w:lang w:val="en-GB"/>
        </w:rPr>
        <w:t xml:space="preserve">) </w:t>
      </w:r>
      <w:r w:rsidR="006B5300" w:rsidRPr="00F66F0B">
        <w:rPr>
          <w:lang w:val="en-GB"/>
        </w:rPr>
        <w:t>tolerance</w:t>
      </w:r>
      <w:r w:rsidR="00B421FF" w:rsidRPr="00F66F0B">
        <w:rPr>
          <w:lang w:val="en-GB"/>
        </w:rPr>
        <w:t xml:space="preserve"> (</w:t>
      </w:r>
      <w:r w:rsidR="00262D26" w:rsidRPr="00F66F0B">
        <w:rPr>
          <w:lang w:val="en-GB"/>
        </w:rPr>
        <w:t xml:space="preserve">0.005, </w:t>
      </w:r>
      <w:r w:rsidR="00B421FF" w:rsidRPr="00F66F0B">
        <w:rPr>
          <w:lang w:val="en-GB"/>
        </w:rPr>
        <w:t xml:space="preserve">0.01, </w:t>
      </w:r>
      <w:r w:rsidR="00262D26" w:rsidRPr="00F66F0B">
        <w:rPr>
          <w:lang w:val="en-GB"/>
        </w:rPr>
        <w:t xml:space="preserve">and </w:t>
      </w:r>
      <w:r w:rsidR="00B421FF" w:rsidRPr="00F66F0B">
        <w:rPr>
          <w:lang w:val="en-GB"/>
        </w:rPr>
        <w:t>0.05)</w:t>
      </w:r>
      <w:r w:rsidR="006B5300" w:rsidRPr="00F66F0B">
        <w:rPr>
          <w:lang w:val="en-GB"/>
        </w:rPr>
        <w:t xml:space="preserve"> and</w:t>
      </w:r>
      <w:del w:id="74" w:author="David Ferreiro Garcia" w:date="2023-02-16T18:58:00Z">
        <w:r w:rsidR="00A6447E" w:rsidDel="006A65B5">
          <w:rPr>
            <w:lang w:val="en-GB"/>
          </w:rPr>
          <w:delText>,</w:delText>
        </w:r>
      </w:del>
      <w:r w:rsidR="006B5300" w:rsidRPr="00F66F0B">
        <w:rPr>
          <w:lang w:val="en-GB"/>
        </w:rPr>
        <w:t xml:space="preserve"> </w:t>
      </w:r>
      <w:r w:rsidR="00352A59" w:rsidRPr="00F66F0B">
        <w:rPr>
          <w:lang w:val="en-GB"/>
        </w:rPr>
        <w:t>(</w:t>
      </w:r>
      <w:r w:rsidR="00352A59" w:rsidRPr="00F66F0B">
        <w:rPr>
          <w:i/>
          <w:iCs/>
          <w:lang w:val="en-GB"/>
        </w:rPr>
        <w:t>iii</w:t>
      </w:r>
      <w:r w:rsidR="00352A59" w:rsidRPr="00F66F0B">
        <w:rPr>
          <w:lang w:val="en-GB"/>
        </w:rPr>
        <w:t xml:space="preserve">) </w:t>
      </w:r>
      <w:r w:rsidR="00A6447E">
        <w:rPr>
          <w:lang w:val="en-GB"/>
        </w:rPr>
        <w:t xml:space="preserve">ABC </w:t>
      </w:r>
      <w:r w:rsidR="0091637F">
        <w:rPr>
          <w:lang w:val="en-GB"/>
        </w:rPr>
        <w:t xml:space="preserve">estimation </w:t>
      </w:r>
      <w:r w:rsidR="006B5300" w:rsidRPr="00F66F0B">
        <w:rPr>
          <w:lang w:val="en-GB"/>
        </w:rPr>
        <w:t>method</w:t>
      </w:r>
      <w:r w:rsidR="00A6447E">
        <w:rPr>
          <w:lang w:val="en-GB"/>
        </w:rPr>
        <w:t>:</w:t>
      </w:r>
      <w:r w:rsidR="006B5300" w:rsidRPr="00F66F0B">
        <w:rPr>
          <w:lang w:val="en-GB"/>
        </w:rPr>
        <w:t xml:space="preserve"> </w:t>
      </w:r>
      <w:r w:rsidR="00A6447E" w:rsidRPr="007D35B2">
        <w:rPr>
          <w:lang w:val="en-US"/>
        </w:rPr>
        <w:t>rejection</w:t>
      </w:r>
      <w:r w:rsidR="00A6447E">
        <w:rPr>
          <w:lang w:val="en-US"/>
        </w:rPr>
        <w:t>,</w:t>
      </w:r>
      <w:r w:rsidR="00A6447E" w:rsidRPr="007D35B2">
        <w:rPr>
          <w:lang w:val="en-US"/>
        </w:rPr>
        <w:t xml:space="preserve"> weighted multiple linear regression and </w:t>
      </w:r>
      <w:r w:rsidR="00A6447E" w:rsidRPr="007D35B2">
        <w:rPr>
          <w:iCs/>
          <w:lang w:val="en-US"/>
        </w:rPr>
        <w:t>neural</w:t>
      </w:r>
      <w:r w:rsidR="00A6447E">
        <w:rPr>
          <w:iCs/>
          <w:lang w:val="en-US"/>
        </w:rPr>
        <w:t xml:space="preserve"> </w:t>
      </w:r>
      <w:r w:rsidR="00A6447E" w:rsidRPr="007D35B2">
        <w:rPr>
          <w:iCs/>
          <w:lang w:val="en-US"/>
        </w:rPr>
        <w:t>net</w:t>
      </w:r>
      <w:r w:rsidR="00A6447E">
        <w:rPr>
          <w:iCs/>
          <w:lang w:val="en-US"/>
        </w:rPr>
        <w:t>works</w:t>
      </w:r>
      <w:r w:rsidR="006B5300" w:rsidRPr="00F66F0B">
        <w:rPr>
          <w:lang w:val="en-GB"/>
        </w:rPr>
        <w:t xml:space="preserve">. We performed the </w:t>
      </w:r>
      <w:r w:rsidR="00B64254">
        <w:rPr>
          <w:lang w:val="en-GB"/>
        </w:rPr>
        <w:lastRenderedPageBreak/>
        <w:t>evaluations</w:t>
      </w:r>
      <w:r w:rsidR="00B64254" w:rsidRPr="00F66F0B">
        <w:rPr>
          <w:lang w:val="en-GB"/>
        </w:rPr>
        <w:t xml:space="preserve"> </w:t>
      </w:r>
      <w:r w:rsidR="00B421FF" w:rsidRPr="00F66F0B">
        <w:rPr>
          <w:lang w:val="en-GB"/>
        </w:rPr>
        <w:t xml:space="preserve">using </w:t>
      </w:r>
      <w:r w:rsidR="00A068A5">
        <w:rPr>
          <w:lang w:val="en-GB"/>
        </w:rPr>
        <w:t xml:space="preserve">data </w:t>
      </w:r>
      <w:r w:rsidR="001C3EDA">
        <w:rPr>
          <w:lang w:val="en-GB"/>
        </w:rPr>
        <w:t>simulated</w:t>
      </w:r>
      <w:r w:rsidR="00A068A5">
        <w:rPr>
          <w:lang w:val="en-GB"/>
        </w:rPr>
        <w:t xml:space="preserve"> under</w:t>
      </w:r>
      <w:r w:rsidR="00116653">
        <w:rPr>
          <w:lang w:val="en-GB"/>
        </w:rPr>
        <w:t xml:space="preserve"> the</w:t>
      </w:r>
      <w:r w:rsidR="00A068A5">
        <w:rPr>
          <w:lang w:val="en-GB"/>
        </w:rPr>
        <w:t xml:space="preserve"> </w:t>
      </w:r>
      <w:proofErr w:type="spellStart"/>
      <w:r w:rsidR="00320334" w:rsidRPr="00116653">
        <w:rPr>
          <w:i/>
          <w:iCs/>
          <w:lang w:val="en-GB"/>
        </w:rPr>
        <w:t>Dayhoff</w:t>
      </w:r>
      <w:proofErr w:type="spellEnd"/>
      <w:r w:rsidR="00320334">
        <w:rPr>
          <w:lang w:val="en-GB"/>
        </w:rPr>
        <w:t xml:space="preserve"> empirical substitution model</w:t>
      </w:r>
      <w:r w:rsidR="00116653">
        <w:rPr>
          <w:lang w:val="en-GB"/>
        </w:rPr>
        <w:t xml:space="preserve"> (</w:t>
      </w:r>
      <w:r w:rsidR="00B64254">
        <w:rPr>
          <w:lang w:val="en-GB"/>
        </w:rPr>
        <w:t xml:space="preserve">which is </w:t>
      </w:r>
      <w:r w:rsidR="00116653">
        <w:rPr>
          <w:lang w:val="en-GB"/>
        </w:rPr>
        <w:t>a widely used empirical substitution model)</w:t>
      </w:r>
      <w:r w:rsidR="00B64254">
        <w:rPr>
          <w:lang w:val="en-GB"/>
        </w:rPr>
        <w:t>,</w:t>
      </w:r>
      <w:r w:rsidR="006C2ADB" w:rsidRPr="00F66F0B">
        <w:rPr>
          <w:lang w:val="en-GB"/>
        </w:rPr>
        <w:t xml:space="preserve"> the</w:t>
      </w:r>
      <w:r w:rsidR="00565A1F">
        <w:rPr>
          <w:lang w:val="en-GB"/>
        </w:rPr>
        <w:t xml:space="preserve"> </w:t>
      </w:r>
      <w:r w:rsidR="006C2ADB" w:rsidRPr="00320334">
        <w:rPr>
          <w:i/>
          <w:lang w:val="en-GB"/>
        </w:rPr>
        <w:t>Fitness</w:t>
      </w:r>
      <w:r w:rsidR="006C2ADB" w:rsidRPr="00F66F0B">
        <w:rPr>
          <w:lang w:val="en-GB"/>
        </w:rPr>
        <w:t xml:space="preserve"> </w:t>
      </w:r>
      <w:r w:rsidR="00B64254">
        <w:rPr>
          <w:lang w:val="en-GB"/>
        </w:rPr>
        <w:t>site-dependent</w:t>
      </w:r>
      <w:r w:rsidR="00B64254" w:rsidRPr="00F66F0B">
        <w:rPr>
          <w:lang w:val="en-GB"/>
        </w:rPr>
        <w:t xml:space="preserve"> </w:t>
      </w:r>
      <w:r w:rsidR="00B64254">
        <w:rPr>
          <w:lang w:val="en-GB"/>
        </w:rPr>
        <w:t xml:space="preserve">SCS model </w:t>
      </w:r>
      <w:r w:rsidR="006C2ADB" w:rsidRPr="00F66F0B">
        <w:rPr>
          <w:lang w:val="en-GB"/>
        </w:rPr>
        <w:t>and</w:t>
      </w:r>
      <w:r w:rsidR="00B64254">
        <w:rPr>
          <w:lang w:val="en-GB"/>
        </w:rPr>
        <w:t xml:space="preserve"> the</w:t>
      </w:r>
      <w:r w:rsidR="006C2ADB" w:rsidRPr="00F66F0B">
        <w:rPr>
          <w:lang w:val="en-GB"/>
        </w:rPr>
        <w:t xml:space="preserve"> </w:t>
      </w:r>
      <w:r w:rsidR="006C2ADB" w:rsidRPr="00320334">
        <w:rPr>
          <w:i/>
          <w:lang w:val="en-GB"/>
        </w:rPr>
        <w:t>Neutral</w:t>
      </w:r>
      <w:r w:rsidR="003D6AE1">
        <w:rPr>
          <w:lang w:val="en-GB"/>
        </w:rPr>
        <w:t xml:space="preserve"> </w:t>
      </w:r>
      <w:r w:rsidR="00565A1F">
        <w:rPr>
          <w:lang w:val="en-GB"/>
        </w:rPr>
        <w:t>site-dependent</w:t>
      </w:r>
      <w:r w:rsidR="00565A1F" w:rsidRPr="00F66F0B">
        <w:rPr>
          <w:lang w:val="en-GB"/>
        </w:rPr>
        <w:t xml:space="preserve"> </w:t>
      </w:r>
      <w:r w:rsidR="004A1B40" w:rsidRPr="00F66F0B">
        <w:rPr>
          <w:lang w:val="en-GB"/>
        </w:rPr>
        <w:t>SCS model</w:t>
      </w:r>
      <w:r w:rsidR="001C1CEB">
        <w:rPr>
          <w:lang w:val="en-GB"/>
        </w:rPr>
        <w:t xml:space="preserve"> </w:t>
      </w:r>
      <w:r w:rsidR="003B38E7">
        <w:rPr>
          <w:lang w:val="en-GB"/>
        </w:rPr>
        <w:fldChar w:fldCharType="begin"/>
      </w:r>
      <w:r w:rsidR="003A171C">
        <w:rPr>
          <w:lang w:val="en-GB"/>
        </w:rPr>
        <w:instrText xml:space="preserve"> ADDIN ZOTERO_ITEM CSL_CITATION {"citationID":"JuPIBKri","properties":{"formattedCitation":"(Arenas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3B38E7">
        <w:rPr>
          <w:lang w:val="en-GB"/>
        </w:rPr>
        <w:fldChar w:fldCharType="separate"/>
      </w:r>
      <w:r w:rsidR="008D6619">
        <w:rPr>
          <w:lang w:val="en-US"/>
        </w:rPr>
        <w:t>(Arenas et al. 2013)</w:t>
      </w:r>
      <w:r w:rsidR="003B38E7">
        <w:rPr>
          <w:lang w:val="en-GB"/>
        </w:rPr>
        <w:fldChar w:fldCharType="end"/>
      </w:r>
      <w:r w:rsidR="003B38E7">
        <w:rPr>
          <w:lang w:val="en-GB"/>
        </w:rPr>
        <w:t>.</w:t>
      </w:r>
      <w:r w:rsidR="00921B51">
        <w:rPr>
          <w:lang w:val="en-GB"/>
        </w:rPr>
        <w:t xml:space="preserve"> </w:t>
      </w:r>
      <w:r w:rsidR="002357F3">
        <w:rPr>
          <w:lang w:val="en-GB"/>
        </w:rPr>
        <w:t xml:space="preserve">The simulations were inspired in </w:t>
      </w:r>
      <w:del w:id="75" w:author="Miguel Arenas Busto" w:date="2023-02-14T17:35:00Z">
        <w:r w:rsidR="00DB36A2" w:rsidDel="002357F3">
          <w:rPr>
            <w:lang w:val="en-GB"/>
          </w:rPr>
          <w:delText xml:space="preserve">We </w:delText>
        </w:r>
      </w:del>
      <w:del w:id="76" w:author="Miguel Arenas Busto" w:date="2023-02-14T17:33:00Z">
        <w:r w:rsidR="003B38E7" w:rsidDel="000A343F">
          <w:rPr>
            <w:lang w:val="en-GB"/>
          </w:rPr>
          <w:delText xml:space="preserve">used </w:delText>
        </w:r>
        <w:r w:rsidR="00DB36A2" w:rsidDel="000A343F">
          <w:rPr>
            <w:lang w:val="en-GB"/>
          </w:rPr>
          <w:delText>an alignment of</w:delText>
        </w:r>
      </w:del>
      <w:del w:id="77" w:author="Miguel Arenas Busto" w:date="2023-02-14T17:35:00Z">
        <w:r w:rsidR="00DB36A2" w:rsidDel="002357F3">
          <w:rPr>
            <w:lang w:val="en-GB"/>
          </w:rPr>
          <w:delText xml:space="preserve"> </w:delText>
        </w:r>
      </w:del>
      <w:r w:rsidR="00DB36A2">
        <w:rPr>
          <w:lang w:val="en-GB"/>
        </w:rPr>
        <w:t>the thioredoxin protein family (27 sequences</w:t>
      </w:r>
      <w:r w:rsidR="002357F3">
        <w:rPr>
          <w:lang w:val="en-GB"/>
        </w:rPr>
        <w:t xml:space="preserve"> and</w:t>
      </w:r>
      <w:r w:rsidR="00DB36A2">
        <w:rPr>
          <w:lang w:val="en-GB"/>
        </w:rPr>
        <w:t xml:space="preserve"> 316 amino acids</w:t>
      </w:r>
      <w:r w:rsidR="002357F3">
        <w:rPr>
          <w:lang w:val="en-GB"/>
        </w:rPr>
        <w:t>, showing a</w:t>
      </w:r>
      <w:r w:rsidR="00DB36A2">
        <w:rPr>
          <w:lang w:val="en-GB"/>
        </w:rPr>
        <w:t xml:space="preserve"> sequence identity</w:t>
      </w:r>
      <w:r w:rsidR="002357F3">
        <w:rPr>
          <w:lang w:val="en-GB"/>
        </w:rPr>
        <w:t xml:space="preserve"> of 0.44</w:t>
      </w:r>
      <w:r w:rsidR="00083E4F">
        <w:rPr>
          <w:lang w:val="en-GB"/>
        </w:rPr>
        <w:t xml:space="preserve">; PFAM code </w:t>
      </w:r>
      <w:ins w:id="78" w:author="David Ferreiro Garcia" w:date="2023-02-15T19:36:00Z">
        <w:r w:rsidR="00E13C95">
          <w:rPr>
            <w:lang w:val="en-GB"/>
          </w:rPr>
          <w:t>PF</w:t>
        </w:r>
      </w:ins>
      <w:del w:id="79" w:author="David Ferreiro Garcia" w:date="2023-02-15T19:36:00Z">
        <w:r w:rsidR="00083E4F" w:rsidDel="00E13C95">
          <w:rPr>
            <w:lang w:val="en-GB"/>
          </w:rPr>
          <w:delText>ZZZ</w:delText>
        </w:r>
      </w:del>
      <w:ins w:id="80" w:author="David Ferreiro Garcia" w:date="2023-02-15T19:36:00Z">
        <w:r w:rsidR="00E13C95">
          <w:rPr>
            <w:lang w:val="en-GB"/>
          </w:rPr>
          <w:t>00070</w:t>
        </w:r>
      </w:ins>
      <w:r w:rsidR="00DB36A2">
        <w:rPr>
          <w:lang w:val="en-GB"/>
        </w:rPr>
        <w:t>)</w:t>
      </w:r>
      <w:r w:rsidR="003B38E7">
        <w:rPr>
          <w:lang w:val="en-GB"/>
        </w:rPr>
        <w:t xml:space="preserve"> </w:t>
      </w:r>
      <w:r w:rsidR="002357F3">
        <w:rPr>
          <w:lang w:val="en-GB"/>
        </w:rPr>
        <w:t>and a representative protein structure (</w:t>
      </w:r>
      <w:r w:rsidR="003B38E7">
        <w:rPr>
          <w:lang w:val="en-GB"/>
        </w:rPr>
        <w:t xml:space="preserve">PDB code </w:t>
      </w:r>
      <w:r w:rsidR="003B38E7" w:rsidRPr="00F66F0B">
        <w:rPr>
          <w:lang w:val="en-GB"/>
        </w:rPr>
        <w:t>1TDE</w:t>
      </w:r>
      <w:r w:rsidR="002357F3">
        <w:rPr>
          <w:lang w:val="en-GB"/>
        </w:rPr>
        <w:t>)</w:t>
      </w:r>
      <w:r w:rsidR="003B38E7" w:rsidRPr="00F66F0B">
        <w:rPr>
          <w:lang w:val="en-GB"/>
        </w:rPr>
        <w:t xml:space="preserve"> </w:t>
      </w:r>
      <w:r w:rsidR="003B38E7" w:rsidRPr="00F66F0B">
        <w:rPr>
          <w:lang w:val="en-GB"/>
        </w:rPr>
        <w:fldChar w:fldCharType="begin"/>
      </w:r>
      <w:r w:rsidR="003A171C">
        <w:rPr>
          <w:lang w:val="en-GB"/>
        </w:rPr>
        <w:instrText xml:space="preserve"> ADDIN ZOTERO_ITEM CSL_CITATION {"citationID":"66c0LmMQ","properties":{"formattedCitation":"(Waksman et al. 1994)","plainCitation":"(Waksman et al. 1994)","noteIndex":0},"citationItems":[{"id":676,"uris":["http://zotero.org/users/local/3HvvyIsJ/items/222G5HBT"],"itemData":{"id":676,"type":"article-journal","abstract":"The crystal structures of three forms of Escherichia coli thioredoxin reductase have been refined: the oxidized form of the wild-type enzyme at 2.1 A resolution, a variant containing a cysteine to serine mutation at the active site (Cys138Ser) at 2.0 A resolution, and a complex of this variant with nicotinamide adenine dinucleotide phosphate (NADP+) at 2.3 A resolution. The enzyme mechanism involves the transfer of reducing equivalents from reduced nicotinamide adenine dinucleotide phosphate (NADPH) to a disulfide bond in the enzyme, via a flavin adenine dinucleotide (FAD). Thioredoxin reductase contains FAD and NADPH binding domains that are structurally similar to the corresponding domains of the related enzyme glutathione reductase. The relative orientation of these domains is, however, very different in the two enzymes: when the FAD domains of thioredoxin and glutathione reductases are superimposed, the NADPH domain of one is rotated by 66 degrees with respect to the other. The observed binding mode of NADP+ in thioredoxin reductase is non-productive in that the nicotinamide ring is more than 17 A from the flavin ring system. While in glutathione reductase the redox active disulfide is located in the FAD domain, in thioredoxin reductase it is in the NADPH domain and is part of a four-residue sequence (Cys-Ala-Thr-Cys) that is close in structure to the corresponding region of thioredoxin (Cys-Gly-Pro-Cys), with a root-mean-square deviation of 0.22 A for atoms in the disulfide bonded ring. There are no significant conformational differences between the structure of the wild-type enzyme and that of the Cys138Ser mutant, except that a disulfide bond is not present in the latter. The disulfide bond is positioned productively in this conformation of the enzyme, i.e. it stacks against the flavin ring system in a position that would facilitate its reduction by the flavin. However, the cysteine residues are relatively inaccessible for interaction with the substrate, thioredoxin. These results suggest that thioredoxin reductase must undergo conformational changes during enzyme catalysis. All three structures reported here are for the same conformation of the enzyme and no direct evidence is available as yet for such conformational changes. The simplest possibility is that the NADPH domain rotates between the conformation observed here and an orientation similar to that seen in glutathione reductase. This would alternately place the nicotinamide ring and the disulfide bond near the flavin ring, and expose the cysteine residues for reaction with thioredoxin in the hypothetical conformation.(ABSTRACT TRUNCATED AT 400 WORDS)","container-title":"Journal of Molecular Biology","ISSN":"0022-2836","issue":"3","journalAbbreviation":"J Mol Biol","language":"eng","note":"PMID: 8114095","page":"800-816","source":"PubMed","title":"Crystal structure of Escherichia coli thioredoxin reductase refined at 2 A resolution. Implications for a large conformational change during catalysis","volume":"236","author":[{"family":"Waksman","given":"G."},{"family":"Krishna","given":"T. S."},{"family":"Williams","given":"C. H."},{"family":"Kuriyan","given":"J."}],"issued":{"date-parts":[["1994",2,25]]}}}],"schema":"https://github.com/citation-style-language/schema/raw/master/csl-citation.json"} </w:instrText>
      </w:r>
      <w:r w:rsidR="003B38E7" w:rsidRPr="00F66F0B">
        <w:rPr>
          <w:lang w:val="en-GB"/>
        </w:rPr>
        <w:fldChar w:fldCharType="separate"/>
      </w:r>
      <w:r w:rsidR="008D6619">
        <w:rPr>
          <w:lang w:val="en-US"/>
        </w:rPr>
        <w:t>(Waksman et al. 1994)</w:t>
      </w:r>
      <w:r w:rsidR="003B38E7" w:rsidRPr="00F66F0B">
        <w:rPr>
          <w:lang w:val="en-GB"/>
        </w:rPr>
        <w:fldChar w:fldCharType="end"/>
      </w:r>
      <w:r w:rsidR="002357F3">
        <w:rPr>
          <w:lang w:val="en-GB"/>
        </w:rPr>
        <w:t xml:space="preserve"> selected by </w:t>
      </w:r>
      <w:r w:rsidR="00921B51" w:rsidRPr="009210BB">
        <w:rPr>
          <w:i/>
          <w:iCs/>
          <w:lang w:val="en-GB"/>
        </w:rPr>
        <w:t>SWISS-MODEL</w:t>
      </w:r>
      <w:r w:rsidR="003B38E7">
        <w:rPr>
          <w:i/>
          <w:iCs/>
          <w:lang w:val="en-GB"/>
        </w:rPr>
        <w:t xml:space="preserve"> </w:t>
      </w:r>
      <w:r w:rsidR="003B38E7">
        <w:rPr>
          <w:lang w:val="en-GB"/>
        </w:rPr>
        <w:fldChar w:fldCharType="begin"/>
      </w:r>
      <w:r w:rsidR="003A171C">
        <w:rPr>
          <w:lang w:val="en-GB"/>
        </w:rPr>
        <w:instrText xml:space="preserve"> ADDIN ZOTERO_ITEM CSL_CITATION {"citationID":"cTgVfys5","properties":{"formattedCitation":"(Arnold et al. 2006)","plainCitation":"(Arnold et al. 2006)","noteIndex":0},"citationItems":[{"id":259,"uris":["http://zotero.org/users/local/3HvvyIsJ/items/Y8CMDYF7"],"itemData":{"id":259,"type":"article-journal","abstract":"Motivation: Homology models of proteins are of great interest for planning and analysing biological experiments when no experimental threedimensional structures are available. Building homology models requires specialized programs and up-to-date sequence and structural databases. Integrating all required tools, programs and databases into a single web-based workspace facilitates access to homology modelling from a computer with web connection without the need of downloading and installing large program packages and databases.","container-title":"Bioinformatics","DOI":"10.1093/bioinformatics/bti770","ISSN":"1460-2059, 1367-4803","issue":"2","language":"en","page":"195-201","source":"DOI.org (Crossref)","title":"The SWISS-MODEL workspace: a web-based environment for protein structure homology modelling","title-short":"The SWISS-MODEL workspace","volume":"22","author":[{"family":"Arnold","given":"Konstantin"},{"family":"Bordoli","given":"Lorenza"},{"family":"Kopp","given":"Jürgen"},{"family":"Schwede","given":"Torsten"}],"issued":{"date-parts":[["2006",1,15]]}}}],"schema":"https://github.com/citation-style-language/schema/raw/master/csl-citation.json"} </w:instrText>
      </w:r>
      <w:r w:rsidR="003B38E7">
        <w:rPr>
          <w:lang w:val="en-GB"/>
        </w:rPr>
        <w:fldChar w:fldCharType="separate"/>
      </w:r>
      <w:r w:rsidR="008D6619">
        <w:rPr>
          <w:lang w:val="en-US"/>
        </w:rPr>
        <w:t>(Arnold et al. 2006)</w:t>
      </w:r>
      <w:r w:rsidR="003B38E7">
        <w:rPr>
          <w:lang w:val="en-GB"/>
        </w:rPr>
        <w:fldChar w:fldCharType="end"/>
      </w:r>
      <w:r w:rsidR="003B38E7">
        <w:rPr>
          <w:lang w:val="en-GB"/>
        </w:rPr>
        <w:t xml:space="preserve"> </w:t>
      </w:r>
      <w:r w:rsidR="002357F3">
        <w:rPr>
          <w:lang w:val="en-GB"/>
        </w:rPr>
        <w:t>from the</w:t>
      </w:r>
      <w:ins w:id="81" w:author="David Ferreiro Garcia" w:date="2023-02-16T18:59:00Z">
        <w:r w:rsidR="006A65B5">
          <w:rPr>
            <w:lang w:val="en-GB"/>
          </w:rPr>
          <w:t xml:space="preserve"> alignment</w:t>
        </w:r>
      </w:ins>
      <w:r w:rsidR="002357F3">
        <w:rPr>
          <w:lang w:val="en-GB"/>
        </w:rPr>
        <w:t xml:space="preserve"> consensus sequence</w:t>
      </w:r>
      <w:r w:rsidR="003B38E7">
        <w:rPr>
          <w:lang w:val="en-GB"/>
        </w:rPr>
        <w:t xml:space="preserve">. Next, we </w:t>
      </w:r>
      <w:r w:rsidR="000C070B">
        <w:rPr>
          <w:lang w:val="en-GB"/>
        </w:rPr>
        <w:t xml:space="preserve">simulated </w:t>
      </w:r>
      <w:ins w:id="82" w:author="David Ferreiro Garcia" w:date="2023-02-16T18:59:00Z">
        <w:r w:rsidR="006A65B5">
          <w:rPr>
            <w:lang w:val="en-GB"/>
          </w:rPr>
          <w:t xml:space="preserve">the </w:t>
        </w:r>
      </w:ins>
      <w:r w:rsidR="003B38E7">
        <w:rPr>
          <w:lang w:val="en-GB"/>
        </w:rPr>
        <w:t xml:space="preserve">protein </w:t>
      </w:r>
      <w:r w:rsidR="000C070B">
        <w:rPr>
          <w:lang w:val="en-GB"/>
        </w:rPr>
        <w:t xml:space="preserve">sequence </w:t>
      </w:r>
      <w:r w:rsidR="003B38E7">
        <w:rPr>
          <w:lang w:val="en-GB"/>
        </w:rPr>
        <w:t>alignment</w:t>
      </w:r>
      <w:r w:rsidR="008D6619">
        <w:rPr>
          <w:lang w:val="en-GB"/>
        </w:rPr>
        <w:t>s</w:t>
      </w:r>
      <w:r w:rsidR="003B38E7">
        <w:rPr>
          <w:lang w:val="en-GB"/>
        </w:rPr>
        <w:t xml:space="preserve"> </w:t>
      </w:r>
      <w:r w:rsidR="002A0F0E">
        <w:rPr>
          <w:lang w:val="en-GB"/>
        </w:rPr>
        <w:t>upon</w:t>
      </w:r>
      <w:r w:rsidR="003B38E7">
        <w:rPr>
          <w:lang w:val="en-GB"/>
        </w:rPr>
        <w:t xml:space="preserve"> coalescent </w:t>
      </w:r>
      <w:r w:rsidR="002A0F0E">
        <w:rPr>
          <w:lang w:val="en-GB"/>
        </w:rPr>
        <w:t xml:space="preserve">evolutionary histories </w:t>
      </w:r>
      <w:r w:rsidR="008D6619">
        <w:rPr>
          <w:lang w:val="en-GB"/>
        </w:rPr>
        <w:fldChar w:fldCharType="begin"/>
      </w:r>
      <w:r w:rsidR="008D6619">
        <w:rPr>
          <w:lang w:val="en-GB"/>
        </w:rPr>
        <w:instrText xml:space="preserve"> ADDIN ZOTERO_ITEM CSL_CITATION {"citationID":"GVwNzdMB","properties":{"formattedCitation":"(Kingman 1982)","plainCitation":"(Kingman 1982)","noteIndex":0},"citationItems":[{"id":683,"uris":["http://zotero.org/users/local/3HvvyIsJ/items/6W5PLYMI"],"itemData":{"id":683,"type":"article-journal","container-title":"Stochastic Processes and their Applications","DOI":"10.1016/0304-4149(82)90011-4","ISSN":"03044149","issue":"3","journalAbbreviation":"Stochastic Processes and their Applications","language":"en","page":"235-248","source":"DOI.org (Crossref)","title":"The coalescent","volume":"13","author":[{"family":"Kingman","given":"J.F.C."}],"issued":{"date-parts":[["1982",9]]}}}],"schema":"https://github.com/citation-style-language/schema/raw/master/csl-citation.json"} </w:instrText>
      </w:r>
      <w:r w:rsidR="008D6619">
        <w:rPr>
          <w:lang w:val="en-GB"/>
        </w:rPr>
        <w:fldChar w:fldCharType="separate"/>
      </w:r>
      <w:r w:rsidR="008D6619">
        <w:rPr>
          <w:noProof/>
          <w:lang w:val="en-GB"/>
        </w:rPr>
        <w:t>(Kingman 1982)</w:t>
      </w:r>
      <w:r w:rsidR="008D6619">
        <w:rPr>
          <w:lang w:val="en-GB"/>
        </w:rPr>
        <w:fldChar w:fldCharType="end"/>
      </w:r>
      <w:r w:rsidR="003B38E7">
        <w:rPr>
          <w:lang w:val="en-GB"/>
        </w:rPr>
        <w:t xml:space="preserve">, </w:t>
      </w:r>
      <w:r w:rsidR="002A0F0E">
        <w:rPr>
          <w:lang w:val="en-GB"/>
        </w:rPr>
        <w:t xml:space="preserve">based on </w:t>
      </w:r>
      <w:r w:rsidR="003B38E7">
        <w:rPr>
          <w:lang w:val="en-GB"/>
        </w:rPr>
        <w:t xml:space="preserve">a population size of 1,000 </w:t>
      </w:r>
      <w:r w:rsidR="002A0F0E">
        <w:rPr>
          <w:lang w:val="en-GB"/>
        </w:rPr>
        <w:t xml:space="preserve">individuals </w:t>
      </w:r>
      <w:r w:rsidR="003B38E7">
        <w:rPr>
          <w:lang w:val="en-GB"/>
        </w:rPr>
        <w:t>and a population substitution rate sampled from</w:t>
      </w:r>
      <w:r w:rsidR="003B38E7" w:rsidRPr="00F66F0B">
        <w:rPr>
          <w:lang w:val="en-GB"/>
        </w:rPr>
        <w:t xml:space="preserve"> </w:t>
      </w:r>
      <w:r w:rsidR="003B38E7">
        <w:rPr>
          <w:lang w:val="en-GB"/>
        </w:rPr>
        <w:t xml:space="preserve">a </w:t>
      </w:r>
      <w:r w:rsidR="003B38E7" w:rsidRPr="00F66F0B">
        <w:rPr>
          <w:lang w:val="en-GB"/>
        </w:rPr>
        <w:t xml:space="preserve">uniform prior distribution </w:t>
      </w:r>
      <w:r w:rsidR="003B38E7">
        <w:rPr>
          <w:lang w:val="en-GB"/>
        </w:rPr>
        <w:t xml:space="preserve">between </w:t>
      </w:r>
      <w:r w:rsidR="003B38E7" w:rsidRPr="00F66F0B">
        <w:rPr>
          <w:lang w:val="en-GB"/>
        </w:rPr>
        <w:t>0</w:t>
      </w:r>
      <w:r w:rsidR="003B38E7">
        <w:rPr>
          <w:lang w:val="en-GB"/>
        </w:rPr>
        <w:t xml:space="preserve"> and</w:t>
      </w:r>
      <w:r w:rsidR="003B38E7" w:rsidRPr="00F66F0B">
        <w:rPr>
          <w:lang w:val="en-GB"/>
        </w:rPr>
        <w:t xml:space="preserve"> 500 </w:t>
      </w:r>
      <w:r w:rsidR="00C94C12">
        <w:rPr>
          <w:lang w:val="en-GB"/>
        </w:rPr>
        <w:t>that</w:t>
      </w:r>
      <w:r w:rsidR="00C94C12" w:rsidRPr="00F66F0B">
        <w:rPr>
          <w:lang w:val="en-GB"/>
        </w:rPr>
        <w:t xml:space="preserve"> </w:t>
      </w:r>
      <w:r w:rsidR="00C711F4">
        <w:rPr>
          <w:lang w:val="en-GB"/>
        </w:rPr>
        <w:t>include</w:t>
      </w:r>
      <w:r w:rsidR="00C94C12" w:rsidRPr="00F66F0B">
        <w:rPr>
          <w:lang w:val="en-GB"/>
        </w:rPr>
        <w:t xml:space="preserve"> </w:t>
      </w:r>
      <w:r w:rsidR="00C711F4">
        <w:rPr>
          <w:lang w:val="en-GB"/>
        </w:rPr>
        <w:t>values</w:t>
      </w:r>
      <w:r w:rsidR="003B38E7" w:rsidRPr="00F66F0B">
        <w:rPr>
          <w:lang w:val="en-GB"/>
        </w:rPr>
        <w:t xml:space="preserve"> commonly observed </w:t>
      </w:r>
      <w:r w:rsidR="00C94C12">
        <w:rPr>
          <w:lang w:val="en-GB"/>
        </w:rPr>
        <w:t>nature</w:t>
      </w:r>
      <w:r w:rsidR="003B38E7" w:rsidRPr="00F66F0B">
        <w:rPr>
          <w:lang w:val="en-GB"/>
        </w:rPr>
        <w:t xml:space="preserve"> </w:t>
      </w:r>
      <w:r w:rsidR="003B38E7">
        <w:rPr>
          <w:lang w:val="en-GB"/>
        </w:rPr>
        <w:fldChar w:fldCharType="begin"/>
      </w:r>
      <w:r w:rsidR="006F09E0">
        <w:rPr>
          <w:lang w:val="en-GB"/>
        </w:rPr>
        <w:instrText xml:space="preserve"> ADDIN ZOTERO_ITEM CSL_CITATION {"citationID":"5UqE4NJd","properties":{"formattedCitation":"(Arenas, 2022; Carvajal-Rodriguez, 2006; Lopes et\\uc0\\u160{}al., 2014)","plainCitation":"(Arenas, 2022; Carvajal-Rodriguez, 2006; Lopes et al., 2014)","dontUpdate":true,"noteIndex":0},"citationItems":[{"id":714,"uris":["http://zotero.org/users/local/3HvvyIsJ/items/HHSI3G5Z"],"itemData":{"id":714,"type":"article-journal","abstract":"Motivation: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2022"]]}}},{"id":899,"uris":["http://zotero.org/users/local/3HvvyIsJ/items/ZYW7TYP7"],"itemData":{"id":899,"type":"article-journal","abstract":"The composite-likelihood estimator (CLE) of the population recombination rate considers only sites with exactly two alleles under a finite-sites mutation model (McVean, G. A. T., P. Awadalla, and P. Fearnhead. 2002. A coalescent-based method for detecting and estimating recombination from gene sequences. Genetics 160:1231–1241). While in such a model the identity of alleles is not considered, the CLE has been shown to be robust to minor misspecification of the underlying mutational model. However, there are many situations where the putative mutation and demographic history can be quite complex. One good example is rapidly evolving pathogens, like HIV-1. First we evaluated the performance of the CLE and the likelihood permutation test (LPT) under more complex, realistic models, including a general time reversible (GTR) substitution model, rate heterogeneity among sites (Γ), positive selection, population growth, population structure, and noncontemporaneous sampling. Second, we relaxed some of the assumptions of the CLE allowing for a four-allele, GTR + Γ model in an attempt to use the data more efficiently. Through simulations and the analysis of real data, we concluded that the CLE is robust to severe misspecifications of the substitution model, but underestimates the recombination rate in the presence of exponential g</w:instrText>
      </w:r>
      <w:r w:rsidR="006F09E0" w:rsidRPr="00C31B65">
        <w:rPr>
          <w:lang w:val="en-US"/>
        </w:rPr>
        <w:instrText xml:space="preserve">rowth, population mixture, selection, or noncontemporaneous sampling. In such cases, the use of more complex models slightly increases performance in some occasions, especially in the case of the LPT. Thus, our results provide for a more robust application of the estimation of recombination rates.","container-title":"Molecular Biology and Evolution","DOI":"10.1093/molbev/msj102","ISSN":"0737-4038, 1537-1719","issue":"4","journalAbbreviation":"Molecular Biology and Evolution","language":"en","page":"817-827","source":"DOI.org (Crossref)","title":"Recombination Estimation Under Complex Evolutionary Models with the Coalescent Composite-Likelihood Method","volume":"23","author":[{"family":"Carvajal-Rodriguez","given":"A."}],"issued":{"date-parts":[["2006",2,1]]}}},{"id":682,"uris":["http://zotero.org/users/local/3HvvyIsJ/items/S6KUQ2B7"],"itemData":{"id":682,"type":"article-journal","container-title":"Heredity","DOI":"10.1038/hdy.2013.101","ISSN":"0018-067X, 1365-2540","issue":"3","journalAbbreviation":"Heredity","language":"en","page":"255-264","source":"DOI.org (Crossref)","title":"Coestimation of recombination, substitution and molecular adaptation rates by approximate Bayesian computation","volume":"112","author":[{"family":"Lopes","given":"J S"},{"family":"Arenas","given":"M"},{"family":"Posada","given":"D"},{"family":"Beaumont","given":"M A"}],"issued":{"date-parts":[["2014",3]]}}}],"schema":"https://github.com/citation-style-language/schema/raw/master/csl-citation.json"} </w:instrText>
      </w:r>
      <w:r w:rsidR="003B38E7">
        <w:rPr>
          <w:lang w:val="en-GB"/>
        </w:rPr>
        <w:fldChar w:fldCharType="separate"/>
      </w:r>
      <w:r w:rsidR="003B38E7" w:rsidRPr="00C31B65">
        <w:rPr>
          <w:lang w:val="en-US"/>
        </w:rPr>
        <w:t>(e.g. Arenas, 2022; Carvajal-Rodriguez, 2006; Lopes et al., 2014)</w:t>
      </w:r>
      <w:r w:rsidR="003B38E7">
        <w:rPr>
          <w:lang w:val="en-GB"/>
        </w:rPr>
        <w:fldChar w:fldCharType="end"/>
      </w:r>
      <w:r w:rsidR="003B38E7" w:rsidRPr="00C31B65">
        <w:rPr>
          <w:lang w:val="en-US"/>
        </w:rPr>
        <w:t>.</w:t>
      </w:r>
      <w:r w:rsidR="006B5300" w:rsidRPr="00BF1472">
        <w:rPr>
          <w:lang w:val="en-US"/>
        </w:rPr>
        <w:t xml:space="preserve"> </w:t>
      </w:r>
      <w:r w:rsidR="00262D26" w:rsidRPr="00BF1472">
        <w:rPr>
          <w:lang w:val="en-US"/>
        </w:rPr>
        <w:t xml:space="preserve">For every </w:t>
      </w:r>
      <w:r w:rsidR="007D7926">
        <w:rPr>
          <w:lang w:val="en-US"/>
        </w:rPr>
        <w:t>scenario</w:t>
      </w:r>
      <w:r w:rsidR="00121A01" w:rsidRPr="00BF1472">
        <w:rPr>
          <w:lang w:val="en-US"/>
        </w:rPr>
        <w:t xml:space="preserve"> </w:t>
      </w:r>
      <w:r w:rsidR="00262D26" w:rsidRPr="00BF1472">
        <w:rPr>
          <w:lang w:val="en-US"/>
        </w:rPr>
        <w:t>(</w:t>
      </w:r>
      <w:r w:rsidR="00D3128F" w:rsidRPr="00BF1472">
        <w:rPr>
          <w:lang w:val="en-US"/>
        </w:rPr>
        <w:t xml:space="preserve">3 </w:t>
      </w:r>
      <w:r w:rsidR="00233833" w:rsidRPr="00BF1472">
        <w:rPr>
          <w:lang w:val="en-US"/>
        </w:rPr>
        <w:t xml:space="preserve">substitution </w:t>
      </w:r>
      <w:r w:rsidR="00D3128F" w:rsidRPr="00BF1472">
        <w:rPr>
          <w:lang w:val="en-US"/>
        </w:rPr>
        <w:t xml:space="preserve">models × 3 </w:t>
      </w:r>
      <w:ins w:id="83" w:author="David Ferreiro Garcia" w:date="2023-02-15T18:11:00Z">
        <w:r w:rsidR="000C1D12">
          <w:rPr>
            <w:lang w:val="en-US"/>
          </w:rPr>
          <w:t>different</w:t>
        </w:r>
      </w:ins>
      <w:del w:id="84" w:author="David Ferreiro Garcia" w:date="2023-02-15T18:11:00Z">
        <w:r w:rsidR="00233833" w:rsidRPr="00BF1472" w:rsidDel="000C1D12">
          <w:rPr>
            <w:lang w:val="en-US"/>
          </w:rPr>
          <w:delText>number</w:delText>
        </w:r>
        <w:r w:rsidR="007D7926" w:rsidDel="000C1D12">
          <w:rPr>
            <w:lang w:val="en-US"/>
          </w:rPr>
          <w:delText>s</w:delText>
        </w:r>
        <w:r w:rsidR="00233833" w:rsidRPr="00BF1472" w:rsidDel="000C1D12">
          <w:rPr>
            <w:lang w:val="en-US"/>
          </w:rPr>
          <w:delText xml:space="preserve"> </w:delText>
        </w:r>
        <w:r w:rsidR="00D3128F" w:rsidRPr="00BF1472" w:rsidDel="000C1D12">
          <w:rPr>
            <w:lang w:val="en-US"/>
          </w:rPr>
          <w:delText>of</w:delText>
        </w:r>
      </w:del>
      <w:r w:rsidR="00D3128F" w:rsidRPr="00BF1472">
        <w:rPr>
          <w:lang w:val="en-US"/>
        </w:rPr>
        <w:t xml:space="preserve"> </w:t>
      </w:r>
      <w:ins w:id="85" w:author="David Ferreiro Garcia" w:date="2023-02-17T10:42:00Z">
        <w:r w:rsidR="00F81712">
          <w:rPr>
            <w:lang w:val="en-US"/>
          </w:rPr>
          <w:t xml:space="preserve">number </w:t>
        </w:r>
      </w:ins>
      <w:ins w:id="86" w:author="David Ferreiro Garcia" w:date="2023-02-15T18:11:00Z">
        <w:r w:rsidR="000C1D12">
          <w:rPr>
            <w:lang w:val="en-US"/>
          </w:rPr>
          <w:t xml:space="preserve">of </w:t>
        </w:r>
      </w:ins>
      <w:r w:rsidR="00D3128F" w:rsidRPr="00BF1472">
        <w:rPr>
          <w:lang w:val="en-US"/>
        </w:rPr>
        <w:t>simulations</w:t>
      </w:r>
      <w:ins w:id="87" w:author="David Ferreiro Garcia" w:date="2023-02-15T18:11:00Z">
        <w:r w:rsidR="000C1D12">
          <w:rPr>
            <w:lang w:val="en-US"/>
          </w:rPr>
          <w:t xml:space="preserve"> per model</w:t>
        </w:r>
      </w:ins>
      <w:r w:rsidR="00D3128F" w:rsidRPr="00BF1472">
        <w:rPr>
          <w:lang w:val="en-US"/>
        </w:rPr>
        <w:t xml:space="preserve"> × 3 </w:t>
      </w:r>
      <w:r w:rsidR="00233833" w:rsidRPr="00BF1472">
        <w:rPr>
          <w:lang w:val="en-US"/>
        </w:rPr>
        <w:t xml:space="preserve">ABC </w:t>
      </w:r>
      <w:r w:rsidR="00765F38" w:rsidRPr="00BF1472">
        <w:rPr>
          <w:lang w:val="en-US"/>
        </w:rPr>
        <w:t>tolerance levels</w:t>
      </w:r>
      <w:r w:rsidR="00D3128F" w:rsidRPr="00BF1472" w:rsidDel="00D3128F">
        <w:rPr>
          <w:lang w:val="en-US"/>
        </w:rPr>
        <w:t xml:space="preserve"> </w:t>
      </w:r>
      <w:r w:rsidR="004028B9" w:rsidRPr="00BF1472">
        <w:rPr>
          <w:lang w:val="en-US"/>
        </w:rPr>
        <w:t>×</w:t>
      </w:r>
      <w:r w:rsidR="00320334" w:rsidRPr="00BF1472">
        <w:rPr>
          <w:lang w:val="en-US"/>
        </w:rPr>
        <w:t xml:space="preserve"> 3 ABC estimation methods</w:t>
      </w:r>
      <w:r w:rsidR="00925BE6" w:rsidRPr="00BF1472">
        <w:rPr>
          <w:lang w:val="en-US"/>
        </w:rPr>
        <w:t xml:space="preserve"> </w:t>
      </w:r>
      <w:r w:rsidR="00262D26" w:rsidRPr="00BF1472">
        <w:rPr>
          <w:lang w:val="en-US"/>
        </w:rPr>
        <w:t xml:space="preserve">= </w:t>
      </w:r>
      <w:r w:rsidR="00320334" w:rsidRPr="00BF1472">
        <w:rPr>
          <w:lang w:val="en-US"/>
        </w:rPr>
        <w:t>81</w:t>
      </w:r>
      <w:r w:rsidR="00262D26" w:rsidRPr="00BF1472">
        <w:rPr>
          <w:lang w:val="en-US"/>
        </w:rPr>
        <w:t xml:space="preserve"> </w:t>
      </w:r>
      <w:r w:rsidR="00925BE6" w:rsidRPr="00BF1472">
        <w:rPr>
          <w:lang w:val="en-US"/>
        </w:rPr>
        <w:t>scenarios</w:t>
      </w:r>
      <w:r w:rsidR="00262D26" w:rsidRPr="00BF1472">
        <w:rPr>
          <w:lang w:val="en-US"/>
        </w:rPr>
        <w:t xml:space="preserve">), </w:t>
      </w:r>
      <w:r w:rsidR="00352A59" w:rsidRPr="00BF1472">
        <w:rPr>
          <w:lang w:val="en-US"/>
        </w:rPr>
        <w:t xml:space="preserve">we </w:t>
      </w:r>
      <w:r w:rsidR="00216A2D" w:rsidRPr="00BF1472">
        <w:rPr>
          <w:lang w:val="en-US"/>
        </w:rPr>
        <w:t xml:space="preserve">evaluated the power of </w:t>
      </w:r>
      <w:proofErr w:type="spellStart"/>
      <w:r w:rsidR="00352A59" w:rsidRPr="00BF1472">
        <w:rPr>
          <w:i/>
          <w:iCs/>
          <w:lang w:val="en-US"/>
        </w:rPr>
        <w:t>Prot</w:t>
      </w:r>
      <w:r w:rsidR="008420AD" w:rsidRPr="00BF1472">
        <w:rPr>
          <w:i/>
          <w:iCs/>
          <w:lang w:val="en-US"/>
        </w:rPr>
        <w:t>einModelerABC</w:t>
      </w:r>
      <w:proofErr w:type="spellEnd"/>
      <w:r w:rsidR="00352A59" w:rsidRPr="00BF1472">
        <w:rPr>
          <w:lang w:val="en-US"/>
        </w:rPr>
        <w:t xml:space="preserve"> </w:t>
      </w:r>
      <w:r w:rsidR="00216A2D" w:rsidRPr="00BF1472">
        <w:rPr>
          <w:lang w:val="en-US"/>
        </w:rPr>
        <w:t xml:space="preserve">to </w:t>
      </w:r>
      <w:r w:rsidR="00352A59" w:rsidRPr="00BF1472">
        <w:rPr>
          <w:lang w:val="en-US"/>
        </w:rPr>
        <w:t xml:space="preserve">distinguish between the </w:t>
      </w:r>
      <w:r w:rsidR="002E44B5" w:rsidRPr="00BF1472">
        <w:rPr>
          <w:lang w:val="en-US"/>
        </w:rPr>
        <w:t>three</w:t>
      </w:r>
      <w:r w:rsidR="00352A59" w:rsidRPr="00BF1472">
        <w:rPr>
          <w:lang w:val="en-US"/>
        </w:rPr>
        <w:t xml:space="preserve"> substitution models with a cross-validation based on 100 </w:t>
      </w:r>
      <w:r w:rsidR="006C2ADB" w:rsidRPr="00BF1472">
        <w:rPr>
          <w:lang w:val="en-US"/>
        </w:rPr>
        <w:t>simulations</w:t>
      </w:r>
      <w:r w:rsidR="007D7926">
        <w:rPr>
          <w:lang w:val="en-US"/>
        </w:rPr>
        <w:t xml:space="preserve"> </w:t>
      </w:r>
      <w:r w:rsidR="00643269" w:rsidRPr="00F66F0B">
        <w:rPr>
          <w:lang w:val="en-GB"/>
        </w:rPr>
        <w:fldChar w:fldCharType="begin"/>
      </w:r>
      <w:r w:rsidR="003A171C" w:rsidRPr="00BF1472">
        <w:rPr>
          <w:lang w:val="en-US"/>
        </w:rPr>
        <w:instrText xml:space="preserve"> ADDIN ZOTERO_ITEM CSL_CITATION {"citationID":"6F6QDCd7","properties":{"formattedCitation":"(Csill\\uc0\\u233{}ry et al. 2012)","plainCitation":"(Csilléry et al. 2012)","noteIndex":0},"citationItems":[{"id":534,"uris":["http://zotero.org/users/local/3HvvyIsJ/items/GK2FBPUM"],"itemData":{"id":534,"type":"article-journal","container-title":"Methods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00643269" w:rsidRPr="00F66F0B">
        <w:rPr>
          <w:lang w:val="en-GB"/>
        </w:rPr>
        <w:fldChar w:fldCharType="separate"/>
      </w:r>
      <w:r w:rsidR="008D6619" w:rsidRPr="00BF1472">
        <w:rPr>
          <w:lang w:val="en-US"/>
        </w:rPr>
        <w:t>(Csilléry et al. 2012)</w:t>
      </w:r>
      <w:r w:rsidR="00643269" w:rsidRPr="00F66F0B">
        <w:rPr>
          <w:lang w:val="en-GB"/>
        </w:rPr>
        <w:fldChar w:fldCharType="end"/>
      </w:r>
      <w:r w:rsidR="00643269" w:rsidRPr="00BF1472">
        <w:rPr>
          <w:lang w:val="en-US"/>
        </w:rPr>
        <w:t>.</w:t>
      </w:r>
      <w:r w:rsidR="00911368" w:rsidRPr="00BF1472">
        <w:rPr>
          <w:lang w:val="en-US"/>
        </w:rPr>
        <w:t xml:space="preserve"> </w:t>
      </w:r>
      <w:r w:rsidR="00320334">
        <w:rPr>
          <w:lang w:val="en-GB"/>
        </w:rPr>
        <w:t>We</w:t>
      </w:r>
      <w:r w:rsidR="00352A59" w:rsidRPr="00F66F0B">
        <w:rPr>
          <w:lang w:val="en-GB"/>
        </w:rPr>
        <w:t xml:space="preserve"> found that</w:t>
      </w:r>
      <w:r w:rsidR="007A743B">
        <w:rPr>
          <w:lang w:val="en-GB"/>
        </w:rPr>
        <w:t xml:space="preserve"> the framework </w:t>
      </w:r>
      <w:r w:rsidR="003D6AE1">
        <w:rPr>
          <w:lang w:val="en-GB"/>
        </w:rPr>
        <w:t>distinguish</w:t>
      </w:r>
      <w:r w:rsidR="00042FD9">
        <w:rPr>
          <w:lang w:val="en-GB"/>
        </w:rPr>
        <w:t>es</w:t>
      </w:r>
      <w:r w:rsidR="003D6AE1">
        <w:rPr>
          <w:lang w:val="en-GB"/>
        </w:rPr>
        <w:t xml:space="preserve"> </w:t>
      </w:r>
      <w:r w:rsidR="007A743B">
        <w:rPr>
          <w:lang w:val="en-GB"/>
        </w:rPr>
        <w:t>between the</w:t>
      </w:r>
      <w:r w:rsidR="007A743B" w:rsidRPr="00551436">
        <w:rPr>
          <w:noProof/>
          <w:lang w:val="en-US"/>
        </w:rPr>
        <w:t xml:space="preserve"> </w:t>
      </w:r>
      <w:r w:rsidR="007D7926">
        <w:rPr>
          <w:noProof/>
          <w:lang w:val="en-US"/>
        </w:rPr>
        <w:t xml:space="preserve">studied </w:t>
      </w:r>
      <w:r w:rsidR="007A743B" w:rsidRPr="00551436">
        <w:rPr>
          <w:noProof/>
          <w:lang w:val="en-US"/>
        </w:rPr>
        <w:t>sub</w:t>
      </w:r>
      <w:r w:rsidR="006C2ADB">
        <w:rPr>
          <w:noProof/>
          <w:lang w:val="en-US"/>
        </w:rPr>
        <w:t>s</w:t>
      </w:r>
      <w:r w:rsidR="007A743B" w:rsidRPr="00551436">
        <w:rPr>
          <w:noProof/>
          <w:lang w:val="en-US"/>
        </w:rPr>
        <w:t>t</w:t>
      </w:r>
      <w:r w:rsidR="007A743B">
        <w:rPr>
          <w:noProof/>
          <w:lang w:val="en-US"/>
        </w:rPr>
        <w:t xml:space="preserve">itution models </w:t>
      </w:r>
      <w:r w:rsidR="00821F80">
        <w:rPr>
          <w:lang w:val="en-GB"/>
        </w:rPr>
        <w:t xml:space="preserve">with </w:t>
      </w:r>
      <w:del w:id="88" w:author="David Ferreiro Garcia" w:date="2023-02-16T19:00:00Z">
        <w:r w:rsidR="00821F80" w:rsidDel="006A65B5">
          <w:rPr>
            <w:lang w:val="en-GB"/>
          </w:rPr>
          <w:delText xml:space="preserve">acceptable </w:delText>
        </w:r>
      </w:del>
      <w:ins w:id="89" w:author="David Ferreiro Garcia" w:date="2023-02-16T19:00:00Z">
        <w:r w:rsidR="006A65B5">
          <w:rPr>
            <w:lang w:val="en-GB"/>
          </w:rPr>
          <w:t xml:space="preserve">few </w:t>
        </w:r>
      </w:ins>
      <w:proofErr w:type="gramStart"/>
      <w:r w:rsidR="00821F80">
        <w:rPr>
          <w:lang w:val="en-GB"/>
        </w:rPr>
        <w:t>error</w:t>
      </w:r>
      <w:proofErr w:type="gramEnd"/>
      <w:r w:rsidR="00821F80">
        <w:rPr>
          <w:lang w:val="en-GB"/>
        </w:rPr>
        <w:t xml:space="preserve"> </w:t>
      </w:r>
      <w:r w:rsidR="007A743B">
        <w:rPr>
          <w:noProof/>
          <w:lang w:val="en-US"/>
        </w:rPr>
        <w:t>regardless</w:t>
      </w:r>
      <w:r w:rsidR="00352A59" w:rsidRPr="00F66F0B">
        <w:rPr>
          <w:lang w:val="en-GB"/>
        </w:rPr>
        <w:t xml:space="preserve"> </w:t>
      </w:r>
      <w:r w:rsidR="006C2ADB">
        <w:rPr>
          <w:lang w:val="en-GB"/>
        </w:rPr>
        <w:t xml:space="preserve">of </w:t>
      </w:r>
      <w:r w:rsidR="00A91E6A" w:rsidRPr="00F66F0B">
        <w:rPr>
          <w:lang w:val="en-GB"/>
        </w:rPr>
        <w:t xml:space="preserve">the </w:t>
      </w:r>
      <w:r w:rsidR="00E45CE1">
        <w:rPr>
          <w:lang w:val="en-GB"/>
        </w:rPr>
        <w:t xml:space="preserve">applied </w:t>
      </w:r>
      <w:r w:rsidR="00CE2E84" w:rsidRPr="00F66F0B">
        <w:rPr>
          <w:lang w:val="en-GB"/>
        </w:rPr>
        <w:t>number of simulations</w:t>
      </w:r>
      <w:r w:rsidR="007D7926">
        <w:rPr>
          <w:lang w:val="en-GB"/>
        </w:rPr>
        <w:t>,</w:t>
      </w:r>
      <w:r w:rsidR="006C2ADB">
        <w:rPr>
          <w:lang w:val="en-GB"/>
        </w:rPr>
        <w:t xml:space="preserve"> </w:t>
      </w:r>
      <w:r w:rsidR="00320334">
        <w:rPr>
          <w:lang w:val="en-GB"/>
        </w:rPr>
        <w:t xml:space="preserve">the tolerance level and the ABC estimation method used </w:t>
      </w:r>
      <w:r w:rsidR="00042FD9">
        <w:rPr>
          <w:lang w:val="en-GB"/>
        </w:rPr>
        <w:t>(Table S</w:t>
      </w:r>
      <w:r w:rsidR="00546E34">
        <w:rPr>
          <w:lang w:val="en-GB"/>
        </w:rPr>
        <w:t>3</w:t>
      </w:r>
      <w:r w:rsidR="00042FD9">
        <w:rPr>
          <w:lang w:val="en-GB"/>
        </w:rPr>
        <w:t>,</w:t>
      </w:r>
      <w:r w:rsidR="00042FD9" w:rsidRPr="00F66F0B">
        <w:rPr>
          <w:lang w:val="en-GB"/>
        </w:rPr>
        <w:t xml:space="preserve"> Supplementary </w:t>
      </w:r>
      <w:r w:rsidR="00A414A8">
        <w:rPr>
          <w:lang w:val="en-GB"/>
        </w:rPr>
        <w:t>Information</w:t>
      </w:r>
      <w:r w:rsidR="00042FD9">
        <w:rPr>
          <w:lang w:val="en-GB"/>
        </w:rPr>
        <w:t>)</w:t>
      </w:r>
      <w:r w:rsidR="007A743B">
        <w:rPr>
          <w:lang w:val="en-GB"/>
        </w:rPr>
        <w:t>.</w:t>
      </w:r>
    </w:p>
    <w:p w14:paraId="2E79B8E5" w14:textId="70D985F3" w:rsidR="00352A59" w:rsidRDefault="00352A59">
      <w:pPr>
        <w:spacing w:line="480" w:lineRule="auto"/>
        <w:rPr>
          <w:lang w:val="en-GB"/>
        </w:rPr>
        <w:pPrChange w:id="90" w:author="David Ferreiro Garcia" w:date="2023-02-15T20:13:00Z">
          <w:pPr/>
        </w:pPrChange>
      </w:pPr>
    </w:p>
    <w:p w14:paraId="34857711" w14:textId="3102B0E9" w:rsidR="00320334" w:rsidRPr="00320334" w:rsidRDefault="00CE2079">
      <w:pPr>
        <w:spacing w:line="480" w:lineRule="auto"/>
        <w:rPr>
          <w:lang w:val="en-GB"/>
        </w:rPr>
        <w:pPrChange w:id="91" w:author="David Ferreiro Garcia" w:date="2023-02-15T20:13:00Z">
          <w:pPr/>
        </w:pPrChange>
      </w:pPr>
      <w:r>
        <w:rPr>
          <w:lang w:val="en-GB"/>
        </w:rPr>
        <w:t xml:space="preserve">Once </w:t>
      </w:r>
      <w:ins w:id="92" w:author="David Ferreiro Garcia" w:date="2023-02-16T19:01:00Z">
        <w:r w:rsidR="006A65B5">
          <w:rPr>
            <w:lang w:val="en-GB"/>
          </w:rPr>
          <w:t xml:space="preserve">we demonstrated that </w:t>
        </w:r>
      </w:ins>
      <w:r>
        <w:rPr>
          <w:lang w:val="en-GB"/>
        </w:rPr>
        <w:t>the method can distinguish between SCS and empirical models</w:t>
      </w:r>
      <w:r w:rsidR="008E610F">
        <w:rPr>
          <w:lang w:val="en-GB"/>
        </w:rPr>
        <w:t>, we</w:t>
      </w:r>
      <w:r w:rsidR="007A743B">
        <w:rPr>
          <w:lang w:val="en-GB"/>
        </w:rPr>
        <w:t xml:space="preserve"> </w:t>
      </w:r>
      <w:r w:rsidR="00565A1F">
        <w:rPr>
          <w:lang w:val="en-GB"/>
        </w:rPr>
        <w:t xml:space="preserve">evaluated </w:t>
      </w:r>
      <w:r w:rsidR="00217066">
        <w:rPr>
          <w:lang w:val="en-GB"/>
        </w:rPr>
        <w:t xml:space="preserve">the </w:t>
      </w:r>
      <w:r w:rsidR="007A743B">
        <w:rPr>
          <w:lang w:val="en-GB"/>
        </w:rPr>
        <w:t xml:space="preserve">accuracy </w:t>
      </w:r>
      <w:r w:rsidR="00217066">
        <w:rPr>
          <w:lang w:val="en-GB"/>
        </w:rPr>
        <w:t xml:space="preserve">of the framework </w:t>
      </w:r>
      <w:r w:rsidR="0014081F">
        <w:rPr>
          <w:lang w:val="en-GB"/>
        </w:rPr>
        <w:t xml:space="preserve">in identifying </w:t>
      </w:r>
      <w:r w:rsidR="007A743B">
        <w:rPr>
          <w:lang w:val="en-GB"/>
        </w:rPr>
        <w:t xml:space="preserve">the best-fitting </w:t>
      </w:r>
      <w:r w:rsidR="00565A1F">
        <w:rPr>
          <w:lang w:val="en-GB"/>
        </w:rPr>
        <w:t>substitution model</w:t>
      </w:r>
      <w:r>
        <w:rPr>
          <w:lang w:val="en-GB"/>
        </w:rPr>
        <w:t>.</w:t>
      </w:r>
      <w:r w:rsidR="0014081F">
        <w:rPr>
          <w:lang w:val="en-GB"/>
        </w:rPr>
        <w:t xml:space="preserve"> </w:t>
      </w:r>
      <w:r>
        <w:rPr>
          <w:lang w:val="en-GB"/>
        </w:rPr>
        <w:t>To do so, we used</w:t>
      </w:r>
      <w:r w:rsidR="0014081F">
        <w:rPr>
          <w:lang w:val="en-GB"/>
        </w:rPr>
        <w:t xml:space="preserve"> </w:t>
      </w:r>
      <w:r w:rsidR="00262D26" w:rsidRPr="00F66F0B">
        <w:rPr>
          <w:lang w:val="en-GB"/>
        </w:rPr>
        <w:t xml:space="preserve">100 </w:t>
      </w:r>
      <w:r w:rsidR="001A38E0">
        <w:rPr>
          <w:lang w:val="en-GB"/>
        </w:rPr>
        <w:t xml:space="preserve">multiple alignments of </w:t>
      </w:r>
      <w:r w:rsidR="00615194" w:rsidRPr="00F66F0B">
        <w:rPr>
          <w:lang w:val="en-GB"/>
        </w:rPr>
        <w:t xml:space="preserve">protein </w:t>
      </w:r>
      <w:r w:rsidR="001A38E0">
        <w:rPr>
          <w:lang w:val="en-GB"/>
        </w:rPr>
        <w:t>sequences</w:t>
      </w:r>
      <w:r w:rsidR="001A38E0" w:rsidRPr="00F66F0B">
        <w:rPr>
          <w:lang w:val="en-GB"/>
        </w:rPr>
        <w:t xml:space="preserve"> </w:t>
      </w:r>
      <w:r w:rsidR="0014081F">
        <w:rPr>
          <w:lang w:val="en-GB"/>
        </w:rPr>
        <w:t xml:space="preserve">simulated </w:t>
      </w:r>
      <w:r w:rsidR="00262D26" w:rsidRPr="00F66F0B">
        <w:rPr>
          <w:lang w:val="en-GB"/>
        </w:rPr>
        <w:t xml:space="preserve">under each </w:t>
      </w:r>
      <w:r w:rsidR="008A685D">
        <w:rPr>
          <w:lang w:val="en-GB"/>
        </w:rPr>
        <w:t xml:space="preserve">studied </w:t>
      </w:r>
      <w:r w:rsidR="00262D26" w:rsidRPr="00F66F0B">
        <w:rPr>
          <w:lang w:val="en-GB"/>
        </w:rPr>
        <w:t xml:space="preserve">substitution model </w:t>
      </w:r>
      <w:r w:rsidR="00262D26" w:rsidRPr="00D23B11">
        <w:rPr>
          <w:lang w:val="en-GB"/>
        </w:rPr>
        <w:t>(</w:t>
      </w:r>
      <w:proofErr w:type="spellStart"/>
      <w:r w:rsidR="00262D26" w:rsidRPr="000C1D12">
        <w:rPr>
          <w:lang w:val="en-GB"/>
        </w:rPr>
        <w:t>Dayhoff</w:t>
      </w:r>
      <w:proofErr w:type="spellEnd"/>
      <w:r w:rsidR="00262D26" w:rsidRPr="00D23B11">
        <w:rPr>
          <w:lang w:val="en-GB"/>
        </w:rPr>
        <w:t xml:space="preserve">, </w:t>
      </w:r>
      <w:r w:rsidR="00262D26" w:rsidRPr="00D23B11">
        <w:rPr>
          <w:i/>
          <w:lang w:val="en-GB"/>
        </w:rPr>
        <w:t>Fitness</w:t>
      </w:r>
      <w:r w:rsidR="00D23B11">
        <w:rPr>
          <w:lang w:val="en-GB"/>
        </w:rPr>
        <w:t xml:space="preserve"> SCS</w:t>
      </w:r>
      <w:r w:rsidR="00262D26" w:rsidRPr="00D23B11">
        <w:rPr>
          <w:lang w:val="en-GB"/>
        </w:rPr>
        <w:t xml:space="preserve"> and </w:t>
      </w:r>
      <w:r w:rsidR="00262D26" w:rsidRPr="00D23B11">
        <w:rPr>
          <w:i/>
          <w:lang w:val="en-GB"/>
        </w:rPr>
        <w:t>Neutral</w:t>
      </w:r>
      <w:r w:rsidR="00D23B11">
        <w:rPr>
          <w:lang w:val="en-GB"/>
        </w:rPr>
        <w:t xml:space="preserve"> SCS models</w:t>
      </w:r>
      <w:r w:rsidR="00262D26" w:rsidRPr="00D23B11">
        <w:rPr>
          <w:lang w:val="en-GB"/>
        </w:rPr>
        <w:t>)</w:t>
      </w:r>
      <w:r w:rsidR="0014081F" w:rsidRPr="00D23B11">
        <w:rPr>
          <w:lang w:val="en-GB"/>
        </w:rPr>
        <w:t>,</w:t>
      </w:r>
      <w:r w:rsidR="00010879">
        <w:rPr>
          <w:lang w:val="en-GB"/>
        </w:rPr>
        <w:t xml:space="preserve"> </w:t>
      </w:r>
      <w:r w:rsidR="008845F3">
        <w:rPr>
          <w:lang w:val="en-GB"/>
        </w:rPr>
        <w:t xml:space="preserve">hereafter named as </w:t>
      </w:r>
      <w:r w:rsidR="006C2ADB" w:rsidRPr="00F66F0B">
        <w:rPr>
          <w:lang w:val="en-GB"/>
        </w:rPr>
        <w:t>pseudo-observed</w:t>
      </w:r>
      <w:r w:rsidR="00010879">
        <w:rPr>
          <w:lang w:val="en-GB"/>
        </w:rPr>
        <w:t xml:space="preserve"> </w:t>
      </w:r>
      <w:r w:rsidR="008A685D">
        <w:rPr>
          <w:lang w:val="en-GB"/>
        </w:rPr>
        <w:t>data</w:t>
      </w:r>
      <w:r w:rsidR="00262D26" w:rsidRPr="00F66F0B">
        <w:rPr>
          <w:lang w:val="en-GB"/>
        </w:rPr>
        <w:t xml:space="preserve">. </w:t>
      </w:r>
      <w:r w:rsidR="00D23B11">
        <w:rPr>
          <w:lang w:val="en-GB"/>
        </w:rPr>
        <w:t>These analyses were also performed considering</w:t>
      </w:r>
      <w:r w:rsidR="002E44B5" w:rsidRPr="00F66F0B">
        <w:rPr>
          <w:lang w:val="en-GB"/>
        </w:rPr>
        <w:t xml:space="preserve"> </w:t>
      </w:r>
      <w:r w:rsidR="00D23B11">
        <w:rPr>
          <w:lang w:val="en-GB"/>
        </w:rPr>
        <w:t xml:space="preserve">ABC based on </w:t>
      </w:r>
      <w:r w:rsidR="002E44B5" w:rsidRPr="00F66F0B">
        <w:rPr>
          <w:lang w:val="en-GB"/>
        </w:rPr>
        <w:t>10</w:t>
      </w:r>
      <w:r w:rsidR="00A91E6A" w:rsidRPr="00F66F0B">
        <w:rPr>
          <w:lang w:val="en-GB"/>
        </w:rPr>
        <w:t>,</w:t>
      </w:r>
      <w:r w:rsidR="002E44B5" w:rsidRPr="00F66F0B">
        <w:rPr>
          <w:lang w:val="en-GB"/>
        </w:rPr>
        <w:t>000,</w:t>
      </w:r>
      <w:r w:rsidR="00262D26" w:rsidRPr="00F66F0B">
        <w:rPr>
          <w:lang w:val="en-GB"/>
        </w:rPr>
        <w:t xml:space="preserve"> </w:t>
      </w:r>
      <w:r w:rsidR="00352A59" w:rsidRPr="00F66F0B">
        <w:rPr>
          <w:lang w:val="en-GB"/>
        </w:rPr>
        <w:t>5</w:t>
      </w:r>
      <w:r w:rsidR="00262D26" w:rsidRPr="00F66F0B">
        <w:rPr>
          <w:lang w:val="en-GB"/>
        </w:rPr>
        <w:t>0</w:t>
      </w:r>
      <w:r w:rsidR="00A91E6A" w:rsidRPr="00F66F0B">
        <w:rPr>
          <w:lang w:val="en-GB"/>
        </w:rPr>
        <w:t>,</w:t>
      </w:r>
      <w:r w:rsidR="00262D26" w:rsidRPr="00F66F0B">
        <w:rPr>
          <w:lang w:val="en-GB"/>
        </w:rPr>
        <w:t xml:space="preserve">000 </w:t>
      </w:r>
      <w:r w:rsidR="002E44B5" w:rsidRPr="00F66F0B">
        <w:rPr>
          <w:lang w:val="en-GB"/>
        </w:rPr>
        <w:t>and 100</w:t>
      </w:r>
      <w:r w:rsidR="00A91E6A" w:rsidRPr="00F66F0B">
        <w:rPr>
          <w:lang w:val="en-GB"/>
        </w:rPr>
        <w:t>,</w:t>
      </w:r>
      <w:r w:rsidR="002E44B5" w:rsidRPr="00F66F0B">
        <w:rPr>
          <w:lang w:val="en-GB"/>
        </w:rPr>
        <w:t xml:space="preserve">000 </w:t>
      </w:r>
      <w:r w:rsidR="00262D26" w:rsidRPr="00F66F0B">
        <w:rPr>
          <w:lang w:val="en-GB"/>
        </w:rPr>
        <w:t>simulations</w:t>
      </w:r>
      <w:r w:rsidR="00D23B11">
        <w:rPr>
          <w:lang w:val="en-GB"/>
        </w:rPr>
        <w:t xml:space="preserve">, </w:t>
      </w:r>
      <w:r w:rsidR="00D23B11" w:rsidRPr="00F66F0B">
        <w:rPr>
          <w:lang w:val="en-GB"/>
        </w:rPr>
        <w:lastRenderedPageBreak/>
        <w:t>tolerance</w:t>
      </w:r>
      <w:r w:rsidR="00D23B11">
        <w:rPr>
          <w:lang w:val="en-GB"/>
        </w:rPr>
        <w:t xml:space="preserve"> </w:t>
      </w:r>
      <w:ins w:id="93" w:author="David Ferreiro Garcia" w:date="2023-02-16T19:01:00Z">
        <w:r w:rsidR="006A65B5">
          <w:rPr>
            <w:lang w:val="en-GB"/>
          </w:rPr>
          <w:t xml:space="preserve">levels </w:t>
        </w:r>
      </w:ins>
      <w:r w:rsidR="00D23B11">
        <w:rPr>
          <w:lang w:val="en-GB"/>
        </w:rPr>
        <w:t xml:space="preserve">of </w:t>
      </w:r>
      <w:r w:rsidR="00D23B11" w:rsidRPr="00F66F0B">
        <w:rPr>
          <w:lang w:val="en-GB"/>
        </w:rPr>
        <w:t xml:space="preserve">0.005, 0.01, and </w:t>
      </w:r>
      <w:r w:rsidR="00D23B11">
        <w:rPr>
          <w:lang w:val="en-GB"/>
        </w:rPr>
        <w:t>0.05</w:t>
      </w:r>
      <w:r w:rsidR="00D23B11" w:rsidRPr="00F66F0B">
        <w:rPr>
          <w:lang w:val="en-GB"/>
        </w:rPr>
        <w:t xml:space="preserve"> and</w:t>
      </w:r>
      <w:del w:id="94" w:author="David Ferreiro Garcia" w:date="2023-02-16T19:01:00Z">
        <w:r w:rsidR="00D23B11" w:rsidDel="006A65B5">
          <w:rPr>
            <w:lang w:val="en-GB"/>
          </w:rPr>
          <w:delText>,</w:delText>
        </w:r>
      </w:del>
      <w:r w:rsidR="00D23B11" w:rsidRPr="00F66F0B">
        <w:rPr>
          <w:lang w:val="en-GB"/>
        </w:rPr>
        <w:t xml:space="preserve"> </w:t>
      </w:r>
      <w:r w:rsidR="00D23B11">
        <w:rPr>
          <w:lang w:val="en-GB"/>
        </w:rPr>
        <w:t xml:space="preserve">the cited three ABC estimation </w:t>
      </w:r>
      <w:r w:rsidR="00D23B11" w:rsidRPr="00F66F0B">
        <w:rPr>
          <w:lang w:val="en-GB"/>
        </w:rPr>
        <w:t>method</w:t>
      </w:r>
      <w:r w:rsidR="00D23B11">
        <w:rPr>
          <w:lang w:val="en-GB"/>
        </w:rPr>
        <w:t>s</w:t>
      </w:r>
      <w:r w:rsidR="003B38E7">
        <w:rPr>
          <w:lang w:val="en-GB"/>
        </w:rPr>
        <w:t xml:space="preserve">. </w:t>
      </w:r>
      <w:r w:rsidR="00EF57FA">
        <w:rPr>
          <w:lang w:val="en-GB"/>
        </w:rPr>
        <w:t>Again, w</w:t>
      </w:r>
      <w:r w:rsidR="00320334">
        <w:rPr>
          <w:lang w:val="en-GB"/>
        </w:rPr>
        <w:t xml:space="preserve">e </w:t>
      </w:r>
      <w:r w:rsidR="005D6290">
        <w:rPr>
          <w:lang w:val="en-GB"/>
        </w:rPr>
        <w:t xml:space="preserve">found that the accuracy of the substitution model selection </w:t>
      </w:r>
      <w:r w:rsidR="00EF57FA">
        <w:rPr>
          <w:lang w:val="en-GB"/>
        </w:rPr>
        <w:t xml:space="preserve">is </w:t>
      </w:r>
      <w:r w:rsidR="005D6290">
        <w:rPr>
          <w:lang w:val="en-GB"/>
        </w:rPr>
        <w:t>not affected by the number of simulations</w:t>
      </w:r>
      <w:r w:rsidR="00A95456">
        <w:rPr>
          <w:lang w:val="en-GB"/>
        </w:rPr>
        <w:t xml:space="preserve"> (thus 10,000 simulations are sufficient to distinguish between the</w:t>
      </w:r>
      <w:r w:rsidR="00A16603">
        <w:rPr>
          <w:lang w:val="en-GB"/>
        </w:rPr>
        <w:t xml:space="preserve"> studied</w:t>
      </w:r>
      <w:r w:rsidR="00A95456">
        <w:rPr>
          <w:lang w:val="en-GB"/>
        </w:rPr>
        <w:t xml:space="preserve"> models)</w:t>
      </w:r>
      <w:r w:rsidR="005D6290">
        <w:rPr>
          <w:lang w:val="en-GB"/>
        </w:rPr>
        <w:t xml:space="preserve"> </w:t>
      </w:r>
      <w:r w:rsidR="00EF57FA">
        <w:rPr>
          <w:lang w:val="en-GB"/>
        </w:rPr>
        <w:t xml:space="preserve">while </w:t>
      </w:r>
      <w:r w:rsidR="00320334">
        <w:rPr>
          <w:lang w:val="en-GB"/>
        </w:rPr>
        <w:t xml:space="preserve">the </w:t>
      </w:r>
      <w:r w:rsidR="00A95456">
        <w:rPr>
          <w:lang w:val="en-GB"/>
        </w:rPr>
        <w:t xml:space="preserve">optimal </w:t>
      </w:r>
      <w:r w:rsidR="00320334">
        <w:rPr>
          <w:lang w:val="en-GB"/>
        </w:rPr>
        <w:t xml:space="preserve">tolerance </w:t>
      </w:r>
      <w:r w:rsidR="00A95456">
        <w:rPr>
          <w:lang w:val="en-GB"/>
        </w:rPr>
        <w:t>vari</w:t>
      </w:r>
      <w:r w:rsidR="00EF57FA">
        <w:rPr>
          <w:lang w:val="en-GB"/>
        </w:rPr>
        <w:t>es</w:t>
      </w:r>
      <w:r w:rsidR="00A95456">
        <w:rPr>
          <w:lang w:val="en-GB"/>
        </w:rPr>
        <w:t xml:space="preserve"> among the studied</w:t>
      </w:r>
      <w:r w:rsidR="00320334">
        <w:rPr>
          <w:lang w:val="en-GB"/>
        </w:rPr>
        <w:t xml:space="preserve"> ABC methods (</w:t>
      </w:r>
      <w:ins w:id="95" w:author="David Ferreiro Garcia" w:date="2023-02-16T19:03:00Z">
        <w:r w:rsidR="006A65B5">
          <w:rPr>
            <w:lang w:val="en-GB"/>
          </w:rPr>
          <w:t xml:space="preserve">Figure </w:t>
        </w:r>
      </w:ins>
      <w:del w:id="96" w:author="David Ferreiro Garcia" w:date="2023-02-16T19:02:00Z">
        <w:r w:rsidR="00320334" w:rsidDel="006A65B5">
          <w:rPr>
            <w:lang w:val="en-GB"/>
          </w:rPr>
          <w:delText>Fig</w:delText>
        </w:r>
      </w:del>
      <w:del w:id="97" w:author="David Ferreiro Garcia" w:date="2023-02-16T19:01:00Z">
        <w:r w:rsidR="00320334" w:rsidDel="006A65B5">
          <w:rPr>
            <w:lang w:val="en-GB"/>
          </w:rPr>
          <w:delText>ure</w:delText>
        </w:r>
        <w:r w:rsidR="00D33BC2" w:rsidDel="006A65B5">
          <w:rPr>
            <w:lang w:val="en-GB"/>
          </w:rPr>
          <w:delText>s</w:delText>
        </w:r>
        <w:r w:rsidR="00320334" w:rsidDel="006A65B5">
          <w:rPr>
            <w:lang w:val="en-GB"/>
          </w:rPr>
          <w:delText xml:space="preserve"> </w:delText>
        </w:r>
        <w:r w:rsidR="00546E34" w:rsidDel="006A65B5">
          <w:rPr>
            <w:lang w:val="en-GB"/>
          </w:rPr>
          <w:delText>2</w:delText>
        </w:r>
        <w:r w:rsidR="00D33BC2" w:rsidDel="006A65B5">
          <w:rPr>
            <w:lang w:val="en-GB"/>
          </w:rPr>
          <w:delText xml:space="preserve"> and </w:delText>
        </w:r>
      </w:del>
      <w:r w:rsidR="00D33BC2">
        <w:rPr>
          <w:lang w:val="en-GB"/>
        </w:rPr>
        <w:t>S1, Supplementary Information</w:t>
      </w:r>
      <w:r w:rsidR="00320334">
        <w:rPr>
          <w:lang w:val="en-GB"/>
        </w:rPr>
        <w:t xml:space="preserve">). </w:t>
      </w:r>
      <w:r w:rsidR="00321675">
        <w:rPr>
          <w:lang w:val="en-GB"/>
        </w:rPr>
        <w:t>T</w:t>
      </w:r>
      <w:r w:rsidR="00320334">
        <w:rPr>
          <w:lang w:val="en-GB"/>
        </w:rPr>
        <w:t xml:space="preserve">he </w:t>
      </w:r>
      <w:r w:rsidR="00320334" w:rsidRPr="000C1D12">
        <w:rPr>
          <w:iCs/>
          <w:lang w:val="en-GB"/>
        </w:rPr>
        <w:t>rejection</w:t>
      </w:r>
      <w:r w:rsidR="00320334">
        <w:rPr>
          <w:lang w:val="en-GB"/>
        </w:rPr>
        <w:t xml:space="preserve"> method</w:t>
      </w:r>
      <w:r w:rsidR="00321675">
        <w:rPr>
          <w:lang w:val="en-GB"/>
        </w:rPr>
        <w:t xml:space="preserve"> showed</w:t>
      </w:r>
      <w:r w:rsidR="00320334">
        <w:rPr>
          <w:lang w:val="en-GB"/>
        </w:rPr>
        <w:t xml:space="preserve"> a high </w:t>
      </w:r>
      <w:r w:rsidR="006B4FE4">
        <w:rPr>
          <w:lang w:val="en-GB"/>
        </w:rPr>
        <w:t>robustness</w:t>
      </w:r>
      <w:r w:rsidR="00924BCE">
        <w:rPr>
          <w:lang w:val="en-GB"/>
        </w:rPr>
        <w:t xml:space="preserve"> (all the </w:t>
      </w:r>
      <w:r w:rsidR="005E4616" w:rsidRPr="00F66F0B">
        <w:rPr>
          <w:lang w:val="en-GB"/>
        </w:rPr>
        <w:t>pseudo-observed</w:t>
      </w:r>
      <w:r w:rsidR="005E4616">
        <w:rPr>
          <w:lang w:val="en-GB"/>
        </w:rPr>
        <w:t xml:space="preserve"> data produced acceptable results</w:t>
      </w:r>
      <w:r w:rsidR="00924BCE">
        <w:rPr>
          <w:lang w:val="en-GB"/>
        </w:rPr>
        <w:t>)</w:t>
      </w:r>
      <w:r w:rsidR="006B4FE4">
        <w:rPr>
          <w:lang w:val="en-GB"/>
        </w:rPr>
        <w:t xml:space="preserve"> </w:t>
      </w:r>
      <w:r w:rsidR="0081294C">
        <w:rPr>
          <w:lang w:val="en-GB"/>
        </w:rPr>
        <w:t xml:space="preserve">and accuracy for </w:t>
      </w:r>
      <w:r w:rsidR="00320334">
        <w:rPr>
          <w:lang w:val="en-GB"/>
        </w:rPr>
        <w:t>predicting the true model</w:t>
      </w:r>
      <w:r w:rsidR="005E4616">
        <w:rPr>
          <w:lang w:val="en-GB"/>
        </w:rPr>
        <w:t>,</w:t>
      </w:r>
      <w:r w:rsidR="00437603">
        <w:rPr>
          <w:lang w:val="en-GB"/>
        </w:rPr>
        <w:t xml:space="preserve"> </w:t>
      </w:r>
      <w:r w:rsidR="005E4616">
        <w:rPr>
          <w:lang w:val="en-GB"/>
        </w:rPr>
        <w:t>although</w:t>
      </w:r>
      <w:r w:rsidR="006B4FE4">
        <w:rPr>
          <w:lang w:val="en-GB"/>
        </w:rPr>
        <w:t xml:space="preserve"> the accuracy</w:t>
      </w:r>
      <w:r w:rsidR="007E68BF">
        <w:rPr>
          <w:lang w:val="en-GB"/>
        </w:rPr>
        <w:t xml:space="preserve"> slightly</w:t>
      </w:r>
      <w:r w:rsidR="00437603">
        <w:rPr>
          <w:lang w:val="en-GB"/>
        </w:rPr>
        <w:t xml:space="preserve"> decrease</w:t>
      </w:r>
      <w:r w:rsidR="007E68BF">
        <w:rPr>
          <w:lang w:val="en-GB"/>
        </w:rPr>
        <w:t>d</w:t>
      </w:r>
      <w:r w:rsidR="00437603">
        <w:rPr>
          <w:lang w:val="en-GB"/>
        </w:rPr>
        <w:t xml:space="preserve"> when </w:t>
      </w:r>
      <w:r w:rsidR="007E68BF">
        <w:rPr>
          <w:lang w:val="en-GB"/>
        </w:rPr>
        <w:t xml:space="preserve">increasing </w:t>
      </w:r>
      <w:r w:rsidR="00437603">
        <w:rPr>
          <w:lang w:val="en-GB"/>
        </w:rPr>
        <w:t>the tolerance</w:t>
      </w:r>
      <w:ins w:id="98" w:author="David Ferreiro Garcia" w:date="2023-02-16T19:02:00Z">
        <w:r w:rsidR="006A65B5">
          <w:rPr>
            <w:lang w:val="en-GB"/>
          </w:rPr>
          <w:t xml:space="preserve"> (Figure 2)</w:t>
        </w:r>
      </w:ins>
      <w:r w:rsidR="007E68BF">
        <w:rPr>
          <w:lang w:val="en-GB"/>
        </w:rPr>
        <w:t>, a pattern not observed for</w:t>
      </w:r>
      <w:r w:rsidR="00320334">
        <w:rPr>
          <w:lang w:val="en-GB"/>
        </w:rPr>
        <w:t xml:space="preserve"> the</w:t>
      </w:r>
      <w:r w:rsidR="007E68BF">
        <w:rPr>
          <w:lang w:val="en-GB"/>
        </w:rPr>
        <w:t xml:space="preserve"> substitution model selection with the</w:t>
      </w:r>
      <w:r w:rsidR="00320334">
        <w:rPr>
          <w:lang w:val="en-GB"/>
        </w:rPr>
        <w:t xml:space="preserve"> </w:t>
      </w:r>
      <w:r w:rsidR="003353AD" w:rsidRPr="007D35B2">
        <w:rPr>
          <w:lang w:val="en-US"/>
        </w:rPr>
        <w:t xml:space="preserve">weighted multiple linear regression and </w:t>
      </w:r>
      <w:r w:rsidR="003353AD" w:rsidRPr="007D35B2">
        <w:rPr>
          <w:iCs/>
          <w:lang w:val="en-US"/>
        </w:rPr>
        <w:t>neural</w:t>
      </w:r>
      <w:r w:rsidR="003353AD">
        <w:rPr>
          <w:iCs/>
          <w:lang w:val="en-US"/>
        </w:rPr>
        <w:t xml:space="preserve"> </w:t>
      </w:r>
      <w:r w:rsidR="003353AD" w:rsidRPr="007D35B2">
        <w:rPr>
          <w:iCs/>
          <w:lang w:val="en-US"/>
        </w:rPr>
        <w:t>net</w:t>
      </w:r>
      <w:r w:rsidR="003353AD">
        <w:rPr>
          <w:iCs/>
          <w:lang w:val="en-US"/>
        </w:rPr>
        <w:t>works</w:t>
      </w:r>
      <w:r w:rsidR="003353AD" w:rsidRPr="00D3128F" w:rsidDel="003353AD">
        <w:rPr>
          <w:i/>
          <w:iCs/>
          <w:lang w:val="en-GB"/>
        </w:rPr>
        <w:t xml:space="preserve"> </w:t>
      </w:r>
      <w:r w:rsidR="00320334">
        <w:rPr>
          <w:lang w:val="en-GB"/>
        </w:rPr>
        <w:t>methods</w:t>
      </w:r>
      <w:ins w:id="99" w:author="David Ferreiro Garcia" w:date="2023-02-16T19:02:00Z">
        <w:r w:rsidR="006A65B5">
          <w:rPr>
            <w:lang w:val="en-GB"/>
          </w:rPr>
          <w:t xml:space="preserve"> (Figure S1</w:t>
        </w:r>
      </w:ins>
      <w:ins w:id="100" w:author="David Ferreiro Garcia" w:date="2023-02-16T19:03:00Z">
        <w:r w:rsidR="006A65B5">
          <w:rPr>
            <w:lang w:val="en-GB"/>
          </w:rPr>
          <w:t>)</w:t>
        </w:r>
      </w:ins>
      <w:r w:rsidR="007E68BF">
        <w:rPr>
          <w:lang w:val="en-GB"/>
        </w:rPr>
        <w:t>.</w:t>
      </w:r>
      <w:r w:rsidR="00320334">
        <w:rPr>
          <w:lang w:val="en-GB"/>
        </w:rPr>
        <w:t xml:space="preserve"> </w:t>
      </w:r>
      <w:del w:id="101" w:author="David Ferreiro Garcia" w:date="2023-02-16T19:03:00Z">
        <w:r w:rsidR="002C4CF7" w:rsidDel="006A65B5">
          <w:rPr>
            <w:lang w:val="en-GB"/>
          </w:rPr>
          <w:delText>However</w:delText>
        </w:r>
      </w:del>
      <w:ins w:id="102" w:author="David Ferreiro Garcia" w:date="2023-02-16T19:03:00Z">
        <w:r w:rsidR="006A65B5">
          <w:rPr>
            <w:lang w:val="en-GB"/>
          </w:rPr>
          <w:t>Indeed</w:t>
        </w:r>
      </w:ins>
      <w:r w:rsidR="002C4CF7">
        <w:rPr>
          <w:lang w:val="en-GB"/>
        </w:rPr>
        <w:t>, a</w:t>
      </w:r>
      <w:r w:rsidR="005313A2">
        <w:rPr>
          <w:lang w:val="en-GB"/>
        </w:rPr>
        <w:t>nalyses based on t</w:t>
      </w:r>
      <w:r w:rsidR="007E68BF">
        <w:rPr>
          <w:lang w:val="en-GB"/>
        </w:rPr>
        <w:t xml:space="preserve">he latter methods </w:t>
      </w:r>
      <w:r w:rsidR="005313A2">
        <w:rPr>
          <w:lang w:val="en-GB"/>
        </w:rPr>
        <w:t>could not converge if the</w:t>
      </w:r>
      <w:r w:rsidR="0070464A">
        <w:rPr>
          <w:lang w:val="en-GB"/>
        </w:rPr>
        <w:t xml:space="preserve"> tolerance </w:t>
      </w:r>
      <w:r w:rsidR="005313A2">
        <w:rPr>
          <w:lang w:val="en-GB"/>
        </w:rPr>
        <w:t xml:space="preserve">is small </w:t>
      </w:r>
      <w:r w:rsidR="0070464A">
        <w:rPr>
          <w:lang w:val="en-GB"/>
        </w:rPr>
        <w:t xml:space="preserve">(not enough retained simulations to allow the prediction), thus </w:t>
      </w:r>
      <w:r w:rsidR="002C4CF7">
        <w:rPr>
          <w:lang w:val="en-GB"/>
        </w:rPr>
        <w:t>those methods were</w:t>
      </w:r>
      <w:r w:rsidR="0070464A">
        <w:rPr>
          <w:lang w:val="en-GB"/>
        </w:rPr>
        <w:t xml:space="preserve"> more sensible to the tolerance</w:t>
      </w:r>
      <w:r w:rsidR="00AA2908">
        <w:rPr>
          <w:lang w:val="en-GB"/>
        </w:rPr>
        <w:t xml:space="preserve"> (</w:t>
      </w:r>
      <w:r w:rsidR="00E02BEA">
        <w:rPr>
          <w:lang w:val="en-GB"/>
        </w:rPr>
        <w:t>a</w:t>
      </w:r>
      <w:r w:rsidR="00AA2908">
        <w:rPr>
          <w:lang w:val="en-GB"/>
        </w:rPr>
        <w:t>t least, a</w:t>
      </w:r>
      <w:r w:rsidR="00E02BEA">
        <w:rPr>
          <w:lang w:val="en-GB"/>
        </w:rPr>
        <w:t xml:space="preserve"> tolerance of </w:t>
      </w:r>
      <w:r w:rsidR="00320334">
        <w:rPr>
          <w:lang w:val="en-GB"/>
        </w:rPr>
        <w:t>0.05</w:t>
      </w:r>
      <w:r w:rsidR="00351DC5">
        <w:rPr>
          <w:lang w:val="en-GB"/>
        </w:rPr>
        <w:t xml:space="preserve"> </w:t>
      </w:r>
      <w:r w:rsidR="00AA2908">
        <w:rPr>
          <w:lang w:val="en-GB"/>
        </w:rPr>
        <w:t xml:space="preserve">was required </w:t>
      </w:r>
      <w:r w:rsidR="00351DC5">
        <w:rPr>
          <w:lang w:val="en-GB"/>
        </w:rPr>
        <w:t>to obtain a sufficient number of retained simulations</w:t>
      </w:r>
      <w:r w:rsidR="00AA2908">
        <w:rPr>
          <w:lang w:val="en-GB"/>
        </w:rPr>
        <w:t xml:space="preserve"> for the estimation)</w:t>
      </w:r>
      <w:ins w:id="103" w:author="David Ferreiro Garcia" w:date="2023-02-16T19:03:00Z">
        <w:r w:rsidR="006A65B5">
          <w:rPr>
            <w:lang w:val="en-GB"/>
          </w:rPr>
          <w:t xml:space="preserve"> (Figure S1)</w:t>
        </w:r>
      </w:ins>
      <w:r w:rsidR="00320334">
        <w:rPr>
          <w:lang w:val="en-GB"/>
        </w:rPr>
        <w:t xml:space="preserve">. </w:t>
      </w:r>
      <w:r w:rsidR="00696A93">
        <w:rPr>
          <w:lang w:val="en-GB"/>
        </w:rPr>
        <w:t>Next</w:t>
      </w:r>
      <w:r w:rsidR="00320334">
        <w:rPr>
          <w:lang w:val="en-GB"/>
        </w:rPr>
        <w:t xml:space="preserve">, we </w:t>
      </w:r>
      <w:r w:rsidR="005E4EAC">
        <w:rPr>
          <w:lang w:val="en-GB"/>
        </w:rPr>
        <w:t xml:space="preserve">explored </w:t>
      </w:r>
      <w:r w:rsidR="00320334">
        <w:rPr>
          <w:lang w:val="en-GB"/>
        </w:rPr>
        <w:t xml:space="preserve">the influence of </w:t>
      </w:r>
      <w:r w:rsidR="00BC5B19">
        <w:rPr>
          <w:lang w:val="en-GB"/>
        </w:rPr>
        <w:t xml:space="preserve">every type of substitution model </w:t>
      </w:r>
      <w:r w:rsidR="004A12A2">
        <w:rPr>
          <w:lang w:val="en-GB"/>
        </w:rPr>
        <w:t>(i.e., empirical or site-dependent SCS model)</w:t>
      </w:r>
      <w:r w:rsidR="00BC5B19">
        <w:rPr>
          <w:lang w:val="en-GB"/>
        </w:rPr>
        <w:t xml:space="preserve"> as true model</w:t>
      </w:r>
      <w:r w:rsidR="00320334">
        <w:rPr>
          <w:lang w:val="en-GB"/>
        </w:rPr>
        <w:t xml:space="preserve"> </w:t>
      </w:r>
      <w:r w:rsidR="005056A2">
        <w:rPr>
          <w:lang w:val="en-GB"/>
        </w:rPr>
        <w:t>o</w:t>
      </w:r>
      <w:r w:rsidR="00320334">
        <w:rPr>
          <w:lang w:val="en-GB"/>
        </w:rPr>
        <w:t xml:space="preserve">n the </w:t>
      </w:r>
      <w:r w:rsidR="005E4EAC">
        <w:rPr>
          <w:lang w:val="en-GB"/>
        </w:rPr>
        <w:t xml:space="preserve">accuracy of the </w:t>
      </w:r>
      <w:r w:rsidR="006D4D0E">
        <w:rPr>
          <w:lang w:val="en-GB"/>
        </w:rPr>
        <w:t>substitution model selection</w:t>
      </w:r>
      <w:r w:rsidR="00BC5B19">
        <w:rPr>
          <w:lang w:val="en-GB"/>
        </w:rPr>
        <w:t xml:space="preserve">. </w:t>
      </w:r>
      <w:r w:rsidR="00362876">
        <w:rPr>
          <w:lang w:val="en-GB"/>
        </w:rPr>
        <w:t>In general, w</w:t>
      </w:r>
      <w:r w:rsidR="005E4EAC">
        <w:rPr>
          <w:lang w:val="en-GB"/>
        </w:rPr>
        <w:t>e</w:t>
      </w:r>
      <w:r w:rsidR="00320334">
        <w:rPr>
          <w:lang w:val="en-GB"/>
        </w:rPr>
        <w:t xml:space="preserve"> </w:t>
      </w:r>
      <w:r w:rsidR="00BC5B19">
        <w:rPr>
          <w:lang w:val="en-GB"/>
        </w:rPr>
        <w:t>found</w:t>
      </w:r>
      <w:r w:rsidR="00320334">
        <w:rPr>
          <w:lang w:val="en-GB"/>
        </w:rPr>
        <w:t xml:space="preserve"> </w:t>
      </w:r>
      <w:r w:rsidR="005E4EAC">
        <w:rPr>
          <w:lang w:val="en-GB"/>
        </w:rPr>
        <w:t>an acceptable</w:t>
      </w:r>
      <w:r w:rsidR="00320334">
        <w:rPr>
          <w:lang w:val="en-GB"/>
        </w:rPr>
        <w:t xml:space="preserve"> </w:t>
      </w:r>
      <w:r w:rsidR="005E4EAC">
        <w:rPr>
          <w:lang w:val="en-GB"/>
        </w:rPr>
        <w:t xml:space="preserve">distinction </w:t>
      </w:r>
      <w:r w:rsidR="00320334">
        <w:rPr>
          <w:lang w:val="en-GB"/>
        </w:rPr>
        <w:t xml:space="preserve">between </w:t>
      </w:r>
      <w:r w:rsidR="00B61275">
        <w:rPr>
          <w:lang w:val="en-GB"/>
        </w:rPr>
        <w:t xml:space="preserve">the </w:t>
      </w:r>
      <w:r w:rsidR="00320334">
        <w:rPr>
          <w:lang w:val="en-GB"/>
        </w:rPr>
        <w:t>models</w:t>
      </w:r>
      <w:r w:rsidR="00362876">
        <w:rPr>
          <w:lang w:val="en-GB"/>
        </w:rPr>
        <w:t xml:space="preserve"> using </w:t>
      </w:r>
      <w:r w:rsidR="000C0C7E">
        <w:rPr>
          <w:lang w:val="en-GB"/>
        </w:rPr>
        <w:t>t</w:t>
      </w:r>
      <w:r w:rsidR="00CD6DB3">
        <w:rPr>
          <w:lang w:val="en-GB"/>
        </w:rPr>
        <w:t xml:space="preserve">he </w:t>
      </w:r>
      <w:r w:rsidR="00437603" w:rsidRPr="000C1D12">
        <w:rPr>
          <w:iCs/>
          <w:lang w:val="en-GB"/>
        </w:rPr>
        <w:t>rejection</w:t>
      </w:r>
      <w:r w:rsidR="00437603">
        <w:rPr>
          <w:lang w:val="en-GB"/>
        </w:rPr>
        <w:t xml:space="preserve"> method </w:t>
      </w:r>
      <w:r w:rsidR="00362876">
        <w:rPr>
          <w:lang w:val="en-GB"/>
        </w:rPr>
        <w:t xml:space="preserve">(Figure </w:t>
      </w:r>
      <w:r w:rsidR="007655A1">
        <w:rPr>
          <w:lang w:val="en-GB"/>
        </w:rPr>
        <w:t>2</w:t>
      </w:r>
      <w:r w:rsidR="00362876">
        <w:rPr>
          <w:lang w:val="en-GB"/>
        </w:rPr>
        <w:t>)</w:t>
      </w:r>
      <w:r w:rsidR="000C0C7E">
        <w:rPr>
          <w:lang w:val="en-GB"/>
        </w:rPr>
        <w:t xml:space="preserve">. </w:t>
      </w:r>
      <w:r w:rsidR="007B2489">
        <w:rPr>
          <w:lang w:val="en-GB"/>
        </w:rPr>
        <w:t>Concerning</w:t>
      </w:r>
      <w:r w:rsidR="000C0C7E">
        <w:rPr>
          <w:lang w:val="en-GB"/>
        </w:rPr>
        <w:t xml:space="preserve"> the</w:t>
      </w:r>
      <w:r w:rsidR="00320334">
        <w:rPr>
          <w:lang w:val="en-GB"/>
        </w:rPr>
        <w:t xml:space="preserve"> </w:t>
      </w:r>
      <w:r w:rsidR="00B15713" w:rsidRPr="007D35B2">
        <w:rPr>
          <w:lang w:val="en-US"/>
        </w:rPr>
        <w:t xml:space="preserve">weighted multiple linear regression and </w:t>
      </w:r>
      <w:r w:rsidR="00B15713" w:rsidRPr="007D35B2">
        <w:rPr>
          <w:iCs/>
          <w:lang w:val="en-US"/>
        </w:rPr>
        <w:t>neural</w:t>
      </w:r>
      <w:r w:rsidR="00B15713">
        <w:rPr>
          <w:iCs/>
          <w:lang w:val="en-US"/>
        </w:rPr>
        <w:t xml:space="preserve"> </w:t>
      </w:r>
      <w:r w:rsidR="00B15713" w:rsidRPr="007D35B2">
        <w:rPr>
          <w:iCs/>
          <w:lang w:val="en-US"/>
        </w:rPr>
        <w:t>net</w:t>
      </w:r>
      <w:r w:rsidR="00B15713">
        <w:rPr>
          <w:iCs/>
          <w:lang w:val="en-US"/>
        </w:rPr>
        <w:t>works</w:t>
      </w:r>
      <w:r w:rsidR="00B15713" w:rsidDel="00B15713">
        <w:rPr>
          <w:i/>
          <w:iCs/>
          <w:lang w:val="en-GB"/>
        </w:rPr>
        <w:t xml:space="preserve"> </w:t>
      </w:r>
      <w:r w:rsidR="00320334">
        <w:rPr>
          <w:lang w:val="en-GB"/>
        </w:rPr>
        <w:t>methods</w:t>
      </w:r>
      <w:r w:rsidR="007B2489">
        <w:rPr>
          <w:lang w:val="en-GB"/>
        </w:rPr>
        <w:t xml:space="preserve">, </w:t>
      </w:r>
      <w:r w:rsidR="004F49F5">
        <w:rPr>
          <w:lang w:val="en-GB"/>
        </w:rPr>
        <w:t xml:space="preserve">again </w:t>
      </w:r>
      <w:r w:rsidR="007B2489">
        <w:rPr>
          <w:lang w:val="en-GB"/>
        </w:rPr>
        <w:t>they</w:t>
      </w:r>
      <w:r w:rsidR="00320334">
        <w:rPr>
          <w:lang w:val="en-GB"/>
        </w:rPr>
        <w:t xml:space="preserve"> </w:t>
      </w:r>
      <w:r w:rsidR="00181AD6">
        <w:rPr>
          <w:lang w:val="en-GB"/>
        </w:rPr>
        <w:t>required a high tolerance to obtain acceptable predictions</w:t>
      </w:r>
      <w:r w:rsidR="007B2489">
        <w:rPr>
          <w:lang w:val="en-GB"/>
        </w:rPr>
        <w:t xml:space="preserve"> especially when the true model was the empirical substitution model</w:t>
      </w:r>
      <w:r w:rsidR="00FF491F">
        <w:rPr>
          <w:lang w:val="en-GB"/>
        </w:rPr>
        <w:t xml:space="preserve"> (Figure S1)</w:t>
      </w:r>
      <w:r w:rsidR="00181AD6">
        <w:rPr>
          <w:lang w:val="en-GB"/>
        </w:rPr>
        <w:t xml:space="preserve">. </w:t>
      </w:r>
      <w:r w:rsidR="004F49F5">
        <w:rPr>
          <w:lang w:val="en-GB"/>
        </w:rPr>
        <w:t>Altogether</w:t>
      </w:r>
      <w:r w:rsidR="00181AD6">
        <w:rPr>
          <w:lang w:val="en-GB"/>
        </w:rPr>
        <w:t xml:space="preserve">, these findings recommend using the </w:t>
      </w:r>
      <w:r w:rsidR="00181AD6" w:rsidRPr="000C1D12">
        <w:rPr>
          <w:lang w:val="en-GB"/>
        </w:rPr>
        <w:t>rejection</w:t>
      </w:r>
      <w:r w:rsidR="00181AD6">
        <w:rPr>
          <w:lang w:val="en-GB"/>
        </w:rPr>
        <w:t xml:space="preserve"> method </w:t>
      </w:r>
      <w:r w:rsidR="00B77C6D">
        <w:rPr>
          <w:lang w:val="en-GB"/>
        </w:rPr>
        <w:t>because it was less sensible to the tolerance level</w:t>
      </w:r>
      <w:r w:rsidR="00320334">
        <w:rPr>
          <w:lang w:val="en-GB"/>
        </w:rPr>
        <w:t>.</w:t>
      </w:r>
      <w:r w:rsidR="00881D5C" w:rsidRPr="00881D5C">
        <w:rPr>
          <w:lang w:val="en-GB"/>
        </w:rPr>
        <w:t xml:space="preserve"> </w:t>
      </w:r>
      <w:r w:rsidR="00881D5C">
        <w:rPr>
          <w:lang w:val="en-GB"/>
        </w:rPr>
        <w:t xml:space="preserve">We did not observe effects from the number of simulations on the </w:t>
      </w:r>
      <w:r w:rsidR="00B834FD">
        <w:rPr>
          <w:lang w:val="en-GB"/>
        </w:rPr>
        <w:t xml:space="preserve">accuracy of the </w:t>
      </w:r>
      <w:r w:rsidR="00DD4A82">
        <w:rPr>
          <w:lang w:val="en-GB"/>
        </w:rPr>
        <w:t>predictions</w:t>
      </w:r>
      <w:r w:rsidR="000519C7">
        <w:rPr>
          <w:lang w:val="en-GB"/>
        </w:rPr>
        <w:t xml:space="preserve"> (Figure S1; compare the three plots)</w:t>
      </w:r>
      <w:r w:rsidR="00881D5C">
        <w:rPr>
          <w:lang w:val="en-GB"/>
        </w:rPr>
        <w:t>.</w:t>
      </w:r>
    </w:p>
    <w:p w14:paraId="272F5965" w14:textId="74C01E8D" w:rsidR="00A01EC2" w:rsidRDefault="00A01EC2">
      <w:pPr>
        <w:spacing w:line="480" w:lineRule="auto"/>
        <w:rPr>
          <w:ins w:id="104" w:author="David Ferreiro Garcia" w:date="2023-02-16T19:04:00Z"/>
          <w:lang w:val="en-GB"/>
        </w:rPr>
      </w:pPr>
    </w:p>
    <w:p w14:paraId="09610182" w14:textId="7AE84841" w:rsidR="006A65B5" w:rsidRDefault="006A65B5">
      <w:pPr>
        <w:spacing w:line="480" w:lineRule="auto"/>
        <w:rPr>
          <w:ins w:id="105" w:author="David Ferreiro Garcia" w:date="2023-02-16T19:04:00Z"/>
          <w:lang w:val="en-GB"/>
        </w:rPr>
      </w:pPr>
    </w:p>
    <w:p w14:paraId="3C28DB54" w14:textId="77777777" w:rsidR="006A65B5" w:rsidRPr="00F66F0B" w:rsidRDefault="006A65B5">
      <w:pPr>
        <w:spacing w:line="480" w:lineRule="auto"/>
        <w:rPr>
          <w:lang w:val="en-GB"/>
        </w:rPr>
        <w:pPrChange w:id="106" w:author="David Ferreiro Garcia" w:date="2023-02-15T20:13:00Z">
          <w:pPr/>
        </w:pPrChange>
      </w:pPr>
    </w:p>
    <w:p w14:paraId="1C0383EC" w14:textId="4ADD013B" w:rsidR="00EC0EEA" w:rsidRPr="00BF1472" w:rsidRDefault="009B1A88">
      <w:pPr>
        <w:spacing w:line="480" w:lineRule="auto"/>
        <w:rPr>
          <w:b/>
          <w:i/>
          <w:iCs/>
          <w:lang w:val="en-GB"/>
        </w:rPr>
        <w:pPrChange w:id="107" w:author="David Ferreiro Garcia" w:date="2023-02-15T20:13:00Z">
          <w:pPr/>
        </w:pPrChange>
      </w:pPr>
      <w:r w:rsidRPr="00BF1472">
        <w:rPr>
          <w:b/>
          <w:i/>
          <w:iCs/>
          <w:lang w:val="en-GB"/>
        </w:rPr>
        <w:lastRenderedPageBreak/>
        <w:t xml:space="preserve">Illustrative </w:t>
      </w:r>
      <w:r w:rsidR="00615194" w:rsidRPr="00BF1472">
        <w:rPr>
          <w:b/>
          <w:i/>
          <w:iCs/>
          <w:lang w:val="en-GB"/>
        </w:rPr>
        <w:t xml:space="preserve">examples of </w:t>
      </w:r>
      <w:r w:rsidR="00872C40" w:rsidRPr="00BF1472">
        <w:rPr>
          <w:b/>
          <w:i/>
          <w:iCs/>
          <w:lang w:val="en-GB"/>
        </w:rPr>
        <w:t xml:space="preserve">substitution model selection in </w:t>
      </w:r>
      <w:r w:rsidR="00C96819" w:rsidRPr="00BF1472">
        <w:rPr>
          <w:b/>
          <w:i/>
          <w:iCs/>
          <w:lang w:val="en-GB"/>
        </w:rPr>
        <w:t xml:space="preserve">diverse </w:t>
      </w:r>
      <w:r w:rsidRPr="00BF1472">
        <w:rPr>
          <w:b/>
          <w:i/>
          <w:iCs/>
          <w:lang w:val="en-GB"/>
        </w:rPr>
        <w:t>protein families</w:t>
      </w:r>
    </w:p>
    <w:p w14:paraId="072BA032" w14:textId="0AC50A84" w:rsidR="008132ED" w:rsidRPr="00F66F0B" w:rsidRDefault="00373D92">
      <w:pPr>
        <w:spacing w:line="480" w:lineRule="auto"/>
        <w:rPr>
          <w:lang w:val="en-GB"/>
        </w:rPr>
        <w:pPrChange w:id="108" w:author="David Ferreiro Garcia" w:date="2023-02-15T20:13:00Z">
          <w:pPr/>
        </w:pPrChange>
      </w:pPr>
      <w:r w:rsidRPr="00617EF0">
        <w:rPr>
          <w:lang w:val="en-GB"/>
        </w:rPr>
        <w:t xml:space="preserve">We </w:t>
      </w:r>
      <w:r w:rsidR="000736F2">
        <w:rPr>
          <w:lang w:val="en-GB"/>
        </w:rPr>
        <w:t>used</w:t>
      </w:r>
      <w:r w:rsidR="000736F2" w:rsidRPr="00617EF0">
        <w:rPr>
          <w:lang w:val="en-GB"/>
        </w:rPr>
        <w:t xml:space="preserve"> </w:t>
      </w:r>
      <w:proofErr w:type="spellStart"/>
      <w:r w:rsidRPr="00617EF0">
        <w:rPr>
          <w:i/>
          <w:iCs/>
          <w:lang w:val="en-GB"/>
        </w:rPr>
        <w:t>Pro</w:t>
      </w:r>
      <w:r w:rsidR="00EF7542">
        <w:rPr>
          <w:i/>
          <w:iCs/>
          <w:lang w:val="en-GB"/>
        </w:rPr>
        <w:t>teinModelerABC</w:t>
      </w:r>
      <w:proofErr w:type="spellEnd"/>
      <w:r w:rsidR="00EF7542">
        <w:rPr>
          <w:i/>
          <w:iCs/>
          <w:lang w:val="en-GB"/>
        </w:rPr>
        <w:t xml:space="preserve"> </w:t>
      </w:r>
      <w:r w:rsidRPr="00617EF0">
        <w:rPr>
          <w:lang w:val="en-GB"/>
        </w:rPr>
        <w:t xml:space="preserve">to </w:t>
      </w:r>
      <w:r w:rsidR="00BA17F7">
        <w:rPr>
          <w:lang w:val="en-GB"/>
        </w:rPr>
        <w:t xml:space="preserve">identify the best-fitting </w:t>
      </w:r>
      <w:r w:rsidR="000736F2">
        <w:rPr>
          <w:lang w:val="en-GB"/>
        </w:rPr>
        <w:t>substitution model</w:t>
      </w:r>
      <w:r w:rsidR="00B47732">
        <w:rPr>
          <w:lang w:val="en-GB"/>
        </w:rPr>
        <w:t>,</w:t>
      </w:r>
      <w:r w:rsidR="000736F2">
        <w:rPr>
          <w:lang w:val="en-GB"/>
        </w:rPr>
        <w:t xml:space="preserve"> </w:t>
      </w:r>
      <w:r w:rsidR="00B47732">
        <w:rPr>
          <w:lang w:val="en-GB"/>
        </w:rPr>
        <w:t xml:space="preserve">among </w:t>
      </w:r>
      <w:r w:rsidR="00E57FA8">
        <w:rPr>
          <w:lang w:val="en-GB"/>
        </w:rPr>
        <w:t xml:space="preserve">the best-fitting empirical substitution model previously selected with </w:t>
      </w:r>
      <w:r w:rsidR="00E57FA8" w:rsidRPr="00204933">
        <w:rPr>
          <w:i/>
          <w:lang w:val="en-GB"/>
        </w:rPr>
        <w:t>ProtTest</w:t>
      </w:r>
      <w:r w:rsidR="003B38E7">
        <w:rPr>
          <w:i/>
          <w:lang w:val="en-GB"/>
        </w:rPr>
        <w:t xml:space="preserve">3 </w:t>
      </w:r>
      <w:r w:rsidR="003B38E7">
        <w:rPr>
          <w:i/>
          <w:lang w:val="en-GB"/>
        </w:rPr>
        <w:fldChar w:fldCharType="begin"/>
      </w:r>
      <w:r w:rsidR="003A171C">
        <w:rPr>
          <w:i/>
          <w:lang w:val="en-GB"/>
        </w:rPr>
        <w:instrText xml:space="preserve"> ADDIN ZOTERO_ITEM CSL_CITATION {"citationID":"UHjSXXVJ","properties":{"formattedCitation":"(Darriba et al. 2011)","plainCitation":"(Darriba et al. 2011)","noteIndex":0},"citationItems":[{"id":251,"uris":["http://zotero.org/users/local/3HvvyIsJ/items/5597EWX4"],"itemData":{"id":251,"type":"article-journal","abstract":"Summary: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L."},{"family":"Doallo","given":"Ramón"},{"family":"Posada","given":"David"}],"issued":{"date-parts":[["2011",4,15]]}}}],"schema":"https://github.com/citation-style-language/schema/raw/master/csl-citation.json"} </w:instrText>
      </w:r>
      <w:r w:rsidR="003B38E7">
        <w:rPr>
          <w:i/>
          <w:lang w:val="en-GB"/>
        </w:rPr>
        <w:fldChar w:fldCharType="separate"/>
      </w:r>
      <w:r w:rsidR="008D6619">
        <w:rPr>
          <w:lang w:val="en-US"/>
        </w:rPr>
        <w:t>(Darriba et al. 2011)</w:t>
      </w:r>
      <w:r w:rsidR="003B38E7">
        <w:rPr>
          <w:i/>
          <w:lang w:val="en-GB"/>
        </w:rPr>
        <w:fldChar w:fldCharType="end"/>
      </w:r>
      <w:r w:rsidR="003B38E7">
        <w:rPr>
          <w:i/>
          <w:lang w:val="en-GB"/>
        </w:rPr>
        <w:t xml:space="preserve"> </w:t>
      </w:r>
      <w:r w:rsidR="00E57FA8">
        <w:rPr>
          <w:lang w:val="en-GB"/>
        </w:rPr>
        <w:t xml:space="preserve">and the site-dependent SCS models implemented in </w:t>
      </w:r>
      <w:proofErr w:type="spellStart"/>
      <w:r w:rsidR="00E57FA8" w:rsidRPr="00617EF0">
        <w:rPr>
          <w:i/>
          <w:iCs/>
          <w:lang w:val="en-GB"/>
        </w:rPr>
        <w:t>Prot</w:t>
      </w:r>
      <w:r w:rsidR="00EF7542">
        <w:rPr>
          <w:i/>
          <w:iCs/>
          <w:lang w:val="en-GB"/>
        </w:rPr>
        <w:t>ein</w:t>
      </w:r>
      <w:r w:rsidR="00E57FA8" w:rsidRPr="00617EF0">
        <w:rPr>
          <w:i/>
          <w:iCs/>
          <w:lang w:val="en-GB"/>
        </w:rPr>
        <w:t>Model</w:t>
      </w:r>
      <w:r w:rsidR="00EF7542">
        <w:rPr>
          <w:i/>
          <w:iCs/>
          <w:lang w:val="en-GB"/>
        </w:rPr>
        <w:t>erABC</w:t>
      </w:r>
      <w:proofErr w:type="spellEnd"/>
      <w:r w:rsidR="00B47732">
        <w:rPr>
          <w:lang w:val="en-GB"/>
        </w:rPr>
        <w:t xml:space="preserve">, </w:t>
      </w:r>
      <w:r w:rsidR="000736F2">
        <w:rPr>
          <w:lang w:val="en-GB"/>
        </w:rPr>
        <w:t xml:space="preserve">in </w:t>
      </w:r>
      <w:r w:rsidR="004E3652">
        <w:rPr>
          <w:lang w:val="en-GB"/>
        </w:rPr>
        <w:t>10</w:t>
      </w:r>
      <w:r w:rsidRPr="00617EF0">
        <w:rPr>
          <w:lang w:val="en-GB"/>
        </w:rPr>
        <w:t xml:space="preserve"> protein familie</w:t>
      </w:r>
      <w:r w:rsidR="005500CE" w:rsidRPr="00617EF0">
        <w:rPr>
          <w:lang w:val="en-GB"/>
        </w:rPr>
        <w:t>s</w:t>
      </w:r>
      <w:r w:rsidRPr="00617EF0">
        <w:rPr>
          <w:lang w:val="en-GB"/>
        </w:rPr>
        <w:t xml:space="preserve"> (Table 1)</w:t>
      </w:r>
      <w:r w:rsidR="00773CDC" w:rsidRPr="00617EF0">
        <w:rPr>
          <w:lang w:val="en-GB"/>
        </w:rPr>
        <w:t xml:space="preserve">. </w:t>
      </w:r>
      <w:r w:rsidR="006E2EEC">
        <w:rPr>
          <w:lang w:val="en-GB"/>
        </w:rPr>
        <w:t>These</w:t>
      </w:r>
      <w:r w:rsidR="007801C0" w:rsidRPr="00617EF0">
        <w:rPr>
          <w:lang w:val="en-GB"/>
        </w:rPr>
        <w:t xml:space="preserve"> </w:t>
      </w:r>
      <w:r w:rsidR="00773CDC" w:rsidRPr="00617EF0">
        <w:rPr>
          <w:lang w:val="en-GB"/>
        </w:rPr>
        <w:t>protein</w:t>
      </w:r>
      <w:r w:rsidR="006E2EEC">
        <w:rPr>
          <w:lang w:val="en-GB"/>
        </w:rPr>
        <w:t xml:space="preserve"> families belong to</w:t>
      </w:r>
      <w:r w:rsidR="007801C0">
        <w:rPr>
          <w:lang w:val="en-GB"/>
        </w:rPr>
        <w:t xml:space="preserve"> viruses</w:t>
      </w:r>
      <w:r w:rsidR="005500CE" w:rsidRPr="00617EF0">
        <w:rPr>
          <w:lang w:val="en-GB"/>
        </w:rPr>
        <w:t xml:space="preserve"> </w:t>
      </w:r>
      <w:r w:rsidR="006E2EEC">
        <w:rPr>
          <w:lang w:val="en-GB"/>
        </w:rPr>
        <w:t>related with</w:t>
      </w:r>
      <w:r w:rsidR="007801C0" w:rsidRPr="00617EF0">
        <w:rPr>
          <w:lang w:val="en-GB"/>
        </w:rPr>
        <w:t xml:space="preserve"> </w:t>
      </w:r>
      <w:r w:rsidR="001842C5">
        <w:rPr>
          <w:lang w:val="en-GB"/>
        </w:rPr>
        <w:t>human</w:t>
      </w:r>
      <w:r w:rsidR="006E2EEC">
        <w:rPr>
          <w:lang w:val="en-GB"/>
        </w:rPr>
        <w:t xml:space="preserve"> diseases</w:t>
      </w:r>
      <w:r w:rsidR="00745C01">
        <w:rPr>
          <w:lang w:val="en-GB"/>
        </w:rPr>
        <w:t xml:space="preserve"> such as</w:t>
      </w:r>
      <w:r w:rsidR="001842C5">
        <w:rPr>
          <w:lang w:val="en-GB"/>
        </w:rPr>
        <w:t xml:space="preserve"> </w:t>
      </w:r>
      <w:r w:rsidR="00D9302B" w:rsidRPr="00F66F0B">
        <w:rPr>
          <w:lang w:val="en-GB"/>
        </w:rPr>
        <w:t xml:space="preserve">HIV-1 PR, HIV-1 </w:t>
      </w:r>
      <w:r w:rsidR="001405D3">
        <w:rPr>
          <w:lang w:val="en-GB"/>
        </w:rPr>
        <w:t>gag</w:t>
      </w:r>
      <w:r w:rsidR="00D9302B" w:rsidRPr="00F66F0B">
        <w:rPr>
          <w:lang w:val="en-GB"/>
        </w:rPr>
        <w:t xml:space="preserve">, influenza NS1, </w:t>
      </w:r>
      <w:r w:rsidR="00387EEA" w:rsidRPr="00617EF0">
        <w:rPr>
          <w:lang w:val="en-GB"/>
        </w:rPr>
        <w:t>S</w:t>
      </w:r>
      <w:r w:rsidR="00BB5A6F" w:rsidRPr="00617EF0">
        <w:rPr>
          <w:lang w:val="en-GB"/>
        </w:rPr>
        <w:t>ARS-</w:t>
      </w:r>
      <w:r w:rsidR="00387EEA" w:rsidRPr="00617EF0">
        <w:rPr>
          <w:lang w:val="en-GB"/>
        </w:rPr>
        <w:t>CoV</w:t>
      </w:r>
      <w:r w:rsidR="003B38E7">
        <w:rPr>
          <w:lang w:val="en-GB"/>
        </w:rPr>
        <w:t>-2</w:t>
      </w:r>
      <w:r w:rsidR="00BB5A6F" w:rsidRPr="00617EF0">
        <w:rPr>
          <w:lang w:val="en-GB"/>
        </w:rPr>
        <w:t xml:space="preserve"> endo</w:t>
      </w:r>
      <w:r w:rsidR="0035620C" w:rsidRPr="00617EF0">
        <w:rPr>
          <w:lang w:val="en-GB"/>
        </w:rPr>
        <w:t>peptidase C30</w:t>
      </w:r>
      <w:r w:rsidR="00D9302B" w:rsidRPr="00F66F0B">
        <w:rPr>
          <w:lang w:val="en-GB"/>
        </w:rPr>
        <w:t xml:space="preserve"> and</w:t>
      </w:r>
      <w:r w:rsidR="0035620C" w:rsidRPr="00617EF0">
        <w:rPr>
          <w:lang w:val="en-GB"/>
        </w:rPr>
        <w:t xml:space="preserve"> </w:t>
      </w:r>
      <w:r w:rsidR="00BB5A6F" w:rsidRPr="00F66F0B">
        <w:rPr>
          <w:lang w:val="en-GB"/>
        </w:rPr>
        <w:t>2'-O-methyltransferase</w:t>
      </w:r>
      <w:r w:rsidR="004E3652">
        <w:rPr>
          <w:lang w:val="en-GB"/>
        </w:rPr>
        <w:t xml:space="preserve">, </w:t>
      </w:r>
      <w:r w:rsidR="00C711ED">
        <w:rPr>
          <w:lang w:val="en-GB"/>
        </w:rPr>
        <w:t>Ebola nucleoprotein</w:t>
      </w:r>
      <w:r w:rsidR="00E41223" w:rsidRPr="00F66F0B">
        <w:rPr>
          <w:lang w:val="en-GB"/>
        </w:rPr>
        <w:t xml:space="preserve"> </w:t>
      </w:r>
      <w:r w:rsidR="00757981">
        <w:rPr>
          <w:lang w:val="en-GB"/>
        </w:rPr>
        <w:t>and</w:t>
      </w:r>
      <w:del w:id="109" w:author="David Ferreiro Garcia" w:date="2023-02-17T10:12:00Z">
        <w:r w:rsidR="001842C5" w:rsidDel="00D7061B">
          <w:rPr>
            <w:lang w:val="en-GB"/>
          </w:rPr>
          <w:delText>,</w:delText>
        </w:r>
      </w:del>
      <w:r w:rsidR="00773CDC" w:rsidRPr="00617EF0">
        <w:rPr>
          <w:lang w:val="en-GB"/>
        </w:rPr>
        <w:t xml:space="preserve"> </w:t>
      </w:r>
      <w:r w:rsidR="00D340CD" w:rsidRPr="00F66F0B">
        <w:rPr>
          <w:lang w:val="en-GB"/>
        </w:rPr>
        <w:t>the tumour necrosis factor (TNF) of monkeypox</w:t>
      </w:r>
      <w:r w:rsidR="00337475">
        <w:rPr>
          <w:lang w:val="en-GB"/>
        </w:rPr>
        <w:t xml:space="preserve"> (</w:t>
      </w:r>
      <w:proofErr w:type="spellStart"/>
      <w:r w:rsidR="00337475">
        <w:rPr>
          <w:lang w:val="en-GB"/>
        </w:rPr>
        <w:t>Mpox</w:t>
      </w:r>
      <w:proofErr w:type="spellEnd"/>
      <w:r w:rsidR="00337475">
        <w:rPr>
          <w:lang w:val="en-GB"/>
        </w:rPr>
        <w:t>)</w:t>
      </w:r>
      <w:r w:rsidR="00D340CD" w:rsidRPr="00F66F0B">
        <w:rPr>
          <w:lang w:val="en-GB"/>
        </w:rPr>
        <w:t xml:space="preserve"> virus. </w:t>
      </w:r>
      <w:r w:rsidR="00713840" w:rsidRPr="00F66F0B">
        <w:rPr>
          <w:lang w:val="en-GB"/>
        </w:rPr>
        <w:t>W</w:t>
      </w:r>
      <w:r w:rsidR="00D340CD" w:rsidRPr="00F66F0B">
        <w:rPr>
          <w:lang w:val="en-GB"/>
        </w:rPr>
        <w:t xml:space="preserve">e also </w:t>
      </w:r>
      <w:r w:rsidR="00EE5322">
        <w:rPr>
          <w:lang w:val="en-GB"/>
        </w:rPr>
        <w:t xml:space="preserve">explored </w:t>
      </w:r>
      <w:r w:rsidR="00C711ED">
        <w:rPr>
          <w:lang w:val="en-GB"/>
        </w:rPr>
        <w:t>the</w:t>
      </w:r>
      <w:r w:rsidR="00DC6229">
        <w:rPr>
          <w:lang w:val="en-GB"/>
        </w:rPr>
        <w:t xml:space="preserve"> </w:t>
      </w:r>
      <w:r w:rsidR="00C711ED">
        <w:rPr>
          <w:lang w:val="en-GB"/>
        </w:rPr>
        <w:t>highly</w:t>
      </w:r>
      <w:r w:rsidR="00C711ED" w:rsidRPr="00617EF0">
        <w:rPr>
          <w:lang w:val="en-GB"/>
        </w:rPr>
        <w:t xml:space="preserve"> conserved intracellular signalling</w:t>
      </w:r>
      <w:r w:rsidR="00C711ED" w:rsidRPr="00F66F0B">
        <w:rPr>
          <w:lang w:val="en-GB"/>
        </w:rPr>
        <w:t xml:space="preserve"> Toll-Interleukin</w:t>
      </w:r>
      <w:r w:rsidR="00C711ED">
        <w:rPr>
          <w:lang w:val="en-GB"/>
        </w:rPr>
        <w:t xml:space="preserve"> </w:t>
      </w:r>
      <w:r w:rsidR="00D340CD" w:rsidRPr="00F66F0B">
        <w:rPr>
          <w:lang w:val="en-GB"/>
        </w:rPr>
        <w:t>protein domain</w:t>
      </w:r>
      <w:r w:rsidR="00EE5322">
        <w:rPr>
          <w:lang w:val="en-GB"/>
        </w:rPr>
        <w:t>,</w:t>
      </w:r>
      <w:r w:rsidR="00C711ED">
        <w:rPr>
          <w:lang w:val="en-GB"/>
        </w:rPr>
        <w:t xml:space="preserve"> the</w:t>
      </w:r>
      <w:r w:rsidR="00680725">
        <w:rPr>
          <w:lang w:val="en-GB"/>
        </w:rPr>
        <w:t xml:space="preserve"> squalene epoxidase and the mitochondria membrane translocase</w:t>
      </w:r>
      <w:r w:rsidR="00EE5322">
        <w:rPr>
          <w:lang w:val="en-GB"/>
        </w:rPr>
        <w:t xml:space="preserve">, all of them randomly selected but </w:t>
      </w:r>
      <w:r w:rsidR="003943DC">
        <w:rPr>
          <w:lang w:val="en-GB"/>
        </w:rPr>
        <w:t>presenting a protein structure.</w:t>
      </w:r>
      <w:r w:rsidR="00747D4D">
        <w:rPr>
          <w:lang w:val="en-GB"/>
        </w:rPr>
        <w:t xml:space="preserve"> </w:t>
      </w:r>
      <w:r w:rsidR="00A662C9">
        <w:rPr>
          <w:lang w:val="en-GB"/>
        </w:rPr>
        <w:t xml:space="preserve">We obtained </w:t>
      </w:r>
      <w:r w:rsidR="002925F8" w:rsidRPr="00617EF0">
        <w:rPr>
          <w:lang w:val="en-GB"/>
        </w:rPr>
        <w:t xml:space="preserve">the protein </w:t>
      </w:r>
      <w:r w:rsidR="00A662C9">
        <w:rPr>
          <w:lang w:val="en-GB"/>
        </w:rPr>
        <w:t>datasets</w:t>
      </w:r>
      <w:r w:rsidR="00A662C9" w:rsidRPr="00617EF0">
        <w:rPr>
          <w:lang w:val="en-GB"/>
        </w:rPr>
        <w:t xml:space="preserve"> </w:t>
      </w:r>
      <w:r w:rsidR="002925F8" w:rsidRPr="00617EF0">
        <w:rPr>
          <w:lang w:val="en-GB"/>
        </w:rPr>
        <w:t xml:space="preserve">from the PFAM </w:t>
      </w:r>
      <w:r w:rsidR="003154AA" w:rsidRPr="00617EF0">
        <w:rPr>
          <w:lang w:val="en-GB"/>
        </w:rPr>
        <w:fldChar w:fldCharType="begin"/>
      </w:r>
      <w:r w:rsidR="003A171C">
        <w:rPr>
          <w:lang w:val="en-GB"/>
        </w:rPr>
        <w:instrText xml:space="preserve"> ADDIN ZOTERO_ITEM CSL_CITATION {"citationID":"u7RO0pAL","properties":{"formattedCitation":"(Mistry et al. 2021)","plainCitation":"(Mistry et al. 2021)","noteIndex":0},"citationItems":[{"id":823,"uris":["http://zotero.org/users/local/3HvvyIsJ/items/5FRL9GC2"],"itemData":{"id":823,"type":"article-journal","abstract":"The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reﬁne Pfam repeat families. Pfam is freely available for browsing and download at http://pfam.xfam.org/.","container-title":"Nucleic Acids Research","DOI":"10.1093/nar/gkaa913","ISSN":"0305-1048, 1362-4962","issue":"D1","language":"en","page":"D412-D419","source":"DOI.org (Crossref)","title":"Pfam: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D"},{"family":"Bateman","given":"Alex"}],"issued":{"date-parts":[["2021",1,8]]}}}],"schema":"https://github.com/citation-style-language/schema/raw/master/csl-citation.json"} </w:instrText>
      </w:r>
      <w:r w:rsidR="003154AA" w:rsidRPr="00617EF0">
        <w:rPr>
          <w:lang w:val="en-GB"/>
        </w:rPr>
        <w:fldChar w:fldCharType="separate"/>
      </w:r>
      <w:r w:rsidR="008D6619">
        <w:rPr>
          <w:lang w:val="en-US"/>
        </w:rPr>
        <w:t>(Mistry et al. 2021)</w:t>
      </w:r>
      <w:r w:rsidR="003154AA" w:rsidRPr="00617EF0">
        <w:rPr>
          <w:lang w:val="en-GB"/>
        </w:rPr>
        <w:fldChar w:fldCharType="end"/>
      </w:r>
      <w:r w:rsidR="00DF51BF">
        <w:rPr>
          <w:lang w:val="en-GB"/>
        </w:rPr>
        <w:t xml:space="preserve"> </w:t>
      </w:r>
      <w:r w:rsidR="004E3652">
        <w:rPr>
          <w:lang w:val="en-GB"/>
        </w:rPr>
        <w:t xml:space="preserve">and PROSITE </w:t>
      </w:r>
      <w:r w:rsidR="004E3652">
        <w:rPr>
          <w:lang w:val="en-GB"/>
        </w:rPr>
        <w:fldChar w:fldCharType="begin"/>
      </w:r>
      <w:r w:rsidR="004E3652">
        <w:rPr>
          <w:lang w:val="en-GB"/>
        </w:rPr>
        <w:instrText xml:space="preserve"> ADDIN ZOTERO_ITEM CSL_CITATION {"citationID":"AW6iqrsn","properties":{"formattedCitation":"(Sigrist et al. 2012)","plainCitation":"(Sigrist et al. 2012)","noteIndex":0},"citationItems":[{"id":918,"uris":["http://zotero.org/users/local/3HvvyIsJ/items/VE9M8KD2"],"itemData":{"id":918,"type":"article-journal","abstract":"PROSITE (http://prosite.expasy.org/) consists of documentation entries describing protein domains, families and functional sites, as well as associated patterns and profiles to identify them. It is complemented by ProRule a collection of rules, which increases the discriminatory power of these profiles and patterns by providing additional information about functionally and/or structurally critical amino acids. PROSITE signatures, together with ProRule, are used for the annotation of domains and features of UniProtKB/Swiss-Prot entries. Here, we describe recent developments that allow users to perform whole-proteome annotation as well as a number of filtering options that can be combined to perform powerful targeted searches for biological discovery. The latest version of PROSITE (release 20.85, of 30 August 2012) contains 1308 patterns, 1039 profiles and 1041 ProRules.","container-title":"Nucleic Acids Research","DOI":"10.1093/nar/gks1067","ISSN":"0305-1048, 1362-4962","issue":"D1","language":"en","page":"D344-D347","source":"DOI.org (Crossref)","title":"New and continuing developments at PROSITE","volume":"41","author":[{"family":"Sigrist","given":"Christian J. A."},{"family":"Castro","given":"Edouard","non-dropping-particle":"de"},{"family":"Cerutti","given":"Lorenzo"},{"family":"Cuche","given":"Béatrice A."},{"family":"Hulo","given":"Nicolas"},{"family":"Bridge","given":"Alan"},{"family":"Bougueleret","given":"Lydie"},{"family":"Xenarios","given":"Ioannis"}],"issued":{"date-parts":[["2012",11,17]]}}}],"schema":"https://github.com/citation-style-language/schema/raw/master/csl-citation.json"} </w:instrText>
      </w:r>
      <w:r w:rsidR="004E3652">
        <w:rPr>
          <w:lang w:val="en-GB"/>
        </w:rPr>
        <w:fldChar w:fldCharType="separate"/>
      </w:r>
      <w:r w:rsidR="004E3652">
        <w:rPr>
          <w:noProof/>
          <w:lang w:val="en-GB"/>
        </w:rPr>
        <w:t>(Sigrist et al. 2012)</w:t>
      </w:r>
      <w:r w:rsidR="004E3652">
        <w:rPr>
          <w:lang w:val="en-GB"/>
        </w:rPr>
        <w:fldChar w:fldCharType="end"/>
      </w:r>
      <w:r w:rsidR="004E3652">
        <w:rPr>
          <w:lang w:val="en-GB"/>
        </w:rPr>
        <w:t xml:space="preserve"> databases</w:t>
      </w:r>
      <w:r w:rsidR="00F02B10">
        <w:rPr>
          <w:lang w:val="en-GB"/>
        </w:rPr>
        <w:t>,</w:t>
      </w:r>
      <w:r w:rsidR="004E3652">
        <w:rPr>
          <w:lang w:val="en-GB"/>
        </w:rPr>
        <w:t xml:space="preserve"> </w:t>
      </w:r>
      <w:r w:rsidR="00DF51BF">
        <w:rPr>
          <w:lang w:val="en-GB"/>
        </w:rPr>
        <w:t xml:space="preserve">presenting </w:t>
      </w:r>
      <w:r w:rsidR="00EF59E6">
        <w:rPr>
          <w:lang w:val="en-GB"/>
        </w:rPr>
        <w:t>different sequence</w:t>
      </w:r>
      <w:r w:rsidR="00EF59E6" w:rsidRPr="00617EF0">
        <w:rPr>
          <w:lang w:val="en-GB"/>
        </w:rPr>
        <w:t xml:space="preserve"> length </w:t>
      </w:r>
      <w:r w:rsidR="00EF59E6" w:rsidRPr="00F66F0B">
        <w:rPr>
          <w:lang w:val="en-GB"/>
        </w:rPr>
        <w:t>(</w:t>
      </w:r>
      <w:r w:rsidR="00EF59E6" w:rsidRPr="00617EF0">
        <w:rPr>
          <w:lang w:val="en-GB"/>
        </w:rPr>
        <w:t xml:space="preserve">from 99 to </w:t>
      </w:r>
      <w:r w:rsidR="00EF59E6">
        <w:rPr>
          <w:lang w:val="en-GB"/>
        </w:rPr>
        <w:t>450 amino acids</w:t>
      </w:r>
      <w:r w:rsidR="00EF59E6" w:rsidRPr="00F66F0B">
        <w:rPr>
          <w:lang w:val="en-GB"/>
        </w:rPr>
        <w:t>)</w:t>
      </w:r>
      <w:r w:rsidR="00EF59E6">
        <w:rPr>
          <w:lang w:val="en-GB"/>
        </w:rPr>
        <w:t xml:space="preserve">, sample size </w:t>
      </w:r>
      <w:r w:rsidR="00EF59E6" w:rsidRPr="00F66F0B">
        <w:rPr>
          <w:lang w:val="en-GB"/>
        </w:rPr>
        <w:t>(</w:t>
      </w:r>
      <w:r w:rsidR="00EF59E6" w:rsidRPr="00617EF0">
        <w:rPr>
          <w:lang w:val="en-GB"/>
        </w:rPr>
        <w:t xml:space="preserve">from </w:t>
      </w:r>
      <w:r w:rsidR="00EF59E6">
        <w:rPr>
          <w:lang w:val="en-GB"/>
        </w:rPr>
        <w:t>8</w:t>
      </w:r>
      <w:r w:rsidR="00EF59E6" w:rsidRPr="00617EF0">
        <w:rPr>
          <w:lang w:val="en-GB"/>
        </w:rPr>
        <w:t xml:space="preserve"> to </w:t>
      </w:r>
      <w:r w:rsidR="00EF59E6">
        <w:rPr>
          <w:lang w:val="en-GB"/>
        </w:rPr>
        <w:t>128 sequences</w:t>
      </w:r>
      <w:r w:rsidR="00EF59E6" w:rsidRPr="00F66F0B">
        <w:rPr>
          <w:lang w:val="en-GB"/>
        </w:rPr>
        <w:t>)</w:t>
      </w:r>
      <w:r w:rsidR="00EF59E6">
        <w:rPr>
          <w:lang w:val="en-GB"/>
        </w:rPr>
        <w:t xml:space="preserve"> and sequence identity (Table 1)</w:t>
      </w:r>
      <w:r w:rsidR="003B38E7">
        <w:rPr>
          <w:lang w:val="en-GB"/>
        </w:rPr>
        <w:t>.</w:t>
      </w:r>
      <w:r w:rsidR="003B38E7" w:rsidDel="003B38E7">
        <w:rPr>
          <w:lang w:val="en-GB"/>
        </w:rPr>
        <w:t xml:space="preserve"> </w:t>
      </w:r>
      <w:r w:rsidR="002569BE">
        <w:rPr>
          <w:lang w:val="en-GB"/>
        </w:rPr>
        <w:t>Next</w:t>
      </w:r>
      <w:r w:rsidR="00715993" w:rsidRPr="00617EF0">
        <w:rPr>
          <w:lang w:val="en-GB"/>
        </w:rPr>
        <w:t xml:space="preserve">, </w:t>
      </w:r>
      <w:r w:rsidR="0017355A">
        <w:rPr>
          <w:lang w:val="en-GB"/>
        </w:rPr>
        <w:t xml:space="preserve">for every dataset, </w:t>
      </w:r>
      <w:r w:rsidR="002569BE">
        <w:rPr>
          <w:lang w:val="en-GB"/>
        </w:rPr>
        <w:t>we</w:t>
      </w:r>
      <w:r w:rsidR="00715993" w:rsidRPr="00617EF0">
        <w:rPr>
          <w:lang w:val="en-GB"/>
        </w:rPr>
        <w:t xml:space="preserve"> aligned </w:t>
      </w:r>
      <w:r w:rsidR="002569BE">
        <w:rPr>
          <w:lang w:val="en-GB"/>
        </w:rPr>
        <w:t>the sequences with</w:t>
      </w:r>
      <w:r w:rsidR="002569BE" w:rsidRPr="009210BB">
        <w:rPr>
          <w:i/>
          <w:iCs/>
          <w:lang w:val="en-GB"/>
        </w:rPr>
        <w:t xml:space="preserve"> </w:t>
      </w:r>
      <w:r w:rsidR="00715993" w:rsidRPr="009210BB">
        <w:rPr>
          <w:i/>
          <w:iCs/>
          <w:lang w:val="en-GB"/>
        </w:rPr>
        <w:t>MUSCLE</w:t>
      </w:r>
      <w:r w:rsidR="00715993" w:rsidRPr="00617EF0">
        <w:rPr>
          <w:lang w:val="en-GB"/>
        </w:rPr>
        <w:t xml:space="preserve"> </w:t>
      </w:r>
      <w:r w:rsidR="00380CB1" w:rsidRPr="00617EF0">
        <w:rPr>
          <w:lang w:val="en-GB"/>
        </w:rPr>
        <w:fldChar w:fldCharType="begin"/>
      </w:r>
      <w:r w:rsidR="003A171C">
        <w:rPr>
          <w:lang w:val="en-GB"/>
        </w:rPr>
        <w:instrText xml:space="preserve"> ADDIN ZOTERO_ITEM CSL_CITATION {"citationID":"VHB3lqKx","properties":{"formattedCitation":"(Edgar 2004)","plainCitation":"(Edgar 2004)","noteIndex":0},"citationItems":[{"id":574,"uris":["http://zotero.org/users/local/3HvvyIsJ/items/RVSTRS5L"],"itemData":{"id":574,"type":"article-journal","abstract":"We describe MUSCLE, a new computer program for creating multiple alignments of protein sequences. Elements of the algorithm include fast distance estimation using kmer counting, progressive alignment using a new pro®le function we call the logexpectation score, and re®nement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com/muscle.","container-title":"Nucleic Acids Research","DOI":"10.1093/nar/gkh340","ISSN":"1362-4962","issue":"5","journalAbbreviation":"Nucleic Acids Research","language":"en","page":"1792-1797","source":"DOI.org (Crossref)","title":"MUSCLE: multiple sequence alignment with high accuracy and high throughput","title-short":"MUSCLE","volume":"32","author":[{"family":"Edgar","given":"R. C."}],"issued":{"date-parts":[["2004",3,8]]}}}],"schema":"https://github.com/citation-style-language/schema/raw/master/csl-citation.json"} </w:instrText>
      </w:r>
      <w:r w:rsidR="00380CB1" w:rsidRPr="00617EF0">
        <w:rPr>
          <w:lang w:val="en-GB"/>
        </w:rPr>
        <w:fldChar w:fldCharType="separate"/>
      </w:r>
      <w:r w:rsidR="008D6619">
        <w:rPr>
          <w:noProof/>
          <w:lang w:val="en-GB"/>
        </w:rPr>
        <w:t>(Edgar 2004)</w:t>
      </w:r>
      <w:r w:rsidR="00380CB1" w:rsidRPr="00617EF0">
        <w:rPr>
          <w:lang w:val="en-GB"/>
        </w:rPr>
        <w:fldChar w:fldCharType="end"/>
      </w:r>
      <w:r w:rsidR="0017355A">
        <w:rPr>
          <w:lang w:val="en-GB"/>
        </w:rPr>
        <w:t xml:space="preserve"> and</w:t>
      </w:r>
      <w:r w:rsidR="00380CB1" w:rsidRPr="00617EF0">
        <w:rPr>
          <w:lang w:val="en-GB"/>
        </w:rPr>
        <w:t xml:space="preserve"> </w:t>
      </w:r>
      <w:r w:rsidR="002569BE">
        <w:rPr>
          <w:lang w:val="en-GB"/>
        </w:rPr>
        <w:t>obtained</w:t>
      </w:r>
      <w:r w:rsidR="002569BE" w:rsidRPr="00617EF0">
        <w:rPr>
          <w:lang w:val="en-GB"/>
        </w:rPr>
        <w:t xml:space="preserve"> </w:t>
      </w:r>
      <w:r w:rsidR="0017355A">
        <w:rPr>
          <w:lang w:val="en-GB"/>
        </w:rPr>
        <w:t>a consensus sequence</w:t>
      </w:r>
      <w:r w:rsidR="00A875E2">
        <w:rPr>
          <w:lang w:val="en-GB"/>
        </w:rPr>
        <w:t xml:space="preserve"> </w:t>
      </w:r>
      <w:r w:rsidR="009C1A2D">
        <w:rPr>
          <w:lang w:val="en-GB"/>
        </w:rPr>
        <w:t>that we used</w:t>
      </w:r>
      <w:r w:rsidR="00551436">
        <w:rPr>
          <w:lang w:val="en-GB"/>
        </w:rPr>
        <w:t xml:space="preserve"> to </w:t>
      </w:r>
      <w:r w:rsidR="00A46F2E">
        <w:rPr>
          <w:lang w:val="en-GB"/>
        </w:rPr>
        <w:t xml:space="preserve">identify </w:t>
      </w:r>
      <w:r w:rsidR="00F041D2">
        <w:rPr>
          <w:lang w:val="en-GB"/>
        </w:rPr>
        <w:t xml:space="preserve">a </w:t>
      </w:r>
      <w:r w:rsidR="00F02B10">
        <w:rPr>
          <w:lang w:val="en-GB"/>
        </w:rPr>
        <w:t xml:space="preserve">representative </w:t>
      </w:r>
      <w:r w:rsidR="00551436">
        <w:rPr>
          <w:lang w:val="en-GB"/>
        </w:rPr>
        <w:t xml:space="preserve">protein structure </w:t>
      </w:r>
      <w:r w:rsidR="00A46F2E">
        <w:rPr>
          <w:lang w:val="en-GB"/>
        </w:rPr>
        <w:t>with</w:t>
      </w:r>
      <w:r w:rsidR="00715993" w:rsidRPr="009210BB">
        <w:rPr>
          <w:lang w:val="en-GB"/>
        </w:rPr>
        <w:t xml:space="preserve"> </w:t>
      </w:r>
      <w:r w:rsidR="00715993" w:rsidRPr="009210BB">
        <w:rPr>
          <w:i/>
          <w:iCs/>
          <w:lang w:val="en-GB"/>
        </w:rPr>
        <w:t>SWISS-MODEL</w:t>
      </w:r>
      <w:r w:rsidR="00715993" w:rsidRPr="009210BB">
        <w:rPr>
          <w:lang w:val="en-GB"/>
        </w:rPr>
        <w:t xml:space="preserve"> </w:t>
      </w:r>
      <w:r w:rsidR="009210BB">
        <w:rPr>
          <w:lang w:val="en-GB"/>
        </w:rPr>
        <w:fldChar w:fldCharType="begin"/>
      </w:r>
      <w:r w:rsidR="003A171C">
        <w:rPr>
          <w:lang w:val="en-GB"/>
        </w:rPr>
        <w:instrText xml:space="preserve"> ADDIN ZOTERO_ITEM CSL_CITATION {"citationID":"RhpNT0BD","properties":{"formattedCitation":"(Arnold et al. 2006)","plainCitation":"(Arnold et al. 2006)","noteIndex":0},"citationItems":[{"id":259,"uris":["http://zotero.org/users/local/3HvvyIsJ/items/Y8CMDYF7"],"itemData":{"id":259,"type":"article-journal","abstract":"Motivation: Homology models of proteins are of great interest for planning and analysing biological experiments when no experimental threedimensional structures are available. Building homology models requires specialized programs and up-to-date sequence and structural databases. Integrating all required tools, programs and databases into a single web-based workspace facilitates access to homology modelling from a computer with web connection without the need of downloading and installing large program packages and databases.","container-title":"Bioinformatics","DOI":"10.1093/bioinformatics/bti770","ISSN":"1460-2059, 1367-4803","issue":"2","language":"en","page":"195-201","source":"DOI.org (Crossref)","title":"The SWISS-MODEL workspace: a web-based environment for protein structure homology modelling","title-short":"The SWISS-MODEL workspace","volume":"22","author":[{"family":"Arnold","given":"Konstantin"},{"family":"Bordoli","given":"Lorenza"},{"family":"Kopp","given":"Jürgen"},{"family":"Schwede","given":"Torsten"}],"issued":{"date-parts":[["2006",1,15]]}}}],"schema":"https://github.com/citation-style-language/schema/raw/master/csl-citation.json"} </w:instrText>
      </w:r>
      <w:r w:rsidR="009210BB">
        <w:rPr>
          <w:lang w:val="en-GB"/>
        </w:rPr>
        <w:fldChar w:fldCharType="separate"/>
      </w:r>
      <w:r w:rsidR="008D6619">
        <w:rPr>
          <w:lang w:val="en-US"/>
        </w:rPr>
        <w:t>(Arnold et al. 2006)</w:t>
      </w:r>
      <w:r w:rsidR="009210BB">
        <w:rPr>
          <w:lang w:val="en-GB"/>
        </w:rPr>
        <w:fldChar w:fldCharType="end"/>
      </w:r>
      <w:r w:rsidR="0079285E" w:rsidRPr="00617EF0">
        <w:rPr>
          <w:lang w:val="en-GB"/>
        </w:rPr>
        <w:t xml:space="preserve"> </w:t>
      </w:r>
      <w:r w:rsidR="00A46F2E">
        <w:rPr>
          <w:lang w:val="en-GB"/>
        </w:rPr>
        <w:t>(Table 1)</w:t>
      </w:r>
      <w:r w:rsidR="00715993" w:rsidRPr="00617EF0">
        <w:rPr>
          <w:lang w:val="en-GB"/>
        </w:rPr>
        <w:t xml:space="preserve">. </w:t>
      </w:r>
      <w:r w:rsidR="003D05BD">
        <w:rPr>
          <w:lang w:val="en-GB"/>
        </w:rPr>
        <w:t>The simulation of</w:t>
      </w:r>
      <w:r w:rsidR="00D964F4" w:rsidRPr="00617EF0">
        <w:rPr>
          <w:lang w:val="en-GB"/>
        </w:rPr>
        <w:t xml:space="preserve"> protein evolution under</w:t>
      </w:r>
      <w:r w:rsidR="0079285E" w:rsidRPr="00617EF0">
        <w:rPr>
          <w:lang w:val="en-GB"/>
        </w:rPr>
        <w:t xml:space="preserve"> </w:t>
      </w:r>
      <w:r w:rsidR="003D05BD">
        <w:rPr>
          <w:lang w:val="en-GB"/>
        </w:rPr>
        <w:t xml:space="preserve">site-dependent </w:t>
      </w:r>
      <w:r w:rsidR="0079285E" w:rsidRPr="00617EF0">
        <w:rPr>
          <w:lang w:val="en-GB"/>
        </w:rPr>
        <w:t xml:space="preserve">SCS models and </w:t>
      </w:r>
      <w:r w:rsidR="007000F4">
        <w:rPr>
          <w:lang w:val="en-GB"/>
        </w:rPr>
        <w:t>the prediction of</w:t>
      </w:r>
      <w:r w:rsidR="00D964F4" w:rsidRPr="00617EF0">
        <w:rPr>
          <w:lang w:val="en-GB"/>
        </w:rPr>
        <w:t xml:space="preserve"> protein </w:t>
      </w:r>
      <w:r w:rsidR="00F02B10">
        <w:rPr>
          <w:lang w:val="en-GB"/>
        </w:rPr>
        <w:t>folding stability (</w:t>
      </w:r>
      <w:r w:rsidR="00D964F4" w:rsidRPr="00617EF0">
        <w:rPr>
          <w:lang w:val="en-GB"/>
        </w:rPr>
        <w:t>free energy</w:t>
      </w:r>
      <w:r w:rsidR="00F02B10">
        <w:rPr>
          <w:lang w:val="en-GB"/>
        </w:rPr>
        <w:t>)</w:t>
      </w:r>
      <w:r w:rsidR="00D964F4" w:rsidRPr="00617EF0">
        <w:rPr>
          <w:lang w:val="en-GB"/>
        </w:rPr>
        <w:t xml:space="preserve"> </w:t>
      </w:r>
      <w:r w:rsidR="00A75351">
        <w:rPr>
          <w:lang w:val="en-GB"/>
        </w:rPr>
        <w:t>require</w:t>
      </w:r>
      <w:r w:rsidR="00E61801">
        <w:rPr>
          <w:lang w:val="en-GB"/>
        </w:rPr>
        <w:t xml:space="preserve"> homology </w:t>
      </w:r>
      <w:r w:rsidR="00071E49">
        <w:rPr>
          <w:lang w:val="en-GB"/>
        </w:rPr>
        <w:t>between</w:t>
      </w:r>
      <w:r w:rsidR="00E61801">
        <w:rPr>
          <w:lang w:val="en-GB"/>
        </w:rPr>
        <w:t xml:space="preserve"> the representative protein structure </w:t>
      </w:r>
      <w:r w:rsidR="00071E49">
        <w:rPr>
          <w:lang w:val="en-GB"/>
        </w:rPr>
        <w:t xml:space="preserve">and </w:t>
      </w:r>
      <w:r w:rsidR="00D964F4" w:rsidRPr="00617EF0">
        <w:rPr>
          <w:lang w:val="en-GB"/>
        </w:rPr>
        <w:t>the</w:t>
      </w:r>
      <w:r w:rsidR="00815E0C" w:rsidRPr="00617EF0">
        <w:rPr>
          <w:lang w:val="en-GB"/>
        </w:rPr>
        <w:t xml:space="preserve"> sequences of the </w:t>
      </w:r>
      <w:r w:rsidR="00071E49">
        <w:rPr>
          <w:lang w:val="en-GB"/>
        </w:rPr>
        <w:t>dataset</w:t>
      </w:r>
      <w:r w:rsidR="00BF2CE9">
        <w:rPr>
          <w:lang w:val="en-GB"/>
        </w:rPr>
        <w:t xml:space="preserve"> </w:t>
      </w:r>
      <w:r w:rsidR="00071E49">
        <w:rPr>
          <w:lang w:val="en-GB"/>
        </w:rPr>
        <w:t>and</w:t>
      </w:r>
      <w:r w:rsidR="0066158D" w:rsidRPr="00617EF0">
        <w:rPr>
          <w:lang w:val="en-GB"/>
        </w:rPr>
        <w:t xml:space="preserve"> </w:t>
      </w:r>
      <w:r w:rsidR="00071E49">
        <w:rPr>
          <w:lang w:val="en-GB"/>
        </w:rPr>
        <w:t>thus</w:t>
      </w:r>
      <w:r w:rsidR="0066158D" w:rsidRPr="00617EF0">
        <w:rPr>
          <w:lang w:val="en-GB"/>
        </w:rPr>
        <w:t xml:space="preserve">, </w:t>
      </w:r>
      <w:r w:rsidR="00071E49">
        <w:rPr>
          <w:lang w:val="en-GB"/>
        </w:rPr>
        <w:t xml:space="preserve">sites </w:t>
      </w:r>
      <w:r w:rsidR="0066158D" w:rsidRPr="00617EF0">
        <w:rPr>
          <w:lang w:val="en-GB"/>
        </w:rPr>
        <w:t>of the</w:t>
      </w:r>
      <w:r w:rsidR="006C2ADB">
        <w:rPr>
          <w:lang w:val="en-GB"/>
        </w:rPr>
        <w:t xml:space="preserve"> </w:t>
      </w:r>
      <w:r w:rsidR="00071E49">
        <w:rPr>
          <w:lang w:val="en-GB"/>
        </w:rPr>
        <w:t>dataset</w:t>
      </w:r>
      <w:r w:rsidR="00D3128F" w:rsidRPr="00617EF0">
        <w:rPr>
          <w:lang w:val="en-GB"/>
        </w:rPr>
        <w:t xml:space="preserve"> </w:t>
      </w:r>
      <w:r w:rsidR="00071E49">
        <w:rPr>
          <w:lang w:val="en-GB"/>
        </w:rPr>
        <w:t>without homology</w:t>
      </w:r>
      <w:r w:rsidR="00815E0C" w:rsidRPr="00617EF0">
        <w:rPr>
          <w:lang w:val="en-GB"/>
        </w:rPr>
        <w:t xml:space="preserve"> </w:t>
      </w:r>
      <w:r w:rsidR="001A1F7D">
        <w:rPr>
          <w:lang w:val="en-GB"/>
        </w:rPr>
        <w:t xml:space="preserve">with the </w:t>
      </w:r>
      <w:r w:rsidR="00071E49">
        <w:rPr>
          <w:lang w:val="en-GB"/>
        </w:rPr>
        <w:t>protein structure</w:t>
      </w:r>
      <w:r w:rsidR="0059222B">
        <w:rPr>
          <w:lang w:val="en-GB"/>
        </w:rPr>
        <w:t xml:space="preserve"> were </w:t>
      </w:r>
      <w:r w:rsidR="00F02B10">
        <w:rPr>
          <w:lang w:val="en-GB"/>
        </w:rPr>
        <w:t>excluded</w:t>
      </w:r>
      <w:r w:rsidR="008F172B">
        <w:rPr>
          <w:lang w:val="en-GB"/>
        </w:rPr>
        <w:t xml:space="preserve"> (the available SCS models cannot deal with indels in the protein structure)</w:t>
      </w:r>
      <w:r w:rsidR="0066158D" w:rsidRPr="00617EF0">
        <w:rPr>
          <w:lang w:val="en-GB"/>
        </w:rPr>
        <w:t>.</w:t>
      </w:r>
      <w:r w:rsidR="00CC10E0">
        <w:rPr>
          <w:lang w:val="en-GB"/>
        </w:rPr>
        <w:t xml:space="preserve"> </w:t>
      </w:r>
      <w:r w:rsidR="000D4278">
        <w:rPr>
          <w:lang w:val="en-GB"/>
        </w:rPr>
        <w:t>Next</w:t>
      </w:r>
      <w:r w:rsidR="003B38E7">
        <w:rPr>
          <w:lang w:val="en-GB"/>
        </w:rPr>
        <w:t xml:space="preserve">, </w:t>
      </w:r>
      <w:proofErr w:type="spellStart"/>
      <w:r w:rsidR="00A1043B" w:rsidRPr="00617EF0">
        <w:rPr>
          <w:i/>
          <w:iCs/>
          <w:lang w:val="en-GB"/>
        </w:rPr>
        <w:t>Pro</w:t>
      </w:r>
      <w:r w:rsidR="00A1043B">
        <w:rPr>
          <w:i/>
          <w:iCs/>
          <w:lang w:val="en-GB"/>
        </w:rPr>
        <w:t>teinModelerABC</w:t>
      </w:r>
      <w:proofErr w:type="spellEnd"/>
      <w:r w:rsidR="00A1043B">
        <w:rPr>
          <w:i/>
          <w:iCs/>
          <w:lang w:val="en-GB"/>
        </w:rPr>
        <w:t xml:space="preserve"> </w:t>
      </w:r>
      <w:r w:rsidR="003B38E7">
        <w:rPr>
          <w:lang w:val="en-GB"/>
        </w:rPr>
        <w:t>ran</w:t>
      </w:r>
      <w:r w:rsidR="00E52B7E">
        <w:rPr>
          <w:lang w:val="en-GB"/>
        </w:rPr>
        <w:t xml:space="preserve"> </w:t>
      </w:r>
      <w:r w:rsidR="00B45D9C" w:rsidRPr="00617EF0">
        <w:rPr>
          <w:lang w:val="en-GB"/>
        </w:rPr>
        <w:t>10</w:t>
      </w:r>
      <w:r w:rsidR="007961A1" w:rsidRPr="00F66F0B">
        <w:rPr>
          <w:lang w:val="en-GB"/>
        </w:rPr>
        <w:t>,</w:t>
      </w:r>
      <w:r w:rsidR="00B45D9C" w:rsidRPr="00617EF0">
        <w:rPr>
          <w:lang w:val="en-GB"/>
        </w:rPr>
        <w:t xml:space="preserve">000 simulations </w:t>
      </w:r>
      <w:r w:rsidR="000D4278">
        <w:rPr>
          <w:lang w:val="en-GB"/>
        </w:rPr>
        <w:t xml:space="preserve">under each </w:t>
      </w:r>
      <w:r w:rsidR="00A1043B">
        <w:rPr>
          <w:lang w:val="en-GB"/>
        </w:rPr>
        <w:t xml:space="preserve">studied </w:t>
      </w:r>
      <w:r w:rsidR="000D4278">
        <w:rPr>
          <w:lang w:val="en-GB"/>
        </w:rPr>
        <w:t>substitution</w:t>
      </w:r>
      <w:r w:rsidR="000D4278" w:rsidRPr="00617EF0">
        <w:rPr>
          <w:lang w:val="en-GB"/>
        </w:rPr>
        <w:t xml:space="preserve"> </w:t>
      </w:r>
      <w:r w:rsidR="00B45D9C" w:rsidRPr="00617EF0">
        <w:rPr>
          <w:lang w:val="en-GB"/>
        </w:rPr>
        <w:t xml:space="preserve">model </w:t>
      </w:r>
      <w:r w:rsidR="00A1043B">
        <w:rPr>
          <w:lang w:val="en-GB"/>
        </w:rPr>
        <w:t xml:space="preserve">and </w:t>
      </w:r>
      <w:r w:rsidR="00812A2C">
        <w:rPr>
          <w:lang w:val="en-GB"/>
        </w:rPr>
        <w:t>under</w:t>
      </w:r>
      <w:r w:rsidR="00812A2C" w:rsidRPr="00F66F0B">
        <w:rPr>
          <w:lang w:val="en-GB"/>
        </w:rPr>
        <w:t xml:space="preserve"> </w:t>
      </w:r>
      <w:r w:rsidR="00812A2C">
        <w:rPr>
          <w:lang w:val="en-GB"/>
        </w:rPr>
        <w:t>a</w:t>
      </w:r>
      <w:r w:rsidR="00812A2C" w:rsidRPr="00F66F0B">
        <w:rPr>
          <w:lang w:val="en-GB"/>
        </w:rPr>
        <w:t xml:space="preserve"> </w:t>
      </w:r>
      <w:r w:rsidR="007961A1" w:rsidRPr="00F66F0B">
        <w:rPr>
          <w:lang w:val="en-GB"/>
        </w:rPr>
        <w:t xml:space="preserve">prior distribution for the </w:t>
      </w:r>
      <w:r w:rsidR="00BD68DA" w:rsidRPr="00F66F0B">
        <w:rPr>
          <w:lang w:val="en-GB"/>
        </w:rPr>
        <w:t xml:space="preserve">substitution rate </w:t>
      </w:r>
      <w:r w:rsidR="00DE7DD6">
        <w:rPr>
          <w:lang w:val="en-GB"/>
        </w:rPr>
        <w:t xml:space="preserve">that produces simulated data with a distribution of sequence identity that includes the sequence identity of the real data </w:t>
      </w:r>
      <w:r w:rsidR="00BD68DA" w:rsidRPr="00F66F0B">
        <w:rPr>
          <w:lang w:val="en-GB"/>
        </w:rPr>
        <w:t>(Table 1)</w:t>
      </w:r>
      <w:r w:rsidR="00DE7DD6">
        <w:rPr>
          <w:lang w:val="en-GB"/>
        </w:rPr>
        <w:t>.</w:t>
      </w:r>
      <w:r w:rsidR="004D4E6C">
        <w:rPr>
          <w:lang w:val="en-GB"/>
        </w:rPr>
        <w:t xml:space="preserve"> </w:t>
      </w:r>
      <w:r w:rsidR="00691901">
        <w:rPr>
          <w:lang w:val="en-GB"/>
        </w:rPr>
        <w:t>Indeed, f</w:t>
      </w:r>
      <w:r w:rsidR="0004650C">
        <w:rPr>
          <w:lang w:val="en-GB"/>
        </w:rPr>
        <w:t xml:space="preserve">ollowing the previous section, we </w:t>
      </w:r>
      <w:r w:rsidR="004B61C3">
        <w:rPr>
          <w:lang w:val="en-GB"/>
        </w:rPr>
        <w:t xml:space="preserve">performed the prediction </w:t>
      </w:r>
      <w:r w:rsidR="009F53AD">
        <w:rPr>
          <w:lang w:val="en-GB"/>
        </w:rPr>
        <w:t xml:space="preserve">with the rejection estimation method and </w:t>
      </w:r>
      <w:r w:rsidR="009F53AD">
        <w:rPr>
          <w:lang w:val="en-GB"/>
        </w:rPr>
        <w:lastRenderedPageBreak/>
        <w:t xml:space="preserve">under </w:t>
      </w:r>
      <w:r w:rsidR="0004650C" w:rsidRPr="00F66F0B">
        <w:rPr>
          <w:lang w:val="en-GB"/>
        </w:rPr>
        <w:t xml:space="preserve">a tolerance of </w:t>
      </w:r>
      <w:r w:rsidR="0004650C">
        <w:rPr>
          <w:lang w:val="en-GB"/>
        </w:rPr>
        <w:t>0.005</w:t>
      </w:r>
      <w:r w:rsidR="0004650C" w:rsidRPr="00F66F0B">
        <w:rPr>
          <w:lang w:val="en-GB"/>
        </w:rPr>
        <w:t xml:space="preserve">. </w:t>
      </w:r>
      <w:r w:rsidR="00691901">
        <w:rPr>
          <w:lang w:val="en-GB"/>
        </w:rPr>
        <w:t>The</w:t>
      </w:r>
      <w:r w:rsidR="004D4E6C">
        <w:rPr>
          <w:lang w:val="en-GB"/>
        </w:rPr>
        <w:t xml:space="preserve"> goodness of fit analysis </w:t>
      </w:r>
      <w:r w:rsidR="00AD2D82">
        <w:rPr>
          <w:lang w:val="en-GB"/>
        </w:rPr>
        <w:t xml:space="preserve">showed </w:t>
      </w:r>
      <w:r w:rsidR="00E431EE">
        <w:rPr>
          <w:lang w:val="en-GB"/>
        </w:rPr>
        <w:t>that</w:t>
      </w:r>
      <w:r w:rsidR="00C03A59">
        <w:rPr>
          <w:lang w:val="en-GB"/>
        </w:rPr>
        <w:t>,</w:t>
      </w:r>
      <w:r w:rsidR="00E431EE">
        <w:rPr>
          <w:lang w:val="en-GB"/>
        </w:rPr>
        <w:t xml:space="preserve"> in general, the </w:t>
      </w:r>
      <w:del w:id="110" w:author="David Ferreiro Garcia" w:date="2023-02-17T10:14:00Z">
        <w:r w:rsidR="00E431EE" w:rsidDel="00D7061B">
          <w:rPr>
            <w:lang w:val="en-GB"/>
          </w:rPr>
          <w:delText>summary statistics</w:delText>
        </w:r>
      </w:del>
      <w:ins w:id="111" w:author="David Ferreiro Garcia" w:date="2023-02-17T10:14:00Z">
        <w:r w:rsidR="00D7061B">
          <w:rPr>
            <w:lang w:val="en-GB"/>
          </w:rPr>
          <w:t>SS</w:t>
        </w:r>
      </w:ins>
      <w:r w:rsidR="00E431EE">
        <w:rPr>
          <w:lang w:val="en-GB"/>
        </w:rPr>
        <w:t xml:space="preserve"> </w:t>
      </w:r>
      <w:r w:rsidR="00B9680D">
        <w:rPr>
          <w:lang w:val="en-GB"/>
        </w:rPr>
        <w:t>of</w:t>
      </w:r>
      <w:r w:rsidR="00E431EE">
        <w:rPr>
          <w:lang w:val="en-GB"/>
        </w:rPr>
        <w:t xml:space="preserve"> the real data fa</w:t>
      </w:r>
      <w:r w:rsidR="001A48B1">
        <w:rPr>
          <w:lang w:val="en-GB"/>
        </w:rPr>
        <w:t xml:space="preserve">ll within the </w:t>
      </w:r>
      <w:del w:id="112" w:author="David Ferreiro Garcia" w:date="2023-02-17T10:14:00Z">
        <w:r w:rsidR="001A48B1" w:rsidDel="00D7061B">
          <w:rPr>
            <w:lang w:val="en-GB"/>
          </w:rPr>
          <w:delText>summary statisti</w:delText>
        </w:r>
        <w:r w:rsidR="00E431EE" w:rsidDel="00D7061B">
          <w:rPr>
            <w:lang w:val="en-GB"/>
          </w:rPr>
          <w:delText>cs</w:delText>
        </w:r>
      </w:del>
      <w:ins w:id="113" w:author="David Ferreiro Garcia" w:date="2023-02-17T10:14:00Z">
        <w:r w:rsidR="00D7061B">
          <w:rPr>
            <w:lang w:val="en-GB"/>
          </w:rPr>
          <w:t>SS</w:t>
        </w:r>
      </w:ins>
      <w:r w:rsidR="00E431EE">
        <w:rPr>
          <w:lang w:val="en-GB"/>
        </w:rPr>
        <w:t xml:space="preserve"> of the </w:t>
      </w:r>
      <w:r w:rsidR="001A48B1">
        <w:rPr>
          <w:lang w:val="en-GB"/>
        </w:rPr>
        <w:t xml:space="preserve">retained simulated </w:t>
      </w:r>
      <w:r w:rsidR="00E431EE">
        <w:rPr>
          <w:lang w:val="en-GB"/>
        </w:rPr>
        <w:t>data</w:t>
      </w:r>
      <w:r w:rsidR="001A48B1">
        <w:rPr>
          <w:lang w:val="en-GB"/>
        </w:rPr>
        <w:t xml:space="preserve"> </w:t>
      </w:r>
      <w:r w:rsidR="00AA5791">
        <w:rPr>
          <w:lang w:val="en-GB"/>
        </w:rPr>
        <w:t>especially for the best-fitting substitution model</w:t>
      </w:r>
      <w:r w:rsidR="00C03A59">
        <w:rPr>
          <w:lang w:val="en-GB"/>
        </w:rPr>
        <w:t xml:space="preserve"> (an illustrative example is shown in Figure S2,</w:t>
      </w:r>
      <w:r w:rsidR="00C03A59" w:rsidRPr="00F66F0B">
        <w:rPr>
          <w:lang w:val="en-GB"/>
        </w:rPr>
        <w:t xml:space="preserve"> Supplementary </w:t>
      </w:r>
      <w:r w:rsidR="00C03A59">
        <w:rPr>
          <w:lang w:val="en-GB"/>
        </w:rPr>
        <w:t>Information)</w:t>
      </w:r>
      <w:r w:rsidR="00BD68DA" w:rsidRPr="00F66F0B">
        <w:rPr>
          <w:lang w:val="en-GB"/>
        </w:rPr>
        <w:t xml:space="preserve">. </w:t>
      </w:r>
      <w:r w:rsidR="000F55DA">
        <w:rPr>
          <w:lang w:val="en-GB"/>
        </w:rPr>
        <w:t>For all the studied datasets</w:t>
      </w:r>
      <w:r w:rsidR="008D722E">
        <w:rPr>
          <w:lang w:val="en-GB"/>
        </w:rPr>
        <w:t>, we found that</w:t>
      </w:r>
      <w:r w:rsidR="005936F5">
        <w:rPr>
          <w:lang w:val="en-GB"/>
        </w:rPr>
        <w:t xml:space="preserve"> </w:t>
      </w:r>
      <w:r w:rsidR="0095065C">
        <w:rPr>
          <w:lang w:val="en-GB"/>
        </w:rPr>
        <w:t xml:space="preserve">the </w:t>
      </w:r>
      <w:r w:rsidR="0095065C" w:rsidRPr="000C1D12">
        <w:rPr>
          <w:i/>
          <w:lang w:val="en-GB"/>
        </w:rPr>
        <w:t>Fitness</w:t>
      </w:r>
      <w:r w:rsidR="0095065C">
        <w:rPr>
          <w:lang w:val="en-GB"/>
        </w:rPr>
        <w:t xml:space="preserve"> or </w:t>
      </w:r>
      <w:r w:rsidR="0095065C" w:rsidRPr="000C1D12">
        <w:rPr>
          <w:i/>
          <w:lang w:val="en-GB"/>
        </w:rPr>
        <w:t>Neutral</w:t>
      </w:r>
      <w:r w:rsidR="00F2150A">
        <w:rPr>
          <w:lang w:val="en-GB"/>
        </w:rPr>
        <w:t xml:space="preserve"> site-dependent SCS model</w:t>
      </w:r>
      <w:r w:rsidR="00BF74B2">
        <w:rPr>
          <w:lang w:val="en-GB"/>
        </w:rPr>
        <w:t>s</w:t>
      </w:r>
      <w:r w:rsidR="00F2150A">
        <w:rPr>
          <w:lang w:val="en-GB"/>
        </w:rPr>
        <w:t xml:space="preserve"> </w:t>
      </w:r>
      <w:r w:rsidR="00C5303D">
        <w:rPr>
          <w:lang w:val="en-GB"/>
        </w:rPr>
        <w:t xml:space="preserve">fitted </w:t>
      </w:r>
      <w:r w:rsidR="0095065C">
        <w:rPr>
          <w:lang w:val="en-GB"/>
        </w:rPr>
        <w:t xml:space="preserve">better </w:t>
      </w:r>
      <w:r w:rsidR="000F55DA">
        <w:rPr>
          <w:lang w:val="en-GB"/>
        </w:rPr>
        <w:t xml:space="preserve">with the real data </w:t>
      </w:r>
      <w:r w:rsidR="0095065C">
        <w:rPr>
          <w:lang w:val="en-GB"/>
        </w:rPr>
        <w:t>than the empirical substitution model</w:t>
      </w:r>
      <w:r w:rsidR="000F55DA">
        <w:rPr>
          <w:lang w:val="en-GB"/>
        </w:rPr>
        <w:t xml:space="preserve"> selected with </w:t>
      </w:r>
      <w:r w:rsidR="000F55DA" w:rsidRPr="000C1D12">
        <w:rPr>
          <w:i/>
          <w:lang w:val="en-GB"/>
        </w:rPr>
        <w:t>ProtTest</w:t>
      </w:r>
      <w:r w:rsidR="00BF74B2" w:rsidRPr="000C1D12">
        <w:rPr>
          <w:i/>
          <w:lang w:val="en-GB"/>
        </w:rPr>
        <w:t>3</w:t>
      </w:r>
      <w:r w:rsidR="0095065C">
        <w:rPr>
          <w:lang w:val="en-GB"/>
        </w:rPr>
        <w:t xml:space="preserve"> </w:t>
      </w:r>
      <w:r w:rsidR="005936F5">
        <w:rPr>
          <w:lang w:val="en-GB"/>
        </w:rPr>
        <w:t>(Table 1).</w:t>
      </w:r>
    </w:p>
    <w:p w14:paraId="45FC5CB7" w14:textId="77777777" w:rsidR="004C55CB" w:rsidRPr="00F66F0B" w:rsidRDefault="004C55CB">
      <w:pPr>
        <w:spacing w:line="480" w:lineRule="auto"/>
        <w:rPr>
          <w:lang w:val="en-GB"/>
        </w:rPr>
        <w:pPrChange w:id="114" w:author="David Ferreiro Garcia" w:date="2023-02-15T20:13:00Z">
          <w:pPr/>
        </w:pPrChange>
      </w:pPr>
    </w:p>
    <w:p w14:paraId="32A37BA3" w14:textId="1C97EE51" w:rsidR="005578B1" w:rsidRPr="00F66F0B" w:rsidRDefault="00002E77">
      <w:pPr>
        <w:spacing w:line="480" w:lineRule="auto"/>
        <w:rPr>
          <w:lang w:val="en-GB"/>
        </w:rPr>
        <w:pPrChange w:id="115" w:author="David Ferreiro Garcia" w:date="2023-02-15T20:13:00Z">
          <w:pPr/>
        </w:pPrChange>
      </w:pPr>
      <w:r>
        <w:rPr>
          <w:lang w:val="en-GB"/>
        </w:rPr>
        <w:t>The user</w:t>
      </w:r>
      <w:r w:rsidRPr="00F66F0B">
        <w:rPr>
          <w:lang w:val="en-GB"/>
        </w:rPr>
        <w:t xml:space="preserve"> </w:t>
      </w:r>
      <w:r w:rsidR="00BD68DA" w:rsidRPr="00F66F0B">
        <w:rPr>
          <w:lang w:val="en-GB"/>
        </w:rPr>
        <w:t xml:space="preserve">can run </w:t>
      </w:r>
      <w:proofErr w:type="spellStart"/>
      <w:r w:rsidR="00622010" w:rsidRPr="00F66F0B">
        <w:rPr>
          <w:i/>
          <w:iCs/>
          <w:lang w:val="en-GB"/>
        </w:rPr>
        <w:t>Prot</w:t>
      </w:r>
      <w:r w:rsidR="00F2150A">
        <w:rPr>
          <w:i/>
          <w:iCs/>
          <w:lang w:val="en-GB"/>
        </w:rPr>
        <w:t>einModelerABC</w:t>
      </w:r>
      <w:proofErr w:type="spellEnd"/>
      <w:r w:rsidR="001C27EF" w:rsidRPr="00F66F0B">
        <w:rPr>
          <w:lang w:val="en-GB"/>
        </w:rPr>
        <w:t xml:space="preserve"> </w:t>
      </w:r>
      <w:r>
        <w:rPr>
          <w:lang w:val="en-GB"/>
        </w:rPr>
        <w:t xml:space="preserve">on </w:t>
      </w:r>
      <w:ins w:id="116" w:author="David Ferreiro Garcia" w:date="2023-02-17T10:15:00Z">
        <w:r w:rsidR="00D7061B">
          <w:rPr>
            <w:lang w:val="en-GB"/>
          </w:rPr>
          <w:t>local computers usi</w:t>
        </w:r>
      </w:ins>
      <w:ins w:id="117" w:author="David Ferreiro Garcia" w:date="2023-02-17T10:16:00Z">
        <w:r w:rsidR="00D7061B">
          <w:rPr>
            <w:lang w:val="en-GB"/>
          </w:rPr>
          <w:t xml:space="preserve">ng </w:t>
        </w:r>
      </w:ins>
      <w:r>
        <w:rPr>
          <w:lang w:val="en-GB"/>
        </w:rPr>
        <w:t>the</w:t>
      </w:r>
      <w:r w:rsidR="001C27EF" w:rsidRPr="00F66F0B">
        <w:rPr>
          <w:lang w:val="en-GB"/>
        </w:rPr>
        <w:t xml:space="preserve"> command line</w:t>
      </w:r>
      <w:r>
        <w:rPr>
          <w:lang w:val="en-GB"/>
        </w:rPr>
        <w:t xml:space="preserve"> or</w:t>
      </w:r>
      <w:r w:rsidR="001C27EF" w:rsidRPr="00F66F0B">
        <w:rPr>
          <w:lang w:val="en-GB"/>
        </w:rPr>
        <w:t xml:space="preserve"> </w:t>
      </w:r>
      <w:r>
        <w:rPr>
          <w:lang w:val="en-GB"/>
        </w:rPr>
        <w:t>with the provided graphical user interface (GUI)</w:t>
      </w:r>
      <w:ins w:id="118" w:author="David Ferreiro Garcia" w:date="2023-02-15T18:24:00Z">
        <w:r w:rsidR="000C1D12">
          <w:rPr>
            <w:lang w:val="en-GB"/>
          </w:rPr>
          <w:t xml:space="preserve"> or on cluster computers</w:t>
        </w:r>
      </w:ins>
      <w:r>
        <w:rPr>
          <w:lang w:val="en-GB"/>
        </w:rPr>
        <w:t>. The computer s</w:t>
      </w:r>
      <w:r w:rsidR="00BB0E6B" w:rsidRPr="00F66F0B">
        <w:rPr>
          <w:lang w:val="en-GB"/>
        </w:rPr>
        <w:t>imulations under</w:t>
      </w:r>
      <w:r w:rsidR="00771BD7" w:rsidRPr="00F66F0B">
        <w:rPr>
          <w:lang w:val="en-GB"/>
        </w:rPr>
        <w:t xml:space="preserve"> </w:t>
      </w:r>
      <w:r w:rsidR="00BB0E6B" w:rsidRPr="00F66F0B">
        <w:rPr>
          <w:lang w:val="en-GB"/>
        </w:rPr>
        <w:t>SCS model</w:t>
      </w:r>
      <w:r>
        <w:rPr>
          <w:lang w:val="en-GB"/>
        </w:rPr>
        <w:t>s</w:t>
      </w:r>
      <w:r w:rsidR="00771BD7" w:rsidRPr="00F66F0B">
        <w:rPr>
          <w:lang w:val="en-GB"/>
        </w:rPr>
        <w:t xml:space="preserve"> </w:t>
      </w:r>
      <w:r w:rsidR="00DD614C">
        <w:rPr>
          <w:lang w:val="en-GB"/>
        </w:rPr>
        <w:t xml:space="preserve">can </w:t>
      </w:r>
      <w:r w:rsidR="00F24A61">
        <w:rPr>
          <w:lang w:val="en-GB"/>
        </w:rPr>
        <w:t>take</w:t>
      </w:r>
      <w:r w:rsidR="00F24A61" w:rsidRPr="00F66F0B">
        <w:rPr>
          <w:lang w:val="en-GB"/>
        </w:rPr>
        <w:t xml:space="preserve"> </w:t>
      </w:r>
      <w:r w:rsidR="00BB0E6B" w:rsidRPr="00F66F0B">
        <w:rPr>
          <w:lang w:val="en-GB"/>
        </w:rPr>
        <w:t>several hours</w:t>
      </w:r>
      <w:r w:rsidR="00DD614C">
        <w:rPr>
          <w:lang w:val="en-GB"/>
        </w:rPr>
        <w:t xml:space="preserve"> </w:t>
      </w:r>
      <w:r w:rsidR="00CF0FBA">
        <w:rPr>
          <w:lang w:val="en-GB"/>
        </w:rPr>
        <w:t xml:space="preserve">and </w:t>
      </w:r>
      <w:r w:rsidR="00DD614C">
        <w:rPr>
          <w:lang w:val="en-GB"/>
        </w:rPr>
        <w:t>depend on the sample size</w:t>
      </w:r>
      <w:r w:rsidR="00CF0FBA">
        <w:rPr>
          <w:lang w:val="en-GB"/>
        </w:rPr>
        <w:t xml:space="preserve"> (</w:t>
      </w:r>
      <w:r w:rsidR="00083BDC">
        <w:rPr>
          <w:lang w:val="en-GB"/>
        </w:rPr>
        <w:t>see Table 1</w:t>
      </w:r>
      <w:r w:rsidR="00DD614C">
        <w:rPr>
          <w:lang w:val="en-GB"/>
        </w:rPr>
        <w:t>)</w:t>
      </w:r>
      <w:r w:rsidR="00695598">
        <w:rPr>
          <w:lang w:val="en-GB"/>
        </w:rPr>
        <w:t>.</w:t>
      </w:r>
      <w:r w:rsidR="0042251B">
        <w:rPr>
          <w:lang w:val="en-GB"/>
        </w:rPr>
        <w:t xml:space="preserve"> </w:t>
      </w:r>
      <w:r w:rsidR="00695598">
        <w:rPr>
          <w:lang w:val="en-GB"/>
        </w:rPr>
        <w:t>C</w:t>
      </w:r>
      <w:r w:rsidR="0042251B">
        <w:rPr>
          <w:lang w:val="en-GB"/>
        </w:rPr>
        <w:t>onveniently</w:t>
      </w:r>
      <w:r w:rsidR="00695598">
        <w:rPr>
          <w:lang w:val="en-GB"/>
        </w:rPr>
        <w:t>,</w:t>
      </w:r>
      <w:r w:rsidR="0042251B">
        <w:rPr>
          <w:lang w:val="en-GB"/>
        </w:rPr>
        <w:t xml:space="preserve"> the simulations can run in parallel</w:t>
      </w:r>
      <w:r w:rsidR="00BF2D7D">
        <w:rPr>
          <w:lang w:val="en-GB"/>
        </w:rPr>
        <w:t xml:space="preserve"> (in both </w:t>
      </w:r>
      <w:r w:rsidR="00BF2D7D" w:rsidRPr="00F66F0B">
        <w:rPr>
          <w:lang w:val="en-GB"/>
        </w:rPr>
        <w:t>command line</w:t>
      </w:r>
      <w:ins w:id="119" w:author="David Ferreiro Garcia" w:date="2023-02-15T18:24:00Z">
        <w:r w:rsidR="000C1D12">
          <w:rPr>
            <w:lang w:val="en-GB"/>
          </w:rPr>
          <w:t>,</w:t>
        </w:r>
      </w:ins>
      <w:del w:id="120" w:author="David Ferreiro Garcia" w:date="2023-02-15T18:24:00Z">
        <w:r w:rsidR="00BF2D7D" w:rsidRPr="00F66F0B" w:rsidDel="000C1D12">
          <w:rPr>
            <w:lang w:val="en-GB"/>
          </w:rPr>
          <w:delText xml:space="preserve"> and</w:delText>
        </w:r>
      </w:del>
      <w:r w:rsidR="00BF2D7D" w:rsidRPr="00F66F0B">
        <w:rPr>
          <w:lang w:val="en-GB"/>
        </w:rPr>
        <w:t xml:space="preserve"> GUI </w:t>
      </w:r>
      <w:ins w:id="121" w:author="David Ferreiro Garcia" w:date="2023-02-15T18:24:00Z">
        <w:r w:rsidR="000C1D12">
          <w:rPr>
            <w:lang w:val="en-GB"/>
          </w:rPr>
          <w:t xml:space="preserve">or cluster </w:t>
        </w:r>
      </w:ins>
      <w:r w:rsidR="00BF2D7D" w:rsidRPr="00F66F0B">
        <w:rPr>
          <w:lang w:val="en-GB"/>
        </w:rPr>
        <w:t>version</w:t>
      </w:r>
      <w:r w:rsidR="00BF2D7D">
        <w:rPr>
          <w:lang w:val="en-GB"/>
        </w:rPr>
        <w:t>s)</w:t>
      </w:r>
      <w:r w:rsidR="0042251B">
        <w:rPr>
          <w:lang w:val="en-GB"/>
        </w:rPr>
        <w:t xml:space="preserve"> on a multicore machine</w:t>
      </w:r>
      <w:r w:rsidR="00896823">
        <w:rPr>
          <w:lang w:val="en-GB"/>
        </w:rPr>
        <w:t>, reducing computer time</w:t>
      </w:r>
      <w:r w:rsidR="0042251B">
        <w:rPr>
          <w:lang w:val="en-GB"/>
        </w:rPr>
        <w:t xml:space="preserve"> (</w:t>
      </w:r>
      <w:r w:rsidR="0042251B" w:rsidRPr="00F66F0B">
        <w:rPr>
          <w:lang w:val="en-GB"/>
        </w:rPr>
        <w:t>Figure S</w:t>
      </w:r>
      <w:r w:rsidR="00C31B65">
        <w:rPr>
          <w:lang w:val="en-GB"/>
        </w:rPr>
        <w:t>3</w:t>
      </w:r>
      <w:r w:rsidR="0042251B">
        <w:rPr>
          <w:lang w:val="en-GB"/>
        </w:rPr>
        <w:t>,</w:t>
      </w:r>
      <w:r w:rsidR="0042251B" w:rsidRPr="00F66F0B">
        <w:rPr>
          <w:lang w:val="en-GB"/>
        </w:rPr>
        <w:t xml:space="preserve"> Supplementary </w:t>
      </w:r>
      <w:r w:rsidR="00E02F55">
        <w:rPr>
          <w:lang w:val="en-GB"/>
        </w:rPr>
        <w:t>Information</w:t>
      </w:r>
      <w:r w:rsidR="0042251B">
        <w:rPr>
          <w:lang w:val="en-GB"/>
        </w:rPr>
        <w:t>).</w:t>
      </w:r>
      <w:r w:rsidR="00BB0E6B" w:rsidRPr="00F66F0B">
        <w:rPr>
          <w:lang w:val="en-GB"/>
        </w:rPr>
        <w:t xml:space="preserve"> </w:t>
      </w:r>
      <w:r w:rsidR="006E7957" w:rsidRPr="00F66F0B">
        <w:rPr>
          <w:lang w:val="en-GB"/>
        </w:rPr>
        <w:t xml:space="preserve">Concerning </w:t>
      </w:r>
      <w:r w:rsidR="00612CE0" w:rsidRPr="00F66F0B">
        <w:rPr>
          <w:lang w:val="en-GB"/>
        </w:rPr>
        <w:t xml:space="preserve">the </w:t>
      </w:r>
      <w:r w:rsidR="006E7957" w:rsidRPr="00F66F0B">
        <w:rPr>
          <w:lang w:val="en-GB"/>
        </w:rPr>
        <w:t xml:space="preserve">substitution models, </w:t>
      </w:r>
      <w:r w:rsidR="00537861">
        <w:rPr>
          <w:lang w:val="en-GB"/>
        </w:rPr>
        <w:t xml:space="preserve">as expected </w:t>
      </w:r>
      <w:r w:rsidR="006E7957" w:rsidRPr="00F66F0B">
        <w:rPr>
          <w:lang w:val="en-GB"/>
        </w:rPr>
        <w:t xml:space="preserve">the </w:t>
      </w:r>
      <w:r w:rsidR="004E689F">
        <w:rPr>
          <w:lang w:val="en-GB"/>
        </w:rPr>
        <w:t xml:space="preserve">required </w:t>
      </w:r>
      <w:r w:rsidR="006E7957" w:rsidRPr="00F66F0B">
        <w:rPr>
          <w:lang w:val="en-GB"/>
        </w:rPr>
        <w:t xml:space="preserve">computer time </w:t>
      </w:r>
      <w:r w:rsidR="00537861">
        <w:rPr>
          <w:lang w:val="en-GB"/>
        </w:rPr>
        <w:t xml:space="preserve">is </w:t>
      </w:r>
      <w:r w:rsidR="004E689F">
        <w:rPr>
          <w:lang w:val="en-GB"/>
        </w:rPr>
        <w:t>higher</w:t>
      </w:r>
      <w:r w:rsidR="00537861">
        <w:rPr>
          <w:lang w:val="en-GB"/>
        </w:rPr>
        <w:t xml:space="preserve"> (</w:t>
      </w:r>
      <w:r w:rsidR="004E689F">
        <w:rPr>
          <w:lang w:val="en-GB"/>
        </w:rPr>
        <w:t xml:space="preserve">around </w:t>
      </w:r>
      <w:ins w:id="122" w:author="David Ferreiro Garcia" w:date="2023-02-15T19:42:00Z">
        <w:r w:rsidR="00E13C95">
          <w:rPr>
            <w:lang w:val="en-GB"/>
          </w:rPr>
          <w:t>30</w:t>
        </w:r>
      </w:ins>
      <w:del w:id="123" w:author="David Ferreiro Garcia" w:date="2023-02-15T19:42:00Z">
        <w:r w:rsidR="004E689F" w:rsidDel="00E13C95">
          <w:rPr>
            <w:lang w:val="en-GB"/>
          </w:rPr>
          <w:delText>Z</w:delText>
        </w:r>
      </w:del>
      <w:r w:rsidR="004E689F">
        <w:rPr>
          <w:lang w:val="en-GB"/>
        </w:rPr>
        <w:t xml:space="preserve"> times</w:t>
      </w:r>
      <w:r w:rsidR="00537861">
        <w:rPr>
          <w:lang w:val="en-GB"/>
        </w:rPr>
        <w:t>) for simulations under the site-dependent SCS models than for simulations under</w:t>
      </w:r>
      <w:r w:rsidR="003B38E7">
        <w:rPr>
          <w:lang w:val="en-GB"/>
        </w:rPr>
        <w:t xml:space="preserve"> </w:t>
      </w:r>
      <w:r w:rsidR="006C2ADB">
        <w:rPr>
          <w:lang w:val="en-GB"/>
        </w:rPr>
        <w:t xml:space="preserve">the </w:t>
      </w:r>
      <w:r w:rsidR="006E7957" w:rsidRPr="00F66F0B">
        <w:rPr>
          <w:lang w:val="en-GB"/>
        </w:rPr>
        <w:t xml:space="preserve">empirical </w:t>
      </w:r>
      <w:r w:rsidR="00537861">
        <w:rPr>
          <w:lang w:val="en-GB"/>
        </w:rPr>
        <w:t xml:space="preserve">substitution </w:t>
      </w:r>
      <w:r w:rsidR="003B38E7">
        <w:rPr>
          <w:lang w:val="en-GB"/>
        </w:rPr>
        <w:t>model</w:t>
      </w:r>
      <w:r w:rsidR="006E7957" w:rsidRPr="00F66F0B">
        <w:rPr>
          <w:lang w:val="en-GB"/>
        </w:rPr>
        <w:t>.</w:t>
      </w:r>
    </w:p>
    <w:p w14:paraId="42F189E2" w14:textId="77777777" w:rsidR="003B3530" w:rsidRPr="00F66F0B" w:rsidRDefault="003B3530">
      <w:pPr>
        <w:spacing w:line="480" w:lineRule="auto"/>
        <w:rPr>
          <w:lang w:val="en-GB"/>
        </w:rPr>
        <w:pPrChange w:id="124" w:author="David Ferreiro Garcia" w:date="2023-02-15T20:13:00Z">
          <w:pPr/>
        </w:pPrChange>
      </w:pPr>
    </w:p>
    <w:p w14:paraId="0CFE627C" w14:textId="77777777" w:rsidR="003B3530" w:rsidRPr="00BF1472" w:rsidRDefault="00E81C73">
      <w:pPr>
        <w:spacing w:line="480" w:lineRule="auto"/>
        <w:rPr>
          <w:b/>
          <w:bCs/>
          <w:sz w:val="28"/>
          <w:szCs w:val="28"/>
          <w:lang w:val="en-GB"/>
        </w:rPr>
        <w:pPrChange w:id="125" w:author="David Ferreiro Garcia" w:date="2023-02-15T20:13:00Z">
          <w:pPr/>
        </w:pPrChange>
      </w:pPr>
      <w:r w:rsidRPr="00BF1472">
        <w:rPr>
          <w:b/>
          <w:bCs/>
          <w:sz w:val="28"/>
          <w:szCs w:val="28"/>
          <w:lang w:val="en-GB"/>
        </w:rPr>
        <w:t>Discussion</w:t>
      </w:r>
    </w:p>
    <w:p w14:paraId="726AA404" w14:textId="602955DA" w:rsidR="00986955" w:rsidRPr="00F66F0B" w:rsidRDefault="00C840B7">
      <w:pPr>
        <w:spacing w:line="480" w:lineRule="auto"/>
        <w:rPr>
          <w:lang w:val="en-GB"/>
        </w:rPr>
        <w:pPrChange w:id="126" w:author="David Ferreiro Garcia" w:date="2023-02-15T20:13:00Z">
          <w:pPr/>
        </w:pPrChange>
      </w:pPr>
      <w:r>
        <w:rPr>
          <w:lang w:val="en-GB"/>
        </w:rPr>
        <w:t>Current</w:t>
      </w:r>
      <w:r w:rsidR="00920496">
        <w:rPr>
          <w:lang w:val="en-GB"/>
        </w:rPr>
        <w:t>ly available</w:t>
      </w:r>
      <w:r>
        <w:rPr>
          <w:lang w:val="en-GB"/>
        </w:rPr>
        <w:t xml:space="preserve"> methods for substitution model selection are based on </w:t>
      </w:r>
      <w:r w:rsidR="00A43EF3">
        <w:rPr>
          <w:lang w:val="en-GB"/>
        </w:rPr>
        <w:t>the</w:t>
      </w:r>
      <w:r w:rsidR="004629AA">
        <w:rPr>
          <w:lang w:val="en-GB"/>
        </w:rPr>
        <w:t xml:space="preserve"> </w:t>
      </w:r>
      <w:r>
        <w:rPr>
          <w:lang w:val="en-GB"/>
        </w:rPr>
        <w:t>likelihood</w:t>
      </w:r>
      <w:r w:rsidR="004629AA">
        <w:rPr>
          <w:lang w:val="en-GB"/>
        </w:rPr>
        <w:t xml:space="preserve"> </w:t>
      </w:r>
      <w:r w:rsidR="009818D8">
        <w:rPr>
          <w:lang w:val="en-GB"/>
        </w:rPr>
        <w:t>that quantifies the</w:t>
      </w:r>
      <w:r>
        <w:rPr>
          <w:lang w:val="en-GB"/>
        </w:rPr>
        <w:t xml:space="preserve"> fitting between the </w:t>
      </w:r>
      <w:r w:rsidR="000566D6">
        <w:rPr>
          <w:lang w:val="en-GB"/>
        </w:rPr>
        <w:t xml:space="preserve">substitution </w:t>
      </w:r>
      <w:r>
        <w:rPr>
          <w:lang w:val="en-GB"/>
        </w:rPr>
        <w:t xml:space="preserve">model and the </w:t>
      </w:r>
      <w:r w:rsidR="00467E58">
        <w:rPr>
          <w:lang w:val="en-GB"/>
        </w:rPr>
        <w:t xml:space="preserve">query </w:t>
      </w:r>
      <w:r>
        <w:rPr>
          <w:lang w:val="en-GB"/>
        </w:rPr>
        <w:t>data.</w:t>
      </w:r>
      <w:r w:rsidR="002D4EE5">
        <w:rPr>
          <w:lang w:val="en-GB"/>
        </w:rPr>
        <w:t xml:space="preserve"> </w:t>
      </w:r>
      <w:r w:rsidR="00061D53">
        <w:rPr>
          <w:lang w:val="en-GB"/>
        </w:rPr>
        <w:t xml:space="preserve">This likelihood </w:t>
      </w:r>
      <w:r w:rsidR="00F05D10">
        <w:rPr>
          <w:lang w:val="en-GB"/>
        </w:rPr>
        <w:t xml:space="preserve">is </w:t>
      </w:r>
      <w:r w:rsidR="00061D53">
        <w:rPr>
          <w:lang w:val="en-GB"/>
        </w:rPr>
        <w:t xml:space="preserve">commonly </w:t>
      </w:r>
      <w:r w:rsidR="00F05D10">
        <w:rPr>
          <w:lang w:val="en-GB"/>
        </w:rPr>
        <w:t>calculated per site</w:t>
      </w:r>
      <w:r w:rsidR="00A43EF3">
        <w:rPr>
          <w:lang w:val="en-GB"/>
        </w:rPr>
        <w:t>,</w:t>
      </w:r>
      <w:r w:rsidR="00F05D10">
        <w:rPr>
          <w:lang w:val="en-GB"/>
        </w:rPr>
        <w:t xml:space="preserve"> assuming </w:t>
      </w:r>
      <w:r w:rsidR="00061D53">
        <w:rPr>
          <w:lang w:val="en-GB"/>
        </w:rPr>
        <w:t xml:space="preserve">site-independent evolution and, to our knowledge, none current likelihood function allows </w:t>
      </w:r>
      <w:r w:rsidR="004629AA">
        <w:rPr>
          <w:lang w:val="en-GB"/>
        </w:rPr>
        <w:t>the analysis of</w:t>
      </w:r>
      <w:r w:rsidR="00061D53">
        <w:rPr>
          <w:lang w:val="en-GB"/>
        </w:rPr>
        <w:t xml:space="preserve"> substitution models that consider site-dependent </w:t>
      </w:r>
      <w:r w:rsidR="00331861">
        <w:rPr>
          <w:lang w:val="en-GB"/>
        </w:rPr>
        <w:t>evolution</w:t>
      </w:r>
      <w:r w:rsidR="00706C52">
        <w:rPr>
          <w:lang w:val="en-GB"/>
        </w:rPr>
        <w:t xml:space="preserve"> [which are </w:t>
      </w:r>
      <w:del w:id="127" w:author="David Ferreiro Garcia" w:date="2023-02-17T10:21:00Z">
        <w:r w:rsidR="00C47ADA" w:rsidDel="00D7061B">
          <w:rPr>
            <w:lang w:val="en-GB"/>
          </w:rPr>
          <w:delText xml:space="preserve">models </w:delText>
        </w:r>
      </w:del>
      <w:r w:rsidR="00706C52">
        <w:rPr>
          <w:lang w:val="en-GB"/>
        </w:rPr>
        <w:t xml:space="preserve">increasing in </w:t>
      </w:r>
      <w:r w:rsidR="004629AA">
        <w:rPr>
          <w:lang w:val="en-GB"/>
        </w:rPr>
        <w:t xml:space="preserve">popularity </w:t>
      </w:r>
      <w:r w:rsidR="00706C52">
        <w:rPr>
          <w:lang w:val="en-GB"/>
        </w:rPr>
        <w:t xml:space="preserve">because </w:t>
      </w:r>
      <w:ins w:id="128" w:author="David Ferreiro Garcia" w:date="2023-02-17T10:21:00Z">
        <w:r w:rsidR="00D7061B">
          <w:rPr>
            <w:lang w:val="en-GB"/>
          </w:rPr>
          <w:t xml:space="preserve">they </w:t>
        </w:r>
      </w:ins>
      <w:r w:rsidR="004629AA">
        <w:rPr>
          <w:lang w:val="en-GB"/>
        </w:rPr>
        <w:t xml:space="preserve">can </w:t>
      </w:r>
      <w:r w:rsidR="00706C52">
        <w:rPr>
          <w:lang w:val="en-GB"/>
        </w:rPr>
        <w:t>produce proteins with more realistic foldi</w:t>
      </w:r>
      <w:r w:rsidR="00266296">
        <w:rPr>
          <w:lang w:val="en-GB"/>
        </w:rPr>
        <w:t>ng stabilities and distribution</w:t>
      </w:r>
      <w:r w:rsidR="00706C52">
        <w:rPr>
          <w:lang w:val="en-GB"/>
        </w:rPr>
        <w:t xml:space="preserve"> of amino acid frequencies</w:t>
      </w:r>
      <w:r w:rsidR="00A43EF3">
        <w:rPr>
          <w:lang w:val="en-GB"/>
        </w:rPr>
        <w:t xml:space="preserve"> than traditional models</w:t>
      </w:r>
      <w:r w:rsidR="00706C52">
        <w:rPr>
          <w:lang w:val="en-GB"/>
        </w:rPr>
        <w:t xml:space="preserve"> (i.e.,</w:t>
      </w:r>
      <w:r w:rsidR="003B38E7">
        <w:rPr>
          <w:lang w:val="en-GB"/>
        </w:rPr>
        <w:t xml:space="preserve"> </w:t>
      </w:r>
      <w:r w:rsidR="003B38E7">
        <w:rPr>
          <w:lang w:val="en-GB"/>
        </w:rPr>
        <w:fldChar w:fldCharType="begin"/>
      </w:r>
      <w:r w:rsidR="006F09E0">
        <w:rPr>
          <w:lang w:val="en-GB"/>
        </w:rPr>
        <w:instrText xml:space="preserve"> ADDIN ZOTERO_ITEM CSL_CITATION {"citationID":"Ao4A3Sij","properties":{"formattedCitation":"(Arenas et\\uc0\\u160{}al., 2013; Larson et\\uc0\\u160{}al., 2020; Robinson et\\uc0\\u160{}al., 2003; Rodrigue et\\uc0\\u160{}al., 2005; Yu &amp; Thorne, 2006)","plainCitation":"(Arenas et al., 2013; Larson et al., 2020; Robinson et al., 2003; Rodrigue et al., 2005; Yu &amp; Thorne, 2006)","dontUpdate":true,"noteIndex":0},"citationItems":[{"id":287,"uris":["http://zotero.org/users/local/3HvvyIsJ/items/2MG3YQEM"],"itemData":{"id":287,"type":"article-journal","abstract":"Motivation: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G."},{"family":"Posada","given":"David"},{"family":"Bastolla","given":"Ugo"}],"issued":{"date-parts":[["2013",12,1]]}}},{"id":908,"uris":["http://zotero.org/users/local/3HvvyIsJ/items/7FFG93GN"],"itemData":{"id":908,"type":"article-journal","abstract":"Evolutionary models of proteins are widely used for statistical sequence alignment and inference of homology and phylogeny. However, the vast majority of these models rely on an unrealistic assumption of independent evolution between sites. Here we focus on the related problem of protein structure alignment, a classic tool of computational biology that is widely used to identify structural and functional similarity and to infer homology among proteins. A site-independent statistical model for protein structural evolution has previously been introduced and shown to signiﬁcantly improve alignments and phylogenetic inferences compared with approaches that utilize only amino acid sequence information. Here we extend this model to account for correlated evolutionary drift among neighboring amino acid positions. The result is a spatiotemporal model of protein structure evolution, described by a multivariate diffusion process convolved with a spatial birth–death process. This extended site-dependent model (SDM) comes with little additional computational cost or analytical complexity compared with the site-independent model (SIM). We demonstrate that this SDM yields a signiﬁcant reduction of bias in estimated evolutionary distances and helps further improve phylogenetic tree reconstruction. We also develop a simple model of site-dependent sequence evolution, which we use to demonstrate the bias resulting from the application of standard site-independent sequence evolution models.","container-title":"Journal of Computational Biology","DOI":"10.1089/cmb.2019.0500","ISSN":"1557-8666","issue":"3","journalAbbreviation":"Journal of Computational Biology","language":"en","page":"361-375","source":"DOI.org (Crossref)","title":"Incorporating Nearest-Neighbor Site Dependence into Protein Evolution Models","volume":"27","author":[{"family":"Larson","given":"Gary"},{"family":"Thorne","given":"Jeffrey L."},{"family":"Schmidler","given":"Scott"}],"issued":{"date-parts":[["2020",3,1]]}}},{"id":811,"uris":["http://zotero.org/users/local/3HvvyIsJ/items/ZPJTV29X"],"itemData":{"id":811,"type":"article-journal","container-title":"Molecular Biology and Evolution","DOI":"10.1093/molbev/msg184","ISSN":"0737-4038, 1537-1719","issue":"10","journalAbbreviation":"Molecular Biology and Evolution","language":"en","page":"1692-1704","source":"DOI.org (Crossref)","title":"Protein Evolution with Dependence Among Codons Due to Tertiary Structure","volume":"20","author":[{"family":"Robinson","given":"D. M."},{"family":"Jones","given":"D. T."},{"family":"Kishino","given":"H."},{"family":"Goldman","given":"N."},{"family":"Thorne","given":"J."}],"issued":{"date-parts":[["2003",6,27]]}}},{"id":906,"uris":["http://zotero.org/users/local/3HvvyIsJ/items/E9EE89PE"],"itemData":{"id":906,"type":"article-journal","abstract":"Standard likelihood-based frameworks in phylogenetics consider the process of evolution of a sequence site by site. Assuming that sites evolve independently greatly simplifies the required calculations. However, this simplification is known to be incorrect in many cases. Here, a computational method that allows for general dependence between sites of a sequence is investigated. Using this method, measures acting as sequence fitness proxies can be considered over a phylogenetic tree. In this work, a set of statistically derived amino acid pairwise potentials, developed in the context of protein threa</w:instrText>
      </w:r>
      <w:r w:rsidR="006F09E0" w:rsidRPr="000C1D12">
        <w:instrText xml:space="preserve">ding, is used to account for what we call the structural fitness of a sequence. We describe a model combining statistical potentials with an empirical amino acid substitution matrix. We propose such a combination as a useful way of capturing the complexity of protein evolution. Finally, we outline features of the model using three datasets and show the approach’s sensitivity to different tree topologies.","container-title":"Gene","DOI":"10.1016/j.gene.2004.12.011","ISSN":"03781119","issue":"2","journalAbbreviation":"Gene","language":"en","page":"207-217","source":"DOI.org (Crossref)","title":"Site interdependence attributed to tertiary structure in amino acid sequence evolution","volume":"347","author":[{"family":"Rodrigue","given":"Nicolas"},{"family":"Lartillot","given":"Nicolas"},{"family":"Bryant","given":"David"},{"family":"Philippe","given":"Hervé"}],"issued":{"date-parts":[["2005",3]]}}},{"id":904,"uris":["http://zotero.org/users/local/3HvvyIsJ/items/PT72FIBC"],"itemData":{"id":904,"type":"article-journal","container-title":"Molecular Biology and Evolution","DOI":"10.1093/molbev/msl015","ISSN":"1537-1719, 0737-4038","issue":"8","language":"en","page":"1525-1537","source":"DOI.org (Crossref)","title":"Dependence among Sites in RNA Evolution","volume":"23","author":[{"family":"Yu","given":"Jiaye"},{"family":"Thorne","given":"Jeffrey L."}],"issued":{"date-parts":[["2006",8,1]]}}}],"schema":"https://github.com/citation-style-language/schema/raw/master/csl-citation.json"} </w:instrText>
      </w:r>
      <w:r w:rsidR="003B38E7">
        <w:rPr>
          <w:lang w:val="en-GB"/>
        </w:rPr>
        <w:fldChar w:fldCharType="separate"/>
      </w:r>
      <w:r w:rsidR="003B38E7" w:rsidRPr="000C1D12">
        <w:t>Arenas et al., 2013; Larson et al., 2020; Robinson et al., 2003; Rodrigue et al., 2005; Yu &amp; Thorne, 2006)</w:t>
      </w:r>
      <w:r w:rsidR="003B38E7">
        <w:rPr>
          <w:lang w:val="en-GB"/>
        </w:rPr>
        <w:fldChar w:fldCharType="end"/>
      </w:r>
      <w:r w:rsidR="00050F00" w:rsidRPr="000C1D12">
        <w:t>]</w:t>
      </w:r>
      <w:r w:rsidR="00331861" w:rsidRPr="000C1D12">
        <w:t>.</w:t>
      </w:r>
      <w:r w:rsidR="00061D53" w:rsidRPr="000C1D12">
        <w:t xml:space="preserve"> </w:t>
      </w:r>
      <w:r w:rsidR="00266296">
        <w:rPr>
          <w:lang w:val="en-GB"/>
        </w:rPr>
        <w:t xml:space="preserve">As a </w:t>
      </w:r>
      <w:r w:rsidR="00266296">
        <w:rPr>
          <w:lang w:val="en-GB"/>
        </w:rPr>
        <w:lastRenderedPageBreak/>
        <w:t>consequence, likelihood-free methodolog</w:t>
      </w:r>
      <w:r w:rsidR="00311D60">
        <w:rPr>
          <w:lang w:val="en-GB"/>
        </w:rPr>
        <w:t>ies</w:t>
      </w:r>
      <w:r w:rsidR="00266296">
        <w:rPr>
          <w:lang w:val="en-GB"/>
        </w:rPr>
        <w:t xml:space="preserve"> for substitution model selection</w:t>
      </w:r>
      <w:r w:rsidR="00582190">
        <w:rPr>
          <w:lang w:val="en-GB"/>
        </w:rPr>
        <w:t xml:space="preserve"> </w:t>
      </w:r>
      <w:r w:rsidR="007659CE">
        <w:rPr>
          <w:lang w:val="en-GB"/>
        </w:rPr>
        <w:t>can be</w:t>
      </w:r>
      <w:r w:rsidR="00582190">
        <w:rPr>
          <w:lang w:val="en-GB"/>
        </w:rPr>
        <w:t xml:space="preserve"> </w:t>
      </w:r>
      <w:r w:rsidR="00311D60">
        <w:rPr>
          <w:lang w:val="en-GB"/>
        </w:rPr>
        <w:t>relevant</w:t>
      </w:r>
      <w:r w:rsidR="00266296">
        <w:rPr>
          <w:lang w:val="en-GB"/>
        </w:rPr>
        <w:t xml:space="preserve">. </w:t>
      </w:r>
      <w:r w:rsidR="00AF7509">
        <w:rPr>
          <w:lang w:val="en-GB"/>
        </w:rPr>
        <w:t>Here</w:t>
      </w:r>
      <w:r w:rsidR="00311D60">
        <w:rPr>
          <w:lang w:val="en-GB"/>
        </w:rPr>
        <w:t>,</w:t>
      </w:r>
      <w:r w:rsidR="00AF7509">
        <w:rPr>
          <w:lang w:val="en-GB"/>
        </w:rPr>
        <w:t xml:space="preserve"> we </w:t>
      </w:r>
      <w:r w:rsidR="00AB606C">
        <w:rPr>
          <w:lang w:val="en-GB"/>
        </w:rPr>
        <w:t xml:space="preserve">present </w:t>
      </w:r>
      <w:r w:rsidR="00AF7509">
        <w:rPr>
          <w:lang w:val="en-GB"/>
        </w:rPr>
        <w:t xml:space="preserve">the </w:t>
      </w:r>
      <w:r w:rsidR="00311D60">
        <w:rPr>
          <w:lang w:val="en-GB"/>
        </w:rPr>
        <w:t xml:space="preserve">application of the </w:t>
      </w:r>
      <w:r w:rsidR="00947A5A">
        <w:rPr>
          <w:lang w:val="en-GB"/>
        </w:rPr>
        <w:t>ABC</w:t>
      </w:r>
      <w:r w:rsidR="00AF7509">
        <w:rPr>
          <w:lang w:val="en-GB"/>
        </w:rPr>
        <w:t xml:space="preserve"> approach</w:t>
      </w:r>
      <w:r w:rsidR="00E257E8">
        <w:rPr>
          <w:lang w:val="en-GB"/>
        </w:rPr>
        <w:t>, which does not require a likelihood function,</w:t>
      </w:r>
      <w:r w:rsidR="00311D60">
        <w:rPr>
          <w:lang w:val="en-GB"/>
        </w:rPr>
        <w:t xml:space="preserve"> to perform selection among substitution models that </w:t>
      </w:r>
      <w:r w:rsidR="00461E53">
        <w:rPr>
          <w:lang w:val="en-GB"/>
        </w:rPr>
        <w:t xml:space="preserve">can </w:t>
      </w:r>
      <w:r w:rsidR="00004A96">
        <w:rPr>
          <w:lang w:val="en-GB"/>
        </w:rPr>
        <w:t>consider</w:t>
      </w:r>
      <w:r w:rsidR="00D55622">
        <w:rPr>
          <w:lang w:val="en-GB"/>
        </w:rPr>
        <w:t xml:space="preserve"> site-dependent evolution. </w:t>
      </w:r>
      <w:r w:rsidR="007F4707">
        <w:rPr>
          <w:lang w:val="en-GB"/>
        </w:rPr>
        <w:t>We extended</w:t>
      </w:r>
      <w:r w:rsidR="00BB51D9">
        <w:rPr>
          <w:lang w:val="en-GB"/>
        </w:rPr>
        <w:t xml:space="preserve"> our previous </w:t>
      </w:r>
      <w:r w:rsidR="000C20D0">
        <w:rPr>
          <w:lang w:val="en-GB"/>
        </w:rPr>
        <w:t>ABC studies oriented</w:t>
      </w:r>
      <w:r w:rsidR="00BB51D9">
        <w:rPr>
          <w:lang w:val="en-GB"/>
        </w:rPr>
        <w:t xml:space="preserve"> to estimate parameters of molecular evolution</w:t>
      </w:r>
      <w:r w:rsidR="003B38E7">
        <w:rPr>
          <w:lang w:val="en-GB"/>
        </w:rPr>
        <w:t xml:space="preserve"> </w:t>
      </w:r>
      <w:r w:rsidR="003B38E7">
        <w:rPr>
          <w:lang w:val="en-GB"/>
        </w:rPr>
        <w:fldChar w:fldCharType="begin"/>
      </w:r>
      <w:r w:rsidR="00250D2B">
        <w:rPr>
          <w:lang w:val="en-GB"/>
        </w:rPr>
        <w:instrText xml:space="preserve"> ADDIN ZOTERO_ITEM CSL_CITATION {"citationID":"0SOBeZUO","properties":{"formattedCitation":"(M. Arenas et al. 2015; Arenas 2022)","plainCitation":"(M. Arenas et al. 2015; Arenas 2022)","dontUpdate":true,"noteIndex":0},"citationItems":[{"id":714,"uris":["http://zotero.org/users/local/3HvvyIsJ/items/HHSI3G5Z"],"itemData":{"id":714,"type":"article-journal","abstract":"Motivation: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2022"]]}}},{"id":875,"uris":["http://zotero.org/users/local/3HvvyIsJ/items/5QMVVAJD"],"itemData":{"id":875,"type":"article-journal","abstract":"The estimation of substitution and recombination rates can provide important insights into the molecular evolution of protein-coding sequences. Here, we present a new computational framework, called “CodABC,” to jointly estimate recombination, substitution and synonymous and nonsynonymous rates from coding data. CodABC uses approximate Bayesian computation with and without regression adjustment and implements a variety of codon models, intracodon recombination, and longitudinal sampling. CodABC can provide accurate joint parameter estimates from recombining coding sequences, often outperforming maximum-likelihood methods based on more approximate models. In addition, CodABC allows for the inclusion of several nuisance parameters such as those representing codon frequencies, transition matrices, heterogeneity across sites or invariable sites. CodABC is freely available from http://code.google.com/p/codabc/, includes a GUI, extensive documentation and ready-to-use examples, and can run in parallel on multicore machines.","container-title":"Molecular Biology and Evolution","DOI":"10.1093/molbev/msu411","ISSN":"0737-4038, 1537-1719","issue":"4","journalAbbreviation":"Molecular Biology and Evolution","language":"en","page":"1109-1112","source":"DOI.org (Crossref)","title":"CodABC: A Computational Framework to Coestimate Recombination, Substitution, and Molecular Adaptation Rates by Approximate Bayesian Computation","title-short":"CodABC","volume":"32","author":[{"family":"Arenas","given":"M."},{"family":"Lopes","given":"J. S."},{"family":"Beaumont","given":"M. A."},{"family":"Posada","given":"D."}],"issued":{"date-parts":[["2015",4,1]]}}}],"schema":"https://github.com/citation-style-language/schema/raw/master/csl-citation.json"} </w:instrText>
      </w:r>
      <w:r w:rsidR="003B38E7">
        <w:rPr>
          <w:lang w:val="en-GB"/>
        </w:rPr>
        <w:fldChar w:fldCharType="separate"/>
      </w:r>
      <w:r w:rsidR="008D6619">
        <w:rPr>
          <w:lang w:val="en-US"/>
        </w:rPr>
        <w:t>(Arenas et al. 2015; Arenas 2022)</w:t>
      </w:r>
      <w:r w:rsidR="003B38E7">
        <w:rPr>
          <w:lang w:val="en-GB"/>
        </w:rPr>
        <w:fldChar w:fldCharType="end"/>
      </w:r>
      <w:r w:rsidR="0058381D">
        <w:rPr>
          <w:lang w:val="en-GB"/>
        </w:rPr>
        <w:t xml:space="preserve"> by</w:t>
      </w:r>
      <w:r w:rsidR="00BB51D9">
        <w:rPr>
          <w:lang w:val="en-GB"/>
        </w:rPr>
        <w:t xml:space="preserve"> </w:t>
      </w:r>
      <w:r w:rsidR="001B07AC">
        <w:rPr>
          <w:lang w:val="en-GB"/>
        </w:rPr>
        <w:t xml:space="preserve">adapting simulations and </w:t>
      </w:r>
      <w:del w:id="129" w:author="David Ferreiro Garcia" w:date="2023-02-17T10:22:00Z">
        <w:r w:rsidR="001B07AC" w:rsidDel="00D7061B">
          <w:rPr>
            <w:lang w:val="en-GB"/>
          </w:rPr>
          <w:delText>summary statistics</w:delText>
        </w:r>
      </w:del>
      <w:ins w:id="130" w:author="David Ferreiro Garcia" w:date="2023-02-17T10:22:00Z">
        <w:r w:rsidR="00D7061B">
          <w:rPr>
            <w:lang w:val="en-GB"/>
          </w:rPr>
          <w:t>SS</w:t>
        </w:r>
      </w:ins>
      <w:r w:rsidR="00B034D2">
        <w:rPr>
          <w:lang w:val="en-GB"/>
        </w:rPr>
        <w:t xml:space="preserve"> </w:t>
      </w:r>
      <w:r w:rsidR="00332290">
        <w:rPr>
          <w:lang w:val="en-GB"/>
        </w:rPr>
        <w:t>to build an</w:t>
      </w:r>
      <w:r w:rsidR="00771186">
        <w:rPr>
          <w:lang w:val="en-GB"/>
        </w:rPr>
        <w:t xml:space="preserve"> ABC method </w:t>
      </w:r>
      <w:r w:rsidR="000C20D0">
        <w:rPr>
          <w:lang w:val="en-GB"/>
        </w:rPr>
        <w:t>designed</w:t>
      </w:r>
      <w:r w:rsidR="00332290">
        <w:rPr>
          <w:lang w:val="en-GB"/>
        </w:rPr>
        <w:t xml:space="preserve"> to perform selection among substitution models</w:t>
      </w:r>
      <w:r w:rsidR="00C721E2">
        <w:rPr>
          <w:lang w:val="en-GB"/>
        </w:rPr>
        <w:t xml:space="preserve"> that consider site-dependent evolution</w:t>
      </w:r>
      <w:r w:rsidR="000C20D0">
        <w:rPr>
          <w:lang w:val="en-GB"/>
        </w:rPr>
        <w:t xml:space="preserve"> with constraints on the protein structure</w:t>
      </w:r>
      <w:r w:rsidR="00332290">
        <w:rPr>
          <w:lang w:val="en-GB"/>
        </w:rPr>
        <w:t xml:space="preserve">. </w:t>
      </w:r>
      <w:r w:rsidR="003C018A">
        <w:rPr>
          <w:lang w:val="en-GB"/>
        </w:rPr>
        <w:t>We found that t</w:t>
      </w:r>
      <w:r w:rsidR="00771186">
        <w:rPr>
          <w:lang w:val="en-GB"/>
        </w:rPr>
        <w:t>he</w:t>
      </w:r>
      <w:r w:rsidR="00E82E02">
        <w:rPr>
          <w:lang w:val="en-GB"/>
        </w:rPr>
        <w:t xml:space="preserve"> </w:t>
      </w:r>
      <w:r w:rsidR="00771186">
        <w:rPr>
          <w:lang w:val="en-GB"/>
        </w:rPr>
        <w:t>evaluation of</w:t>
      </w:r>
      <w:r w:rsidR="001F42EE">
        <w:rPr>
          <w:lang w:val="en-GB"/>
        </w:rPr>
        <w:t xml:space="preserve"> the ABC method </w:t>
      </w:r>
      <w:r w:rsidR="003C018A">
        <w:rPr>
          <w:lang w:val="en-GB"/>
        </w:rPr>
        <w:t>for</w:t>
      </w:r>
      <w:r w:rsidR="001F42EE">
        <w:rPr>
          <w:lang w:val="en-GB"/>
        </w:rPr>
        <w:t xml:space="preserve"> selecting among</w:t>
      </w:r>
      <w:r w:rsidR="00771186">
        <w:rPr>
          <w:lang w:val="en-GB"/>
        </w:rPr>
        <w:t xml:space="preserve"> site-dependent SCS models </w:t>
      </w:r>
      <w:r w:rsidR="000D3FA9">
        <w:rPr>
          <w:lang w:val="en-GB"/>
        </w:rPr>
        <w:t xml:space="preserve">and empirical models </w:t>
      </w:r>
      <w:r w:rsidR="001F42EE">
        <w:rPr>
          <w:lang w:val="en-GB"/>
        </w:rPr>
        <w:t xml:space="preserve">was </w:t>
      </w:r>
      <w:del w:id="131" w:author="David Ferreiro Garcia" w:date="2023-02-15T18:29:00Z">
        <w:r w:rsidR="001F42EE" w:rsidDel="000C1D12">
          <w:rPr>
            <w:lang w:val="en-GB"/>
          </w:rPr>
          <w:delText>acceptable</w:delText>
        </w:r>
      </w:del>
      <w:ins w:id="132" w:author="David Ferreiro Garcia" w:date="2023-02-15T18:29:00Z">
        <w:r w:rsidR="000C1D12">
          <w:rPr>
            <w:lang w:val="en-GB"/>
          </w:rPr>
          <w:t>successful</w:t>
        </w:r>
      </w:ins>
      <w:r w:rsidR="000D3FA9">
        <w:rPr>
          <w:lang w:val="en-GB"/>
        </w:rPr>
        <w:t>.</w:t>
      </w:r>
      <w:r w:rsidR="00F14D21">
        <w:rPr>
          <w:lang w:val="en-GB"/>
        </w:rPr>
        <w:t xml:space="preserve"> </w:t>
      </w:r>
      <w:r w:rsidR="004332D8">
        <w:rPr>
          <w:lang w:val="en-GB"/>
        </w:rPr>
        <w:t xml:space="preserve">We </w:t>
      </w:r>
      <w:del w:id="133" w:author="Miguel Arenas Busto" w:date="2023-02-15T01:14:00Z">
        <w:r w:rsidR="004332D8" w:rsidDel="007021A8">
          <w:rPr>
            <w:lang w:val="en-GB"/>
          </w:rPr>
          <w:delText xml:space="preserve">found </w:delText>
        </w:r>
      </w:del>
      <w:r w:rsidR="007021A8">
        <w:rPr>
          <w:lang w:val="en-GB"/>
        </w:rPr>
        <w:t xml:space="preserve">noted </w:t>
      </w:r>
      <w:r w:rsidR="004332D8">
        <w:rPr>
          <w:lang w:val="en-GB"/>
        </w:rPr>
        <w:t xml:space="preserve">that 10,000 simulations are sufficient to distinguish between the studied models, which are much less simulations than those required to estimate parameters </w:t>
      </w:r>
      <w:r w:rsidR="00050F00">
        <w:rPr>
          <w:lang w:val="en-GB"/>
        </w:rPr>
        <w:t>(</w:t>
      </w:r>
      <w:r w:rsidR="004332D8">
        <w:rPr>
          <w:lang w:val="en-GB"/>
        </w:rPr>
        <w:t>at least 50,000 simulations in our previous studies</w:t>
      </w:r>
      <w:r w:rsidR="003B38E7">
        <w:rPr>
          <w:lang w:val="en-GB"/>
        </w:rPr>
        <w:fldChar w:fldCharType="begin"/>
      </w:r>
      <w:r w:rsidR="00250D2B">
        <w:rPr>
          <w:lang w:val="en-GB"/>
        </w:rPr>
        <w:instrText xml:space="preserve"> ADDIN ZOTERO_ITEM CSL_CITATION {"citationID":"wBiqtnMO","properties":{"formattedCitation":"(M. Arenas et al. 2015; Arenas 2022)","plainCitation":"(M. Arenas et al. 2015; Arenas 2022)","dontUpdate":true,"noteIndex":0},"citationItems":[{"id":714,"uris":["http://zotero.org/users/local/3HvvyIsJ/items/HHSI3G5Z"],"itemData":{"id":714,"type":"article-journal","abstract":"Motivation: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2022"]]}}},{"id":875,"uris":["http://zotero.org/users/local/3HvvyIsJ/items/5QMVVAJD"],"itemData":{"id":875,"type":"article-journal","abstract":"The estimation of substitution and recombination rates can provide important insights into the molecular evolution of protein-coding sequences. Here, we present a new computational framework, called “CodABC,” to jointly estimate recombination, substitution and synonymous and nonsynonymous rates from coding data. CodABC uses approximate Bayesian computation with and without regression adjustment and implements a variety of codon models, intracodon recombination, and longitudinal sampling. CodABC can provide accurate joint parameter estimates from recombining coding sequences, often outperforming maximum-likelihood methods based on more approximate models. In addition, CodABC allows for the inclusion of several nuisance parameters such as those representing codon frequencies, transition matrices, heterogeneity across sites or invariable sites. CodABC is freely available from http://code.google.com/p/codabc/, includes a GUI, extensive documentation and ready-to-use examples, and can run in parallel on multicore machines.","container-title":"Molecular Biology and Evolution","DOI":"10.1093/molbev/msu411","ISSN":"0737-4038, 1537-1719","issue":"4","journalAbbreviation":"Molecular Biology and Evolution","language":"en","page":"1109-1112","source":"DOI.org (Crossref)","title":"CodABC: A Computational Framework to Coestimate Recombination, Substitution, and Molecular Adaptation Rates by Approximate Bayesian Computation","title-short":"CodABC","volume":"32","author":[{"family":"Arenas","given":"M."},{"family":"Lopes","given":"J. S."},{"family":"Beaumont","given":"M. A."},{"family":"Posada","given":"D."}],"issued":{"date-parts":[["2015",4,1]]}}}],"schema":"https://github.com/citation-style-language/schema/raw/master/csl-citation.json"} </w:instrText>
      </w:r>
      <w:r w:rsidR="003B38E7">
        <w:rPr>
          <w:lang w:val="en-GB"/>
        </w:rPr>
        <w:fldChar w:fldCharType="separate"/>
      </w:r>
      <w:r w:rsidR="008D6619">
        <w:rPr>
          <w:lang w:val="en-US"/>
        </w:rPr>
        <w:t>)</w:t>
      </w:r>
      <w:r w:rsidR="003B38E7">
        <w:rPr>
          <w:lang w:val="en-GB"/>
        </w:rPr>
        <w:fldChar w:fldCharType="end"/>
      </w:r>
      <w:r w:rsidR="004332D8">
        <w:rPr>
          <w:lang w:val="en-GB"/>
        </w:rPr>
        <w:t xml:space="preserve">. </w:t>
      </w:r>
      <w:r w:rsidR="00F20F75">
        <w:rPr>
          <w:lang w:val="en-GB"/>
        </w:rPr>
        <w:t xml:space="preserve">We </w:t>
      </w:r>
      <w:r w:rsidR="00E82E02">
        <w:rPr>
          <w:lang w:val="en-GB"/>
        </w:rPr>
        <w:t xml:space="preserve">implemented the method into a </w:t>
      </w:r>
      <w:r w:rsidR="00F20F75">
        <w:rPr>
          <w:lang w:val="en-GB"/>
        </w:rPr>
        <w:t xml:space="preserve">freely available </w:t>
      </w:r>
      <w:r w:rsidR="00E82E02">
        <w:rPr>
          <w:lang w:val="en-GB"/>
        </w:rPr>
        <w:t xml:space="preserve">framework </w:t>
      </w:r>
      <w:r w:rsidR="002766C6">
        <w:rPr>
          <w:lang w:val="en-GB"/>
        </w:rPr>
        <w:t xml:space="preserve">named </w:t>
      </w:r>
      <w:proofErr w:type="spellStart"/>
      <w:r w:rsidR="00E82E02" w:rsidRPr="00F66F0B">
        <w:rPr>
          <w:i/>
          <w:iCs/>
          <w:lang w:val="en-GB"/>
        </w:rPr>
        <w:t>Prot</w:t>
      </w:r>
      <w:r w:rsidR="00EF7542">
        <w:rPr>
          <w:i/>
          <w:iCs/>
          <w:lang w:val="en-GB"/>
        </w:rPr>
        <w:t>ein</w:t>
      </w:r>
      <w:r w:rsidR="00E82E02" w:rsidRPr="00F66F0B">
        <w:rPr>
          <w:i/>
          <w:iCs/>
          <w:lang w:val="en-GB"/>
        </w:rPr>
        <w:t>Model</w:t>
      </w:r>
      <w:r w:rsidR="00EF7542">
        <w:rPr>
          <w:i/>
          <w:iCs/>
          <w:lang w:val="en-GB"/>
        </w:rPr>
        <w:t>erABC</w:t>
      </w:r>
      <w:proofErr w:type="spellEnd"/>
      <w:r w:rsidR="002766C6">
        <w:rPr>
          <w:lang w:val="en-GB"/>
        </w:rPr>
        <w:t xml:space="preserve"> </w:t>
      </w:r>
      <w:r w:rsidR="00714322">
        <w:rPr>
          <w:lang w:val="en-GB"/>
        </w:rPr>
        <w:t xml:space="preserve">that implements a variety of evolutionary parameters </w:t>
      </w:r>
      <w:r w:rsidR="007021A8">
        <w:rPr>
          <w:lang w:val="en-GB"/>
        </w:rPr>
        <w:t xml:space="preserve">related with the evolutionary history </w:t>
      </w:r>
      <w:r w:rsidR="00050F00">
        <w:rPr>
          <w:lang w:val="en-GB"/>
        </w:rPr>
        <w:t>(</w:t>
      </w:r>
      <w:r w:rsidR="007021A8">
        <w:rPr>
          <w:lang w:val="en-GB"/>
        </w:rPr>
        <w:t xml:space="preserve">either </w:t>
      </w:r>
      <w:r w:rsidR="00714322">
        <w:rPr>
          <w:lang w:val="en-GB"/>
        </w:rPr>
        <w:t xml:space="preserve">simulated with the coalescent under </w:t>
      </w:r>
      <w:r w:rsidR="006C1901">
        <w:rPr>
          <w:lang w:val="en-GB"/>
        </w:rPr>
        <w:t xml:space="preserve">diverse </w:t>
      </w:r>
      <w:r w:rsidR="00714322">
        <w:rPr>
          <w:lang w:val="en-GB"/>
        </w:rPr>
        <w:t xml:space="preserve">population genetics processes </w:t>
      </w:r>
      <w:r w:rsidR="007021A8">
        <w:rPr>
          <w:lang w:val="en-GB"/>
        </w:rPr>
        <w:t xml:space="preserve">or a user-specified phylogenetic tree </w:t>
      </w:r>
      <w:r w:rsidR="00714322">
        <w:rPr>
          <w:lang w:val="en-GB"/>
        </w:rPr>
        <w:t>(Table S</w:t>
      </w:r>
      <w:r w:rsidR="00546E34">
        <w:rPr>
          <w:lang w:val="en-GB"/>
        </w:rPr>
        <w:t>1</w:t>
      </w:r>
      <w:r w:rsidR="00714322">
        <w:rPr>
          <w:lang w:val="en-GB"/>
        </w:rPr>
        <w:t>)</w:t>
      </w:r>
      <w:r w:rsidR="00050F00">
        <w:rPr>
          <w:lang w:val="en-GB"/>
        </w:rPr>
        <w:t>)</w:t>
      </w:r>
      <w:r w:rsidR="005A4DA0">
        <w:rPr>
          <w:lang w:val="en-GB"/>
        </w:rPr>
        <w:t xml:space="preserve">, the modelling of protein evolution and the </w:t>
      </w:r>
      <w:r w:rsidR="00715ED3">
        <w:rPr>
          <w:lang w:val="en-GB"/>
        </w:rPr>
        <w:t xml:space="preserve">ABC </w:t>
      </w:r>
      <w:r w:rsidR="00F06C76">
        <w:rPr>
          <w:lang w:val="en-GB"/>
        </w:rPr>
        <w:t xml:space="preserve">method </w:t>
      </w:r>
      <w:r w:rsidR="00715ED3">
        <w:rPr>
          <w:lang w:val="en-GB"/>
        </w:rPr>
        <w:t>to calculate the probability of every studied</w:t>
      </w:r>
      <w:r w:rsidR="005A4DA0">
        <w:rPr>
          <w:lang w:val="en-GB"/>
        </w:rPr>
        <w:t xml:space="preserve"> substitution model</w:t>
      </w:r>
      <w:r w:rsidR="00E9263F" w:rsidRPr="00617EF0">
        <w:rPr>
          <w:lang w:val="en-GB"/>
        </w:rPr>
        <w:t>.</w:t>
      </w:r>
      <w:r w:rsidR="00E9263F" w:rsidRPr="00F66F0B">
        <w:rPr>
          <w:lang w:val="en-GB"/>
        </w:rPr>
        <w:t xml:space="preserve"> </w:t>
      </w:r>
      <w:r w:rsidR="00292C97">
        <w:rPr>
          <w:lang w:val="en-GB"/>
        </w:rPr>
        <w:t>The framework is distributed with a command line version</w:t>
      </w:r>
      <w:ins w:id="134" w:author="David Ferreiro Garcia" w:date="2023-02-15T18:30:00Z">
        <w:r w:rsidR="000C1D12">
          <w:rPr>
            <w:lang w:val="en-GB"/>
          </w:rPr>
          <w:t>,</w:t>
        </w:r>
      </w:ins>
      <w:del w:id="135" w:author="David Ferreiro Garcia" w:date="2023-02-15T18:30:00Z">
        <w:r w:rsidR="00292C97" w:rsidDel="000C1D12">
          <w:rPr>
            <w:lang w:val="en-GB"/>
          </w:rPr>
          <w:delText xml:space="preserve"> and</w:delText>
        </w:r>
      </w:del>
      <w:r w:rsidR="00292C97">
        <w:rPr>
          <w:lang w:val="en-GB"/>
        </w:rPr>
        <w:t xml:space="preserve"> a GUI</w:t>
      </w:r>
      <w:ins w:id="136" w:author="David Ferreiro Garcia" w:date="2023-02-15T18:30:00Z">
        <w:r w:rsidR="000C1D12">
          <w:rPr>
            <w:lang w:val="en-GB"/>
          </w:rPr>
          <w:t xml:space="preserve"> and a cluster version</w:t>
        </w:r>
      </w:ins>
      <w:r w:rsidR="00715ED3">
        <w:rPr>
          <w:lang w:val="en-GB"/>
        </w:rPr>
        <w:t xml:space="preserve">, </w:t>
      </w:r>
      <w:ins w:id="137" w:author="David Ferreiro Garcia" w:date="2023-02-15T18:31:00Z">
        <w:r w:rsidR="000C1D12">
          <w:rPr>
            <w:lang w:val="en-GB"/>
          </w:rPr>
          <w:t>which</w:t>
        </w:r>
      </w:ins>
      <w:del w:id="138" w:author="David Ferreiro Garcia" w:date="2023-02-15T18:31:00Z">
        <w:r w:rsidR="00292C97" w:rsidDel="000C1D12">
          <w:rPr>
            <w:lang w:val="en-GB"/>
          </w:rPr>
          <w:delText>both</w:delText>
        </w:r>
      </w:del>
      <w:r w:rsidR="00292C97">
        <w:rPr>
          <w:lang w:val="en-GB"/>
        </w:rPr>
        <w:t xml:space="preserve"> can run the simulation</w:t>
      </w:r>
      <w:r w:rsidR="00986955">
        <w:rPr>
          <w:lang w:val="en-GB"/>
        </w:rPr>
        <w:t>s</w:t>
      </w:r>
      <w:r w:rsidR="00292C97">
        <w:rPr>
          <w:lang w:val="en-GB"/>
        </w:rPr>
        <w:t xml:space="preserve"> in parallel on a multicore machine</w:t>
      </w:r>
      <w:r w:rsidR="00715ED3">
        <w:rPr>
          <w:lang w:val="en-GB"/>
        </w:rPr>
        <w:t>,</w:t>
      </w:r>
      <w:r w:rsidR="00292C97">
        <w:rPr>
          <w:lang w:val="en-GB"/>
        </w:rPr>
        <w:t xml:space="preserve"> and includes a detailed documentation and several illustrative</w:t>
      </w:r>
      <w:r w:rsidR="00F76193" w:rsidRPr="00F66F0B">
        <w:rPr>
          <w:lang w:val="en-GB"/>
        </w:rPr>
        <w:t xml:space="preserve"> examples</w:t>
      </w:r>
      <w:r w:rsidR="00506539">
        <w:rPr>
          <w:lang w:val="en-GB"/>
        </w:rPr>
        <w:t xml:space="preserve"> that we recommend to </w:t>
      </w:r>
      <w:r w:rsidR="00A25BEA">
        <w:rPr>
          <w:lang w:val="en-GB"/>
        </w:rPr>
        <w:t>probe</w:t>
      </w:r>
      <w:r w:rsidR="00506539">
        <w:rPr>
          <w:lang w:val="en-GB"/>
        </w:rPr>
        <w:t>.</w:t>
      </w:r>
    </w:p>
    <w:p w14:paraId="1D189334" w14:textId="30E2E88E" w:rsidR="00F71950" w:rsidRPr="00D3128F" w:rsidRDefault="007C00CE">
      <w:pPr>
        <w:spacing w:line="480" w:lineRule="auto"/>
        <w:rPr>
          <w:lang w:val="en-GB"/>
        </w:rPr>
        <w:pPrChange w:id="139" w:author="David Ferreiro Garcia" w:date="2023-02-15T20:13:00Z">
          <w:pPr/>
        </w:pPrChange>
      </w:pPr>
      <w:r>
        <w:rPr>
          <w:lang w:val="en-GB"/>
        </w:rPr>
        <w:t>As</w:t>
      </w:r>
      <w:r w:rsidR="004A769A" w:rsidRPr="00F66F0B">
        <w:rPr>
          <w:lang w:val="en-GB"/>
        </w:rPr>
        <w:t xml:space="preserve"> </w:t>
      </w:r>
      <w:r w:rsidR="009E254A" w:rsidRPr="00F66F0B">
        <w:rPr>
          <w:lang w:val="en-GB"/>
        </w:rPr>
        <w:t xml:space="preserve">illustrative examples </w:t>
      </w:r>
      <w:r>
        <w:rPr>
          <w:lang w:val="en-GB"/>
        </w:rPr>
        <w:t xml:space="preserve">of application, </w:t>
      </w:r>
      <w:r w:rsidR="009E254A" w:rsidRPr="00F66F0B">
        <w:rPr>
          <w:lang w:val="en-GB"/>
        </w:rPr>
        <w:t xml:space="preserve">we </w:t>
      </w:r>
      <w:r>
        <w:rPr>
          <w:lang w:val="en-GB"/>
        </w:rPr>
        <w:t>performed</w:t>
      </w:r>
      <w:r w:rsidRPr="00F66F0B">
        <w:rPr>
          <w:lang w:val="en-GB"/>
        </w:rPr>
        <w:t xml:space="preserve"> </w:t>
      </w:r>
      <w:r w:rsidR="00837439">
        <w:rPr>
          <w:lang w:val="en-GB"/>
        </w:rPr>
        <w:t xml:space="preserve">the </w:t>
      </w:r>
      <w:r>
        <w:rPr>
          <w:lang w:val="en-GB"/>
        </w:rPr>
        <w:t xml:space="preserve">selection among site-dependent SCS models and the best-fitting </w:t>
      </w:r>
      <w:r w:rsidR="00837439">
        <w:rPr>
          <w:lang w:val="en-GB"/>
        </w:rPr>
        <w:t xml:space="preserve">empirical </w:t>
      </w:r>
      <w:r>
        <w:rPr>
          <w:lang w:val="en-GB"/>
        </w:rPr>
        <w:t>substitution model</w:t>
      </w:r>
      <w:r w:rsidR="006F227E">
        <w:rPr>
          <w:lang w:val="en-GB"/>
        </w:rPr>
        <w:t xml:space="preserve"> selected with </w:t>
      </w:r>
      <w:r w:rsidR="006F227E" w:rsidRPr="00CD2955">
        <w:rPr>
          <w:i/>
          <w:lang w:val="en-GB"/>
        </w:rPr>
        <w:t>ProtTest</w:t>
      </w:r>
      <w:r w:rsidR="003B38E7">
        <w:rPr>
          <w:i/>
          <w:lang w:val="en-GB"/>
        </w:rPr>
        <w:t xml:space="preserve">3 </w:t>
      </w:r>
      <w:r w:rsidR="003B38E7">
        <w:rPr>
          <w:i/>
          <w:lang w:val="en-GB"/>
        </w:rPr>
        <w:fldChar w:fldCharType="begin"/>
      </w:r>
      <w:r w:rsidR="003A171C">
        <w:rPr>
          <w:i/>
          <w:lang w:val="en-GB"/>
        </w:rPr>
        <w:instrText xml:space="preserve"> ADDIN ZOTERO_ITEM CSL_CITATION {"citationID":"Hdr2giTE","properties":{"formattedCitation":"(Darriba et al. 2011)","plainCitation":"(Darriba et al. 2011)","noteIndex":0},"citationItems":[{"id":251,"uris":["http://zotero.org/users/local/3HvvyIsJ/items/5597EWX4"],"itemData":{"id":251,"type":"article-journal","abstract":"Summary: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L."},{"family":"Doallo","given":"Ramón"},{"family":"Posada","given":"David"}],"issued":{"date-parts":[["2011",4,15]]}}}],"schema":"https://github.com/citation-style-language/schema/raw/master/csl-citation.json"} </w:instrText>
      </w:r>
      <w:r w:rsidR="003B38E7">
        <w:rPr>
          <w:i/>
          <w:lang w:val="en-GB"/>
        </w:rPr>
        <w:fldChar w:fldCharType="separate"/>
      </w:r>
      <w:r w:rsidR="008D6619">
        <w:rPr>
          <w:lang w:val="en-US"/>
        </w:rPr>
        <w:t>(Darriba et al. 2011)</w:t>
      </w:r>
      <w:r w:rsidR="003B38E7">
        <w:rPr>
          <w:i/>
          <w:lang w:val="en-GB"/>
        </w:rPr>
        <w:fldChar w:fldCharType="end"/>
      </w:r>
      <w:r w:rsidR="006F227E">
        <w:rPr>
          <w:lang w:val="en-GB"/>
        </w:rPr>
        <w:t xml:space="preserve"> </w:t>
      </w:r>
      <w:r w:rsidR="00AF3BF9">
        <w:rPr>
          <w:lang w:val="en-GB"/>
        </w:rPr>
        <w:t xml:space="preserve">for several </w:t>
      </w:r>
      <w:r w:rsidR="009E254A" w:rsidRPr="00F66F0B">
        <w:rPr>
          <w:lang w:val="en-GB"/>
        </w:rPr>
        <w:t>protein</w:t>
      </w:r>
      <w:r w:rsidR="00EE133A" w:rsidRPr="00F66F0B">
        <w:rPr>
          <w:lang w:val="en-GB"/>
        </w:rPr>
        <w:t xml:space="preserve"> families</w:t>
      </w:r>
      <w:r w:rsidR="00CB4A86">
        <w:rPr>
          <w:lang w:val="en-GB"/>
        </w:rPr>
        <w:t xml:space="preserve"> of general interest</w:t>
      </w:r>
      <w:r w:rsidR="00EE133A" w:rsidRPr="00F66F0B">
        <w:rPr>
          <w:lang w:val="en-GB"/>
        </w:rPr>
        <w:t xml:space="preserve">. </w:t>
      </w:r>
      <w:r w:rsidR="0032427E">
        <w:rPr>
          <w:lang w:val="en-GB"/>
        </w:rPr>
        <w:t xml:space="preserve">We found that </w:t>
      </w:r>
      <w:r w:rsidR="00F2150A">
        <w:rPr>
          <w:lang w:val="en-GB"/>
        </w:rPr>
        <w:t>all</w:t>
      </w:r>
      <w:r w:rsidR="0032427E">
        <w:rPr>
          <w:lang w:val="en-GB"/>
        </w:rPr>
        <w:t xml:space="preserve"> the studied datasets</w:t>
      </w:r>
      <w:r w:rsidR="00F2150A">
        <w:rPr>
          <w:lang w:val="en-GB"/>
        </w:rPr>
        <w:t xml:space="preserve"> </w:t>
      </w:r>
      <w:r w:rsidR="0032427E">
        <w:rPr>
          <w:lang w:val="en-GB"/>
        </w:rPr>
        <w:t xml:space="preserve">fitted </w:t>
      </w:r>
      <w:r w:rsidR="004F7FFD">
        <w:rPr>
          <w:lang w:val="en-GB"/>
        </w:rPr>
        <w:t xml:space="preserve">better </w:t>
      </w:r>
      <w:r w:rsidR="0032427E">
        <w:rPr>
          <w:lang w:val="en-GB"/>
        </w:rPr>
        <w:t>with a si</w:t>
      </w:r>
      <w:r w:rsidR="004F7FFD">
        <w:rPr>
          <w:lang w:val="en-GB"/>
        </w:rPr>
        <w:t>te-dependent substitution model.</w:t>
      </w:r>
      <w:r w:rsidR="0032427E">
        <w:rPr>
          <w:lang w:val="en-GB"/>
        </w:rPr>
        <w:t xml:space="preserve"> </w:t>
      </w:r>
      <w:r w:rsidR="004F7FFD">
        <w:rPr>
          <w:lang w:val="en-GB"/>
        </w:rPr>
        <w:t xml:space="preserve">For example, </w:t>
      </w:r>
      <w:r w:rsidR="00BC0085">
        <w:rPr>
          <w:lang w:val="en-GB"/>
        </w:rPr>
        <w:t xml:space="preserve">for a dataset of </w:t>
      </w:r>
      <w:proofErr w:type="spellStart"/>
      <w:r w:rsidR="00BC0085" w:rsidRPr="003B79CE">
        <w:rPr>
          <w:lang w:val="en-GB"/>
        </w:rPr>
        <w:t>M</w:t>
      </w:r>
      <w:del w:id="140" w:author="David Ferreiro Garcia" w:date="2023-02-17T10:23:00Z">
        <w:r w:rsidR="00BC0085" w:rsidRPr="003B79CE" w:rsidDel="00D7061B">
          <w:rPr>
            <w:lang w:val="en-GB"/>
          </w:rPr>
          <w:delText>onkey</w:delText>
        </w:r>
      </w:del>
      <w:r w:rsidR="00BC0085" w:rsidRPr="003B79CE">
        <w:rPr>
          <w:lang w:val="en-GB"/>
        </w:rPr>
        <w:t>pox</w:t>
      </w:r>
      <w:proofErr w:type="spellEnd"/>
      <w:r w:rsidR="00BC0085" w:rsidRPr="003B79CE">
        <w:rPr>
          <w:lang w:val="en-GB"/>
        </w:rPr>
        <w:t xml:space="preserve"> </w:t>
      </w:r>
      <w:ins w:id="141" w:author="David Ferreiro Garcia" w:date="2023-02-17T10:23:00Z">
        <w:r w:rsidR="00D7061B">
          <w:rPr>
            <w:lang w:val="en-GB"/>
          </w:rPr>
          <w:t xml:space="preserve">TNF </w:t>
        </w:r>
      </w:ins>
      <w:r w:rsidR="00BC0085" w:rsidRPr="003B79CE">
        <w:rPr>
          <w:lang w:val="en-GB"/>
        </w:rPr>
        <w:t>receptor</w:t>
      </w:r>
      <w:r w:rsidR="00BC0085" w:rsidRPr="00D3128F">
        <w:rPr>
          <w:lang w:val="en-GB"/>
        </w:rPr>
        <w:t xml:space="preserve"> </w:t>
      </w:r>
      <w:r w:rsidR="000C6A91" w:rsidRPr="00D3128F">
        <w:rPr>
          <w:lang w:val="en-GB"/>
        </w:rPr>
        <w:t xml:space="preserve">we found that </w:t>
      </w:r>
      <w:r w:rsidR="00BC0085">
        <w:rPr>
          <w:lang w:val="en-GB"/>
        </w:rPr>
        <w:t xml:space="preserve">a site-dependent SCS </w:t>
      </w:r>
      <w:r w:rsidR="00BC0085">
        <w:rPr>
          <w:lang w:val="en-GB"/>
        </w:rPr>
        <w:lastRenderedPageBreak/>
        <w:t xml:space="preserve">model was preferred when compared to </w:t>
      </w:r>
      <w:r w:rsidR="000C6A91" w:rsidRPr="00D3128F">
        <w:rPr>
          <w:lang w:val="en-GB"/>
        </w:rPr>
        <w:t xml:space="preserve">the </w:t>
      </w:r>
      <w:r w:rsidR="00D11FD9" w:rsidRPr="00D3128F">
        <w:rPr>
          <w:lang w:val="en-GB"/>
        </w:rPr>
        <w:t xml:space="preserve">empirical </w:t>
      </w:r>
      <w:r w:rsidR="000C6A91" w:rsidRPr="00D3128F">
        <w:rPr>
          <w:lang w:val="en-GB"/>
        </w:rPr>
        <w:t xml:space="preserve">substitution model </w:t>
      </w:r>
      <w:proofErr w:type="spellStart"/>
      <w:r w:rsidR="00D11FD9" w:rsidRPr="00D3128F">
        <w:rPr>
          <w:lang w:val="en-GB"/>
        </w:rPr>
        <w:t>HIVw</w:t>
      </w:r>
      <w:proofErr w:type="spellEnd"/>
      <w:r w:rsidR="00812FD8">
        <w:rPr>
          <w:lang w:val="en-GB"/>
        </w:rPr>
        <w:t xml:space="preserve"> selected by </w:t>
      </w:r>
      <w:r w:rsidR="00812FD8" w:rsidRPr="00CD2955">
        <w:rPr>
          <w:i/>
          <w:lang w:val="en-GB"/>
        </w:rPr>
        <w:t>ProtTest</w:t>
      </w:r>
      <w:r w:rsidR="003B38E7">
        <w:rPr>
          <w:i/>
          <w:lang w:val="en-GB"/>
        </w:rPr>
        <w:t xml:space="preserve">3 </w:t>
      </w:r>
      <w:r w:rsidR="003B38E7">
        <w:rPr>
          <w:i/>
          <w:lang w:val="en-GB"/>
        </w:rPr>
        <w:fldChar w:fldCharType="begin"/>
      </w:r>
      <w:r w:rsidR="003A171C">
        <w:rPr>
          <w:i/>
          <w:lang w:val="en-GB"/>
        </w:rPr>
        <w:instrText xml:space="preserve"> ADDIN ZOTERO_ITEM CSL_CITATION {"citationID":"ugxA6AEb","properties":{"formattedCitation":"(Darriba et al. 2011)","plainCitation":"(Darriba et al. 2011)","noteIndex":0},"citationItems":[{"id":251,"uris":["http://zotero.org/users/local/3HvvyIsJ/items/5597EWX4"],"itemData":{"id":251,"type":"article-journal","abstract":"Summary: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L."},{"family":"Doallo","given":"Ramón"},{"family":"Posada","given":"David"}],"issued":{"date-parts":[["2011",4,15]]}}}],"schema":"https://github.com/citation-style-language/schema/raw/master/csl-citation.json"} </w:instrText>
      </w:r>
      <w:r w:rsidR="003B38E7">
        <w:rPr>
          <w:i/>
          <w:lang w:val="en-GB"/>
        </w:rPr>
        <w:fldChar w:fldCharType="separate"/>
      </w:r>
      <w:r w:rsidR="008D6619">
        <w:rPr>
          <w:lang w:val="en-US"/>
        </w:rPr>
        <w:t>(Darriba et al. 2011)</w:t>
      </w:r>
      <w:r w:rsidR="003B38E7">
        <w:rPr>
          <w:i/>
          <w:lang w:val="en-GB"/>
        </w:rPr>
        <w:fldChar w:fldCharType="end"/>
      </w:r>
      <w:r w:rsidR="00812FD8">
        <w:rPr>
          <w:lang w:val="en-GB"/>
        </w:rPr>
        <w:t xml:space="preserve"> as best-fitting </w:t>
      </w:r>
      <w:r w:rsidR="00BC0085">
        <w:rPr>
          <w:lang w:val="en-GB"/>
        </w:rPr>
        <w:t>model</w:t>
      </w:r>
      <w:r w:rsidR="005169DF">
        <w:rPr>
          <w:lang w:val="en-GB"/>
        </w:rPr>
        <w:t>.</w:t>
      </w:r>
      <w:r w:rsidR="000C6A91" w:rsidRPr="00D3128F">
        <w:rPr>
          <w:lang w:val="en-GB"/>
        </w:rPr>
        <w:t xml:space="preserve"> </w:t>
      </w:r>
      <w:r w:rsidR="00D27096">
        <w:rPr>
          <w:lang w:val="en-GB"/>
        </w:rPr>
        <w:t>W</w:t>
      </w:r>
      <w:r w:rsidR="001D4C63" w:rsidRPr="00D3128F">
        <w:rPr>
          <w:lang w:val="en-GB"/>
        </w:rPr>
        <w:t xml:space="preserve">e </w:t>
      </w:r>
      <w:r w:rsidR="00D27096">
        <w:rPr>
          <w:lang w:val="en-GB"/>
        </w:rPr>
        <w:t xml:space="preserve">also </w:t>
      </w:r>
      <w:r w:rsidR="001D4C63" w:rsidRPr="00D3128F">
        <w:rPr>
          <w:lang w:val="en-GB"/>
        </w:rPr>
        <w:t xml:space="preserve">explored some interesting therapeutic target proteins </w:t>
      </w:r>
      <w:r w:rsidR="00D27096">
        <w:rPr>
          <w:lang w:val="en-GB"/>
        </w:rPr>
        <w:t xml:space="preserve">such as </w:t>
      </w:r>
      <w:r w:rsidR="001D4C63" w:rsidRPr="00D3128F">
        <w:rPr>
          <w:lang w:val="en-GB"/>
        </w:rPr>
        <w:t>SARS-</w:t>
      </w:r>
      <w:proofErr w:type="spellStart"/>
      <w:r w:rsidR="001D4C63" w:rsidRPr="00D3128F">
        <w:rPr>
          <w:lang w:val="en-GB"/>
        </w:rPr>
        <w:t>CoV</w:t>
      </w:r>
      <w:proofErr w:type="spellEnd"/>
      <w:r w:rsidR="001D4C63" w:rsidRPr="00D3128F">
        <w:rPr>
          <w:lang w:val="en-GB"/>
        </w:rPr>
        <w:t xml:space="preserve"> endopeptidase C30, SARS-</w:t>
      </w:r>
      <w:proofErr w:type="spellStart"/>
      <w:r w:rsidR="001D4C63" w:rsidRPr="00D3128F">
        <w:rPr>
          <w:lang w:val="en-GB"/>
        </w:rPr>
        <w:t>CoV</w:t>
      </w:r>
      <w:proofErr w:type="spellEnd"/>
      <w:r w:rsidR="001D4C63" w:rsidRPr="00D3128F">
        <w:rPr>
          <w:lang w:val="en-GB"/>
        </w:rPr>
        <w:t xml:space="preserve"> 2'-O-methyltransferase, influenza NS1, HIV-1 GAG and HIV-1 PR. </w:t>
      </w:r>
      <w:r w:rsidR="00BD5BF1">
        <w:rPr>
          <w:lang w:val="en-GB"/>
        </w:rPr>
        <w:t>Again</w:t>
      </w:r>
      <w:r w:rsidR="006C07CC" w:rsidRPr="00D3128F">
        <w:rPr>
          <w:lang w:val="en-GB"/>
        </w:rPr>
        <w:t>,</w:t>
      </w:r>
      <w:r w:rsidR="001D4C63" w:rsidRPr="00D3128F">
        <w:rPr>
          <w:lang w:val="en-GB"/>
        </w:rPr>
        <w:t xml:space="preserve"> we found that </w:t>
      </w:r>
      <w:r w:rsidR="005169DF">
        <w:rPr>
          <w:lang w:val="en-GB"/>
        </w:rPr>
        <w:t>a site-dependent SCS model was selected when compared with the</w:t>
      </w:r>
      <w:r w:rsidR="005169DF" w:rsidRPr="00D3128F">
        <w:rPr>
          <w:lang w:val="en-GB"/>
        </w:rPr>
        <w:t xml:space="preserve"> </w:t>
      </w:r>
      <w:r w:rsidR="006C07CC" w:rsidRPr="00D3128F">
        <w:rPr>
          <w:lang w:val="en-GB"/>
        </w:rPr>
        <w:t xml:space="preserve">best-fitting substitution model. </w:t>
      </w:r>
      <w:r w:rsidR="005169DF">
        <w:rPr>
          <w:lang w:val="en-GB"/>
        </w:rPr>
        <w:t xml:space="preserve">These results </w:t>
      </w:r>
      <w:r w:rsidR="00CB65C2">
        <w:rPr>
          <w:lang w:val="en-GB"/>
        </w:rPr>
        <w:t xml:space="preserve">suggest </w:t>
      </w:r>
      <w:r w:rsidR="005169DF">
        <w:rPr>
          <w:lang w:val="en-GB"/>
        </w:rPr>
        <w:t>that</w:t>
      </w:r>
      <w:r w:rsidR="005169DF" w:rsidRPr="00D3128F">
        <w:rPr>
          <w:lang w:val="en-GB"/>
        </w:rPr>
        <w:t xml:space="preserve"> </w:t>
      </w:r>
      <w:r w:rsidR="005169DF">
        <w:rPr>
          <w:lang w:val="en-GB"/>
        </w:rPr>
        <w:t xml:space="preserve">site-dependent </w:t>
      </w:r>
      <w:r w:rsidR="005169DF" w:rsidRPr="00D3128F">
        <w:rPr>
          <w:lang w:val="en-GB"/>
        </w:rPr>
        <w:t xml:space="preserve">SCS models </w:t>
      </w:r>
      <w:r w:rsidR="005169DF">
        <w:rPr>
          <w:lang w:val="en-GB"/>
        </w:rPr>
        <w:t>can explain the real evolution</w:t>
      </w:r>
      <w:r w:rsidR="00F21287">
        <w:rPr>
          <w:lang w:val="en-GB"/>
        </w:rPr>
        <w:t>ary process</w:t>
      </w:r>
      <w:r w:rsidR="005169DF">
        <w:rPr>
          <w:lang w:val="en-GB"/>
        </w:rPr>
        <w:t xml:space="preserve"> better than the traditional empirical substitution models</w:t>
      </w:r>
      <w:r w:rsidR="005169DF" w:rsidRPr="00D3128F">
        <w:rPr>
          <w:lang w:val="en-GB"/>
        </w:rPr>
        <w:t xml:space="preserve">. </w:t>
      </w:r>
      <w:r w:rsidR="00CB65C2">
        <w:rPr>
          <w:lang w:val="en-GB"/>
        </w:rPr>
        <w:t xml:space="preserve">Perhaps the currently available set of empirical substitution models is very limited and more empirical substitution models should be developed to better mimic the evolution of the studied protein families. However, we believe that just site-dependent </w:t>
      </w:r>
      <w:r w:rsidR="00CB65C2" w:rsidRPr="00D3128F">
        <w:rPr>
          <w:lang w:val="en-GB"/>
        </w:rPr>
        <w:t>SCS models</w:t>
      </w:r>
      <w:r w:rsidR="00CB65C2">
        <w:rPr>
          <w:lang w:val="en-GB"/>
        </w:rPr>
        <w:t xml:space="preserve"> are much more realistic than any empirical substitution model, that as indicated in the Introduction, assume a same exchangeability matrix for all the protein sites. Also note that </w:t>
      </w:r>
      <w:r w:rsidR="00474F83">
        <w:rPr>
          <w:lang w:val="en-GB"/>
        </w:rPr>
        <w:t xml:space="preserve">proteins </w:t>
      </w:r>
      <w:r w:rsidR="00FF0E03">
        <w:rPr>
          <w:lang w:val="en-GB"/>
        </w:rPr>
        <w:t xml:space="preserve">often </w:t>
      </w:r>
      <w:r w:rsidR="00474F83">
        <w:rPr>
          <w:lang w:val="en-GB"/>
        </w:rPr>
        <w:t xml:space="preserve">present intramolecular interactions that </w:t>
      </w:r>
      <w:r w:rsidR="00CB65C2">
        <w:rPr>
          <w:lang w:val="en-GB"/>
        </w:rPr>
        <w:t xml:space="preserve">can </w:t>
      </w:r>
      <w:r w:rsidR="00474F83">
        <w:rPr>
          <w:lang w:val="en-GB"/>
        </w:rPr>
        <w:t xml:space="preserve">promote selection towards specific variants </w:t>
      </w:r>
      <w:r w:rsidR="003B38E7">
        <w:rPr>
          <w:lang w:val="en-GB"/>
        </w:rPr>
        <w:fldChar w:fldCharType="begin"/>
      </w:r>
      <w:r w:rsidR="009920E9">
        <w:rPr>
          <w:lang w:val="en-GB"/>
        </w:rPr>
        <w:instrText xml:space="preserve"> ADDIN ZOTERO_ITEM CSL_CITATION {"citationID":"35fX0SMx","properties":{"formattedCitation":"(Woo et al. 2014; Rawi et al. 2015; Codo\\uc0\\u241{}er et al. 2017; Priya and Shanker 2021; Ferreiro et al. 2022)","plainCitation":"(Woo et al. 2014; Rawi et al. 2015; Codoñer et al. 2017; Priya and Shanker 2021; Ferreiro et al. 2022)","noteIndex":0},"citationItems":[{"id":914,"uris":["http://zotero.org/users/local/3HvvyIsJ/items/JSV3ZXX6"],"itemData":{"id":914,"type":"article-journal","abstract":"A major challenge for developing effective treatments for HIV-1 is the viruses’ ability to generate new variants. Inter-strain recombination is a major contributor to this high evolutionary rate, since at least 20% of viruses are observed to be recombinant. However, the patterns of recombination vary across the viral genome. A number of factors inﬂuence recombination, including sequence identity and secondary RNA structure. In addition the recombinant genome must code for a functional virus, and expressed proteins must fold to stable and functional structures. Any intragenic recombination that disrupts internal residue contacts may therefore produce an unfolded protein. Here we ﬁnd that contact maps based on protein structures predict recombination breakpoints observed in the HIV-1 pandemic. Moreover, many pairs of contacting residues that are unlikely to be disrupted by recombination are coevolving. We conclude that purifying selection arising from protein structure and intramolecular coevolutionary changes shapes the observed patterns of recombination in HIV-1.","container-title":"Virology","DOI":"10.1016/j.virol.2014.01.029","ISSN":"00426822","journalAbbreviation":"Virology","language":"en","page":"34-39","source":"DOI.org (Crossref)","title":"Constraints from protein structure and intra-molecular coevolution influence the fitness of HIV-1 recombinants","volume":"454-455","author":[{"family":"Woo","given":"Jeongmin"},{"family":"Robertson","given":"David L."},{"family":"Lovell","given":"Simon C."}],"issued":{"date-parts":[["2014",4]]}}},{"id":912,"uris":["http://zotero.org/users/local/3HvvyIsJ/items/Q2VWZA4L"],"itemData":{"id":912,"type":"article-journal","container-title":"PLOS ONE","DOI":"10.1371/journal.pone.0143245","ISSN":"1932-6203","issue":"11","journalAbbreviation":"PLoS ONE","language":"en","page":"e0143245","source":"DOI.org (Crossref)","title":"Coevolution Analysis of HIV-1 Envelope Glycoprotein Complex","volume":"10","author":[{"family":"Rawi","given":"Reda"},{"family":"Kunji","given":"Khalid"},{"family":"Haoudi","given":"Abdelali"},{"family":"Bensmail","given":"Halima"}],"editor":[{"family":"He","given":"Yuxian"}],"issued":{"date-parts":[["2015",11,18]]}}},{"id":916,"uris":["http://zotero.org/users/local/3HvvyIsJ/items/XPUB33UQ"],"itemData":{"id":916,"type":"article-journal","abstract":"Abstract\n            Despite the major role of Gag in establishing resistance of HIV-1 to protease inhibitors (PIs), very limited data are available on the total contribution of Gag residues to resistance to PIs. To identify in detail Gag residues and structural interfaces associated with the development of HIV-1 resistance to PIs, we traced viral evolution under the pressure of PIs using Gag-protease single genome sequencing and coevolution analysis of protein sequences in 4 patients treated with PIs over a 9-year period. We identified a total of 38 Gag residues correlated with the protease, 32 of which were outside Gag cleavage sites. These residues were distributed in 23 Gag-protease groups of coevolution, with the viral matrix and the capsid represented in 87% and 52% of the groups. In addition, we uncovered the distribution of Gag correlated residues in specific protein surfaces of the inner face of the viral matrix and at the Cyclophilin A binding loop of the capsid. In summary, our findings suggest a tight interdependency between Gag structural proteins and the protease during the development of resistance of HIV-1 to PIs.","container-title":"Scientific Reports","DOI":"10.1038/s41598-017-03260-4","ISSN":"2045-2322","issue":"1","journalAbbreviation":"Sci Rep","language":"en","page":"3717","source":"DOI.org (Crossref)","title":"Gag-protease coevolution analyses define novel structural surfaces in the HIV-1 matrix and capsid involved in resistance to Protease Inhibitors","volume":"7","author":[{"family":"Codoñer","given":"Francisco M"},{"family":"Peña","given":"Ruth"},{"family":"Blanch-Lombarte","given":"Oscar"},{"family":"Jimenez-Moyano","given":"Esther"},{"family":"Pino","given":"Maria"},{"family":"Vollbrecht","given":"Thomas"},{"family":"Clotet","given":"Bonaventura"},{"family":"Martinez-Picado","given":"Javier"},{"family":"Draenert","given":"Rika"},{"family":"Prado","given":"Julia G."}],"issued":{"date-parts":[["2017",6,16]]}}},{"id":910,"uris":["http://zotero.org/users/local/3HvvyIsJ/items/FAJJQ9FD"],"itemData":{"id":910,"type":"article-journal","abstract":"The current global health problem caused by SARS-CoV-2 has challenged the scientific community in various ways. Therefore, worldwide several scientific groups are exploring SARS-CoV-2 from different aspects including its origin, spread, severe infectivity, and also to find a cure. It is now well known that spike glycoprotein helps SARS-CoV-2 to enter inside the human host through a cellular receptor ACE2. However, the role of coevolu­ tionary forces that makes SARS-CoV-2 spike glycoprotein more fit towards its human host remains unexplored. Therefore, in present bioinformatics study we identify coevolving amino acids in spike glycoprotein. Addition­ ally, the effects of coevolution on the stability of the spike glycoprotein as well as its binding with receptor ACE2 were predicted. The results clearly indicate that coevolutionary forces play a pivotal role in increasing the fitness of spike glycoprotein against ACE2.","language":"en","source":"Zotero","title":"Coevolutionary forces shaping the fitness of SARS-CoV-2 spike glycoprotein against human receptor ACE2","author":[{"family":"Priya","given":"Prerna"},{"family":"Shanker","given":"Asheesh"}],"issued":{"date-parts":[["2021"]]}}},{"id":920,"uris":["http://zotero.org/users/local/3HvvyIsJ/items/FPUHBTIH"],"itemData":{"id":920,"type":"article-journal","abstract":"The evolution of structural proteins is generally constrained by the folding stability. However, little is known about the particular capacity of viral proteins to accommodate mutations that can potentially affect the protein stability and, in general, the evolution of the protein stability over time. As an illustrative model case, here, we investigated the evolution of the stability of the human immunodeficiency virus (HIV-1) protease (PR), which is a common HIV-1 drug target, under diverse evolutionary scenarios that include (1) intra-host virus evolution in a cohort of seventy-five patients sampled over time, (2) intra-host virus evolution sampled before and after specific PR-based treatments, and (3) inter-host evolution considering extant and ancestral (reconstructed) PR sequences from diverse HIV-1 subtypes. We also investigated the specific influence of currently known HIV-1 PR resistance mutations on the PR folding stability. We found that the HIV-1 PR stability fluctuated over time within a constant and wide range in any studied evolutionary scenario, accommodating multiple mutations that partially affected the stability while maintaining activity. We did not identify relationships between change of PR stability and diverse clinical parameters such as viral load, CD4+ T-cell counts, and a surrogate of time from infection. Counterintuitively, we predicted that nearly half of the studied HIV-1 PR resistance mutations do not significantly decrease stability, which, together with compensatory mutations, would allow the protein to adapt without requiring dramatic stability changes. We conclude that the HIV-1 PR presents a wide structural plasticity to acquire molecular adaptations without affecting the overall evolution of stability.","container-title":"Virus Evolution","DOI":"10.1093/ve/veac115","ISSN":"2057-1577","issue":"2","language":"en","page":"veac115","source":"DOI.org (Crossref)","title":"The evolution of the HIV-1 protease folding stability","volume":"8","author":[{"family":"Ferreiro","given":"David"},{"family":"Khalil","given":"Ruqaiya"},{"family":"Gallego","given":"María J"},{"family":"Osorio","given":"Nuno S"},{"family":"Arenas","given":"Miguel"}],"issued":{"date-parts":[["2022",12,30]]}}}],"schema":"https://github.com/citation-style-language/schema/raw/master/csl-citation.json"} </w:instrText>
      </w:r>
      <w:r w:rsidR="003B38E7">
        <w:rPr>
          <w:lang w:val="en-GB"/>
        </w:rPr>
        <w:fldChar w:fldCharType="separate"/>
      </w:r>
      <w:r w:rsidR="009920E9" w:rsidRPr="00ED4550">
        <w:rPr>
          <w:lang w:val="en-US"/>
        </w:rPr>
        <w:t>(Woo et al. 2014; Rawi et al. 2015; Codoñer et al. 2017; Priya and Shanker 2021; Ferreiro et al. 2022)</w:t>
      </w:r>
      <w:r w:rsidR="003B38E7">
        <w:rPr>
          <w:lang w:val="en-GB"/>
        </w:rPr>
        <w:fldChar w:fldCharType="end"/>
      </w:r>
      <w:r w:rsidR="00474F83">
        <w:rPr>
          <w:lang w:val="en-GB"/>
        </w:rPr>
        <w:t>.</w:t>
      </w:r>
      <w:r w:rsidR="00315889">
        <w:rPr>
          <w:lang w:val="en-GB"/>
        </w:rPr>
        <w:t xml:space="preserve"> </w:t>
      </w:r>
      <w:r w:rsidR="00CB65C2">
        <w:rPr>
          <w:lang w:val="en-GB"/>
        </w:rPr>
        <w:t xml:space="preserve">On the other hand, we find important to consider that a limitation of </w:t>
      </w:r>
      <w:r w:rsidR="000F5335">
        <w:rPr>
          <w:lang w:val="en-GB"/>
        </w:rPr>
        <w:t xml:space="preserve">the </w:t>
      </w:r>
      <w:r w:rsidR="00CB65C2">
        <w:rPr>
          <w:lang w:val="en-GB"/>
        </w:rPr>
        <w:t xml:space="preserve">implemented </w:t>
      </w:r>
      <w:r w:rsidR="007E6374">
        <w:rPr>
          <w:lang w:val="en-GB"/>
        </w:rPr>
        <w:t xml:space="preserve">site-dependent SCS models </w:t>
      </w:r>
      <w:r w:rsidR="00CB65C2">
        <w:rPr>
          <w:lang w:val="en-GB"/>
        </w:rPr>
        <w:t xml:space="preserve">is that they </w:t>
      </w:r>
      <w:r w:rsidR="007E6374">
        <w:rPr>
          <w:lang w:val="en-GB"/>
        </w:rPr>
        <w:t xml:space="preserve">assume a representative protein structure </w:t>
      </w:r>
      <w:r w:rsidR="004C4D64">
        <w:rPr>
          <w:lang w:val="en-GB"/>
        </w:rPr>
        <w:t>for all the sequences</w:t>
      </w:r>
      <w:r w:rsidR="00CB65C2">
        <w:rPr>
          <w:lang w:val="en-GB"/>
        </w:rPr>
        <w:t xml:space="preserve"> of the query dataset</w:t>
      </w:r>
      <w:r w:rsidR="004C4D64">
        <w:rPr>
          <w:lang w:val="en-GB"/>
        </w:rPr>
        <w:t xml:space="preserve">. This assumption </w:t>
      </w:r>
      <w:r w:rsidR="00CB65C2">
        <w:rPr>
          <w:lang w:val="en-GB"/>
        </w:rPr>
        <w:t xml:space="preserve">could </w:t>
      </w:r>
      <w:r w:rsidR="004C4D64">
        <w:rPr>
          <w:lang w:val="en-GB"/>
        </w:rPr>
        <w:t xml:space="preserve">lead to a poor fitting if the query dataset has sequences </w:t>
      </w:r>
      <w:r w:rsidR="00CB65C2">
        <w:rPr>
          <w:lang w:val="en-GB"/>
        </w:rPr>
        <w:t>without homology with</w:t>
      </w:r>
      <w:r w:rsidR="00B34E73">
        <w:rPr>
          <w:lang w:val="en-GB"/>
        </w:rPr>
        <w:t xml:space="preserve"> the</w:t>
      </w:r>
      <w:r w:rsidR="004C4D64">
        <w:rPr>
          <w:lang w:val="en-GB"/>
        </w:rPr>
        <w:t xml:space="preserve"> </w:t>
      </w:r>
      <w:r w:rsidR="00CB65C2">
        <w:rPr>
          <w:lang w:val="en-GB"/>
        </w:rPr>
        <w:t xml:space="preserve">representative </w:t>
      </w:r>
      <w:r w:rsidR="004C4D64">
        <w:rPr>
          <w:lang w:val="en-GB"/>
        </w:rPr>
        <w:t>protein structure</w:t>
      </w:r>
      <w:r w:rsidR="00B34E73">
        <w:rPr>
          <w:lang w:val="en-GB"/>
        </w:rPr>
        <w:t>.</w:t>
      </w:r>
      <w:r w:rsidR="006B3695">
        <w:rPr>
          <w:lang w:val="en-GB"/>
        </w:rPr>
        <w:t xml:space="preserve"> </w:t>
      </w:r>
      <w:r w:rsidR="00CB65C2">
        <w:rPr>
          <w:lang w:val="en-GB"/>
        </w:rPr>
        <w:t>In this regard, the development of more robust SCS models, for example models that include different protein structures and the evolution of protein structure</w:t>
      </w:r>
      <w:r w:rsidR="00F71007">
        <w:rPr>
          <w:lang w:val="en-GB"/>
        </w:rPr>
        <w:t>s</w:t>
      </w:r>
      <w:r w:rsidR="00CB65C2">
        <w:rPr>
          <w:lang w:val="en-GB"/>
        </w:rPr>
        <w:t xml:space="preserve">, </w:t>
      </w:r>
      <w:r w:rsidR="00F71007">
        <w:rPr>
          <w:lang w:val="en-GB"/>
        </w:rPr>
        <w:t xml:space="preserve">and their implementation in frameworks than can be used for phylogenetics </w:t>
      </w:r>
      <w:r w:rsidR="00DA1F9B">
        <w:rPr>
          <w:lang w:val="en-GB"/>
        </w:rPr>
        <w:t>remain highly</w:t>
      </w:r>
      <w:r w:rsidR="00F71007">
        <w:rPr>
          <w:lang w:val="en-GB"/>
        </w:rPr>
        <w:t xml:space="preserve"> demanded</w:t>
      </w:r>
      <w:r w:rsidR="00DA1F9B">
        <w:rPr>
          <w:lang w:val="en-GB"/>
        </w:rPr>
        <w:t xml:space="preserve"> in the field</w:t>
      </w:r>
      <w:r w:rsidR="00F71007">
        <w:rPr>
          <w:lang w:val="en-GB"/>
        </w:rPr>
        <w:t>.</w:t>
      </w:r>
    </w:p>
    <w:p w14:paraId="575D0117" w14:textId="0A737C2D" w:rsidR="00D835B2" w:rsidRDefault="00FF0128">
      <w:pPr>
        <w:spacing w:line="480" w:lineRule="auto"/>
        <w:rPr>
          <w:color w:val="000000"/>
          <w:lang w:val="en-GB"/>
        </w:rPr>
        <w:pPrChange w:id="142" w:author="David Ferreiro Garcia" w:date="2023-02-15T20:13:00Z">
          <w:pPr/>
        </w:pPrChange>
      </w:pPr>
      <w:r>
        <w:rPr>
          <w:lang w:val="en-GB"/>
        </w:rPr>
        <w:t>Altogether</w:t>
      </w:r>
      <w:r w:rsidR="007D39F8">
        <w:rPr>
          <w:lang w:val="en-GB"/>
        </w:rPr>
        <w:t>, here</w:t>
      </w:r>
      <w:r>
        <w:rPr>
          <w:lang w:val="en-GB"/>
        </w:rPr>
        <w:t xml:space="preserve"> we show that ABC can be used for </w:t>
      </w:r>
      <w:r w:rsidR="007D39F8">
        <w:rPr>
          <w:lang w:val="en-GB"/>
        </w:rPr>
        <w:t xml:space="preserve">selection among complex </w:t>
      </w:r>
      <w:r>
        <w:rPr>
          <w:lang w:val="en-GB"/>
        </w:rPr>
        <w:t>substitution model</w:t>
      </w:r>
      <w:r w:rsidR="007D39F8">
        <w:rPr>
          <w:lang w:val="en-GB"/>
        </w:rPr>
        <w:t xml:space="preserve">s of protein evolution, providing a useful alternative to evaluate </w:t>
      </w:r>
      <w:r w:rsidR="00D6606D">
        <w:rPr>
          <w:lang w:val="en-GB"/>
        </w:rPr>
        <w:t xml:space="preserve">substitution models that cannot be incorporated into likelihood functions. We </w:t>
      </w:r>
      <w:r w:rsidR="00D6606D">
        <w:rPr>
          <w:lang w:val="en-GB"/>
        </w:rPr>
        <w:lastRenderedPageBreak/>
        <w:t>implemented this</w:t>
      </w:r>
      <w:r w:rsidR="00202F35">
        <w:rPr>
          <w:lang w:val="en-GB"/>
        </w:rPr>
        <w:t xml:space="preserve"> methodology in </w:t>
      </w:r>
      <w:r w:rsidR="00320E55">
        <w:rPr>
          <w:lang w:val="en-GB"/>
        </w:rPr>
        <w:t xml:space="preserve">the </w:t>
      </w:r>
      <w:r w:rsidR="00320E55">
        <w:rPr>
          <w:color w:val="000000"/>
          <w:lang w:val="en-GB"/>
        </w:rPr>
        <w:t>freely available</w:t>
      </w:r>
      <w:r w:rsidR="00320E55">
        <w:rPr>
          <w:lang w:val="en-GB"/>
        </w:rPr>
        <w:t xml:space="preserve"> </w:t>
      </w:r>
      <w:r w:rsidR="00202F35">
        <w:rPr>
          <w:lang w:val="en-GB"/>
        </w:rPr>
        <w:t xml:space="preserve">evolutionary framework </w:t>
      </w:r>
      <w:proofErr w:type="spellStart"/>
      <w:r w:rsidR="00A22140" w:rsidRPr="00D3128F">
        <w:rPr>
          <w:i/>
          <w:iCs/>
          <w:color w:val="000000"/>
          <w:lang w:val="en-GB"/>
        </w:rPr>
        <w:t>Prot</w:t>
      </w:r>
      <w:r w:rsidR="00A22140">
        <w:rPr>
          <w:i/>
          <w:iCs/>
          <w:color w:val="000000"/>
          <w:lang w:val="en-GB"/>
        </w:rPr>
        <w:t>einMode</w:t>
      </w:r>
      <w:r w:rsidR="00A22140" w:rsidRPr="00D3128F">
        <w:rPr>
          <w:i/>
          <w:iCs/>
          <w:color w:val="000000"/>
          <w:lang w:val="en-GB"/>
        </w:rPr>
        <w:t>l</w:t>
      </w:r>
      <w:r w:rsidR="00A22140">
        <w:rPr>
          <w:i/>
          <w:iCs/>
          <w:color w:val="000000"/>
          <w:lang w:val="en-GB"/>
        </w:rPr>
        <w:t>erABC</w:t>
      </w:r>
      <w:proofErr w:type="spellEnd"/>
      <w:r w:rsidR="00320E55">
        <w:rPr>
          <w:iCs/>
          <w:color w:val="000000"/>
          <w:lang w:val="en-GB"/>
        </w:rPr>
        <w:t>,</w:t>
      </w:r>
      <w:r w:rsidR="00A22140" w:rsidRPr="00D3128F">
        <w:rPr>
          <w:color w:val="000000"/>
          <w:lang w:val="en-GB"/>
        </w:rPr>
        <w:t xml:space="preserve"> </w:t>
      </w:r>
      <w:r w:rsidR="00202F35">
        <w:rPr>
          <w:color w:val="000000"/>
          <w:lang w:val="en-GB"/>
        </w:rPr>
        <w:t xml:space="preserve">that includes a </w:t>
      </w:r>
      <w:del w:id="143" w:author="David Ferreiro Garcia" w:date="2023-02-15T18:33:00Z">
        <w:r w:rsidR="00202F35" w:rsidDel="000C1D12">
          <w:rPr>
            <w:color w:val="000000"/>
            <w:lang w:val="en-GB"/>
          </w:rPr>
          <w:delText xml:space="preserve">GUI and </w:delText>
        </w:r>
      </w:del>
      <w:r w:rsidR="00202F35">
        <w:rPr>
          <w:color w:val="000000"/>
          <w:lang w:val="en-GB"/>
        </w:rPr>
        <w:t>command line</w:t>
      </w:r>
      <w:ins w:id="144" w:author="David Ferreiro Garcia" w:date="2023-02-15T18:33:00Z">
        <w:r w:rsidR="000C1D12">
          <w:rPr>
            <w:color w:val="000000"/>
            <w:lang w:val="en-GB"/>
          </w:rPr>
          <w:t xml:space="preserve">, a GUI and a cluster </w:t>
        </w:r>
      </w:ins>
      <w:del w:id="145" w:author="David Ferreiro Garcia" w:date="2023-02-15T18:33:00Z">
        <w:r w:rsidR="00202F35" w:rsidDel="000C1D12">
          <w:rPr>
            <w:color w:val="000000"/>
            <w:lang w:val="en-GB"/>
          </w:rPr>
          <w:delText xml:space="preserve"> </w:delText>
        </w:r>
      </w:del>
      <w:r w:rsidR="00202F35">
        <w:rPr>
          <w:color w:val="000000"/>
          <w:lang w:val="en-GB"/>
        </w:rPr>
        <w:t>versions</w:t>
      </w:r>
      <w:r w:rsidR="00320E55">
        <w:rPr>
          <w:color w:val="000000"/>
          <w:lang w:val="en-GB"/>
        </w:rPr>
        <w:t>,</w:t>
      </w:r>
      <w:r w:rsidR="00202F35">
        <w:rPr>
          <w:color w:val="000000"/>
          <w:lang w:val="en-GB"/>
        </w:rPr>
        <w:t xml:space="preserve"> </w:t>
      </w:r>
      <w:r w:rsidR="00320E55">
        <w:rPr>
          <w:color w:val="000000"/>
          <w:lang w:val="en-GB"/>
        </w:rPr>
        <w:t xml:space="preserve">and conveniently </w:t>
      </w:r>
      <w:del w:id="146" w:author="Miguel Arenas Busto" w:date="2023-02-15T10:57:00Z">
        <w:r w:rsidR="00202F35" w:rsidDel="00320E55">
          <w:rPr>
            <w:color w:val="000000"/>
            <w:lang w:val="en-GB"/>
          </w:rPr>
          <w:delText xml:space="preserve">that </w:delText>
        </w:r>
      </w:del>
      <w:r w:rsidR="00202F35">
        <w:rPr>
          <w:color w:val="000000"/>
          <w:lang w:val="en-GB"/>
        </w:rPr>
        <w:t>can run the simulations in parallel</w:t>
      </w:r>
      <w:del w:id="147" w:author="Miguel Arenas Busto" w:date="2023-02-15T10:58:00Z">
        <w:r w:rsidR="00202F35" w:rsidDel="00320E55">
          <w:rPr>
            <w:color w:val="000000"/>
            <w:lang w:val="en-GB"/>
          </w:rPr>
          <w:delText xml:space="preserve"> </w:delText>
        </w:r>
      </w:del>
      <w:del w:id="148" w:author="Miguel Arenas Busto" w:date="2023-02-15T10:57:00Z">
        <w:r w:rsidR="00202F35" w:rsidDel="00320E55">
          <w:rPr>
            <w:color w:val="000000"/>
            <w:lang w:val="en-GB"/>
          </w:rPr>
          <w:delText xml:space="preserve">ant </w:delText>
        </w:r>
      </w:del>
      <w:del w:id="149" w:author="Miguel Arenas Busto" w:date="2023-02-15T10:58:00Z">
        <w:r w:rsidR="00202F35" w:rsidDel="00320E55">
          <w:rPr>
            <w:color w:val="000000"/>
            <w:lang w:val="en-GB"/>
          </w:rPr>
          <w:delText>that is freely available</w:delText>
        </w:r>
      </w:del>
      <w:r w:rsidR="00D835B2" w:rsidRPr="00D3128F">
        <w:rPr>
          <w:color w:val="000000"/>
          <w:lang w:val="en-GB"/>
        </w:rPr>
        <w:t xml:space="preserve">. </w:t>
      </w:r>
      <w:r w:rsidR="00431082">
        <w:rPr>
          <w:color w:val="000000"/>
          <w:lang w:val="en-GB"/>
        </w:rPr>
        <w:t xml:space="preserve">Despite </w:t>
      </w:r>
      <w:r w:rsidR="00DA1F9B">
        <w:rPr>
          <w:color w:val="000000"/>
          <w:lang w:val="en-GB"/>
        </w:rPr>
        <w:t xml:space="preserve">here </w:t>
      </w:r>
      <w:r w:rsidR="00431082">
        <w:rPr>
          <w:color w:val="000000"/>
          <w:lang w:val="en-GB"/>
        </w:rPr>
        <w:t xml:space="preserve">we present a </w:t>
      </w:r>
      <w:r w:rsidR="005A5DCB">
        <w:rPr>
          <w:color w:val="000000"/>
          <w:lang w:val="en-GB"/>
        </w:rPr>
        <w:t xml:space="preserve">first </w:t>
      </w:r>
      <w:r w:rsidR="00431082">
        <w:rPr>
          <w:color w:val="000000"/>
          <w:lang w:val="en-GB"/>
        </w:rPr>
        <w:t>application of</w:t>
      </w:r>
      <w:r w:rsidR="005A5DCB">
        <w:rPr>
          <w:color w:val="000000"/>
          <w:lang w:val="en-GB"/>
        </w:rPr>
        <w:t xml:space="preserve"> ABC </w:t>
      </w:r>
      <w:r w:rsidR="00431082">
        <w:rPr>
          <w:color w:val="000000"/>
          <w:lang w:val="en-GB"/>
        </w:rPr>
        <w:t>to the selection among substitution models of protein evolution, we believe that it could</w:t>
      </w:r>
      <w:r w:rsidR="005A5DCB">
        <w:rPr>
          <w:color w:val="000000"/>
          <w:lang w:val="en-GB"/>
        </w:rPr>
        <w:t xml:space="preserve"> be </w:t>
      </w:r>
      <w:r w:rsidR="00431082">
        <w:rPr>
          <w:color w:val="000000"/>
          <w:lang w:val="en-GB"/>
        </w:rPr>
        <w:t xml:space="preserve">extended for accommodating SCS models that can be developed in the future, for example </w:t>
      </w:r>
      <w:r w:rsidR="00DA1F9B">
        <w:rPr>
          <w:color w:val="000000"/>
          <w:lang w:val="en-GB"/>
        </w:rPr>
        <w:t>(</w:t>
      </w:r>
      <w:r w:rsidR="00431082">
        <w:rPr>
          <w:color w:val="000000"/>
          <w:lang w:val="en-GB"/>
        </w:rPr>
        <w:t>if required</w:t>
      </w:r>
      <w:r w:rsidR="00DA1F9B">
        <w:rPr>
          <w:color w:val="000000"/>
          <w:lang w:val="en-GB"/>
        </w:rPr>
        <w:t>)</w:t>
      </w:r>
      <w:r w:rsidR="00431082">
        <w:rPr>
          <w:color w:val="000000"/>
          <w:lang w:val="en-GB"/>
        </w:rPr>
        <w:t xml:space="preserve"> </w:t>
      </w:r>
      <w:r w:rsidR="005A5DCB">
        <w:rPr>
          <w:color w:val="000000"/>
          <w:lang w:val="en-GB"/>
        </w:rPr>
        <w:t xml:space="preserve">by designing additional SS </w:t>
      </w:r>
      <w:r w:rsidR="004A0D2B">
        <w:rPr>
          <w:color w:val="000000"/>
          <w:lang w:val="en-GB"/>
        </w:rPr>
        <w:t>that can be informative about the evolutionary process</w:t>
      </w:r>
      <w:r w:rsidR="00431082">
        <w:rPr>
          <w:color w:val="000000"/>
          <w:lang w:val="en-GB"/>
        </w:rPr>
        <w:t>es</w:t>
      </w:r>
      <w:r w:rsidR="00DA1F9B">
        <w:rPr>
          <w:color w:val="000000"/>
          <w:lang w:val="en-GB"/>
        </w:rPr>
        <w:t xml:space="preserve"> and that could be easily incorporated in the framework</w:t>
      </w:r>
      <w:r w:rsidR="004A0D2B">
        <w:rPr>
          <w:color w:val="000000"/>
          <w:lang w:val="en-GB"/>
        </w:rPr>
        <w:t>.</w:t>
      </w:r>
    </w:p>
    <w:p w14:paraId="229C61BF" w14:textId="39542AB1" w:rsidR="00524492" w:rsidRPr="00617EF0" w:rsidRDefault="00524492">
      <w:pPr>
        <w:spacing w:line="480" w:lineRule="auto"/>
        <w:rPr>
          <w:lang w:val="en-GB"/>
        </w:rPr>
        <w:pPrChange w:id="150" w:author="David Ferreiro Garcia" w:date="2023-02-15T20:13:00Z">
          <w:pPr/>
        </w:pPrChange>
      </w:pPr>
    </w:p>
    <w:p w14:paraId="7A6BB2C0" w14:textId="77777777" w:rsidR="00D835B2" w:rsidRPr="002853C5" w:rsidRDefault="00D835B2">
      <w:pPr>
        <w:spacing w:line="480" w:lineRule="auto"/>
        <w:rPr>
          <w:rFonts w:ascii="Arial" w:hAnsi="Arial" w:cs="Arial"/>
          <w:b/>
          <w:color w:val="000000" w:themeColor="text1"/>
          <w:sz w:val="28"/>
          <w:szCs w:val="32"/>
          <w:lang w:val="en-GB"/>
        </w:rPr>
        <w:pPrChange w:id="151" w:author="David Ferreiro Garcia" w:date="2023-02-15T20:13:00Z">
          <w:pPr/>
        </w:pPrChange>
      </w:pPr>
      <w:r w:rsidRPr="002853C5">
        <w:rPr>
          <w:rFonts w:ascii="Arial" w:hAnsi="Arial" w:cs="Arial"/>
          <w:b/>
          <w:color w:val="000000" w:themeColor="text1"/>
          <w:sz w:val="28"/>
          <w:szCs w:val="32"/>
          <w:lang w:val="en-GB"/>
        </w:rPr>
        <w:t>Data availability</w:t>
      </w:r>
    </w:p>
    <w:p w14:paraId="1C218EFA" w14:textId="2E373476" w:rsidR="00D835B2" w:rsidRPr="00C31B65" w:rsidRDefault="00C96819">
      <w:pPr>
        <w:spacing w:line="480" w:lineRule="auto"/>
        <w:jc w:val="both"/>
        <w:rPr>
          <w:color w:val="000000" w:themeColor="text1"/>
          <w:lang w:val="en-US"/>
        </w:rPr>
        <w:pPrChange w:id="152" w:author="David Ferreiro Garcia" w:date="2023-02-15T20:13:00Z">
          <w:pPr>
            <w:jc w:val="both"/>
          </w:pPr>
        </w:pPrChange>
      </w:pPr>
      <w:proofErr w:type="spellStart"/>
      <w:r w:rsidRPr="00C96819">
        <w:rPr>
          <w:i/>
          <w:lang w:val="en-US" w:eastAsia="en-US"/>
        </w:rPr>
        <w:t>Prot</w:t>
      </w:r>
      <w:r w:rsidR="00EF7542">
        <w:rPr>
          <w:i/>
          <w:lang w:val="en-US" w:eastAsia="en-US"/>
        </w:rPr>
        <w:t>ein</w:t>
      </w:r>
      <w:r w:rsidRPr="00C96819">
        <w:rPr>
          <w:i/>
          <w:lang w:val="en-US" w:eastAsia="en-US"/>
        </w:rPr>
        <w:t>Model</w:t>
      </w:r>
      <w:r w:rsidR="00EF7542">
        <w:rPr>
          <w:i/>
          <w:lang w:val="en-US" w:eastAsia="en-US"/>
        </w:rPr>
        <w:t>erABC</w:t>
      </w:r>
      <w:proofErr w:type="spellEnd"/>
      <w:r w:rsidR="00C21950">
        <w:rPr>
          <w:lang w:val="en-US" w:eastAsia="en-US"/>
        </w:rPr>
        <w:t xml:space="preserve"> is freely available from </w:t>
      </w:r>
      <w:r w:rsidR="00591DF1">
        <w:fldChar w:fldCharType="begin"/>
      </w:r>
      <w:r w:rsidR="00591DF1" w:rsidRPr="00591DF1">
        <w:rPr>
          <w:lang w:val="en-US"/>
        </w:rPr>
        <w:instrText xml:space="preserve"> HYPERLINK "https://github.com/DavidFerreiro/ProteinModelerABC" </w:instrText>
      </w:r>
      <w:r w:rsidR="00591DF1">
        <w:fldChar w:fldCharType="separate"/>
      </w:r>
      <w:r w:rsidR="00591DF1" w:rsidRPr="00591DF1">
        <w:rPr>
          <w:rStyle w:val="Hipervnculo"/>
          <w:lang w:val="en-US"/>
        </w:rPr>
        <w:t>https://github.com/DavidFerreiro/ProteinModelerABC</w:t>
      </w:r>
      <w:r w:rsidR="00591DF1">
        <w:fldChar w:fldCharType="end"/>
      </w:r>
      <w:r w:rsidR="00591DF1" w:rsidRPr="00591DF1">
        <w:rPr>
          <w:lang w:val="en-US"/>
        </w:rPr>
        <w:t xml:space="preserve">. </w:t>
      </w:r>
      <w:r w:rsidR="00C31B65" w:rsidRPr="00C31B65">
        <w:rPr>
          <w:rStyle w:val="Hipervnculo"/>
          <w:rFonts w:eastAsiaTheme="majorEastAsia"/>
          <w:color w:val="000000" w:themeColor="text1"/>
          <w:u w:val="none"/>
          <w:lang w:val="en-GB"/>
        </w:rPr>
        <w:t xml:space="preserve">The simulated and real data used in </w:t>
      </w:r>
      <w:r w:rsidR="00FB6BD3">
        <w:rPr>
          <w:rStyle w:val="Hipervnculo"/>
          <w:rFonts w:eastAsiaTheme="majorEastAsia"/>
          <w:color w:val="000000" w:themeColor="text1"/>
          <w:u w:val="none"/>
          <w:lang w:val="en-GB"/>
        </w:rPr>
        <w:t>the</w:t>
      </w:r>
      <w:r w:rsidR="00FB6BD3" w:rsidRPr="00C31B65">
        <w:rPr>
          <w:rStyle w:val="Hipervnculo"/>
          <w:rFonts w:eastAsiaTheme="majorEastAsia"/>
          <w:color w:val="000000" w:themeColor="text1"/>
          <w:u w:val="none"/>
          <w:lang w:val="en-GB"/>
        </w:rPr>
        <w:t xml:space="preserve"> </w:t>
      </w:r>
      <w:r w:rsidR="00C31B65" w:rsidRPr="00C31B65">
        <w:rPr>
          <w:rStyle w:val="Hipervnculo"/>
          <w:rFonts w:eastAsiaTheme="majorEastAsia"/>
          <w:color w:val="000000" w:themeColor="text1"/>
          <w:u w:val="none"/>
          <w:lang w:val="en-GB"/>
        </w:rPr>
        <w:t xml:space="preserve">study </w:t>
      </w:r>
      <w:r w:rsidR="00FB6BD3">
        <w:rPr>
          <w:rStyle w:val="Hipervnculo"/>
          <w:rFonts w:eastAsiaTheme="majorEastAsia"/>
          <w:color w:val="000000" w:themeColor="text1"/>
          <w:u w:val="none"/>
          <w:lang w:val="en-GB"/>
        </w:rPr>
        <w:t>are</w:t>
      </w:r>
      <w:r w:rsidR="00FB6BD3" w:rsidRPr="00C31B65">
        <w:rPr>
          <w:rStyle w:val="Hipervnculo"/>
          <w:rFonts w:eastAsiaTheme="majorEastAsia"/>
          <w:color w:val="000000" w:themeColor="text1"/>
          <w:u w:val="none"/>
          <w:lang w:val="en-GB"/>
        </w:rPr>
        <w:t xml:space="preserve"> </w:t>
      </w:r>
      <w:r w:rsidR="00C31B65" w:rsidRPr="00C31B65">
        <w:rPr>
          <w:rStyle w:val="Hipervnculo"/>
          <w:rFonts w:eastAsiaTheme="majorEastAsia"/>
          <w:color w:val="000000" w:themeColor="text1"/>
          <w:u w:val="none"/>
          <w:lang w:val="en-GB"/>
        </w:rPr>
        <w:t xml:space="preserve">available from </w:t>
      </w:r>
      <w:proofErr w:type="spellStart"/>
      <w:r w:rsidR="00C31B65" w:rsidRPr="00C31B65">
        <w:rPr>
          <w:rStyle w:val="Hipervnculo"/>
          <w:rFonts w:eastAsiaTheme="majorEastAsia"/>
          <w:color w:val="000000" w:themeColor="text1"/>
          <w:u w:val="none"/>
          <w:lang w:val="en-GB"/>
        </w:rPr>
        <w:t>Zenodo</w:t>
      </w:r>
      <w:proofErr w:type="spellEnd"/>
      <w:r w:rsidR="00C31B65" w:rsidRPr="00C31B65">
        <w:rPr>
          <w:rStyle w:val="Hipervnculo"/>
          <w:rFonts w:eastAsiaTheme="majorEastAsia"/>
          <w:color w:val="000000" w:themeColor="text1"/>
          <w:u w:val="none"/>
          <w:lang w:val="en-GB"/>
        </w:rPr>
        <w:t xml:space="preserve"> at</w:t>
      </w:r>
      <w:ins w:id="153" w:author="David Ferreiro Garcia" w:date="2023-02-17T13:19:00Z">
        <w:r w:rsidR="00E9796A">
          <w:rPr>
            <w:rStyle w:val="Hipervnculo"/>
            <w:rFonts w:eastAsiaTheme="majorEastAsia"/>
            <w:color w:val="000000" w:themeColor="text1"/>
            <w:u w:val="none"/>
            <w:lang w:val="en-GB"/>
          </w:rPr>
          <w:t xml:space="preserve"> </w:t>
        </w:r>
        <w:r w:rsidR="00E9796A" w:rsidRPr="00E9796A">
          <w:rPr>
            <w:rStyle w:val="Hipervnculo"/>
            <w:rFonts w:eastAsiaTheme="majorEastAsia"/>
            <w:color w:val="000000" w:themeColor="text1"/>
            <w:u w:val="none"/>
            <w:lang w:val="en-GB"/>
          </w:rPr>
          <w:t>10.5281/zenodo.7649236</w:t>
        </w:r>
      </w:ins>
      <w:del w:id="154" w:author="David Ferreiro Garcia" w:date="2023-02-17T13:19:00Z">
        <w:r w:rsidR="00C31B65" w:rsidRPr="00C31B65" w:rsidDel="00E9796A">
          <w:rPr>
            <w:rStyle w:val="Hipervnculo"/>
            <w:rFonts w:eastAsiaTheme="majorEastAsia"/>
            <w:color w:val="000000" w:themeColor="text1"/>
            <w:u w:val="none"/>
            <w:lang w:val="en-GB"/>
          </w:rPr>
          <w:delText xml:space="preserve"> …</w:delText>
        </w:r>
        <w:r w:rsidR="00C21950" w:rsidRPr="00C31B65" w:rsidDel="00E9796A">
          <w:rPr>
            <w:rStyle w:val="Hipervnculo"/>
            <w:rFonts w:eastAsiaTheme="majorEastAsia"/>
            <w:color w:val="000000" w:themeColor="text1"/>
            <w:u w:val="none"/>
            <w:lang w:val="en-GB"/>
          </w:rPr>
          <w:delText xml:space="preserve">. </w:delText>
        </w:r>
      </w:del>
    </w:p>
    <w:p w14:paraId="60300251" w14:textId="77777777" w:rsidR="00C96819" w:rsidRPr="00F66F0B" w:rsidRDefault="00C96819">
      <w:pPr>
        <w:spacing w:line="480" w:lineRule="auto"/>
        <w:jc w:val="both"/>
        <w:rPr>
          <w:lang w:val="en-GB"/>
        </w:rPr>
        <w:pPrChange w:id="155" w:author="David Ferreiro Garcia" w:date="2023-02-15T20:13:00Z">
          <w:pPr>
            <w:jc w:val="both"/>
          </w:pPr>
        </w:pPrChange>
      </w:pPr>
    </w:p>
    <w:p w14:paraId="4E76DC18" w14:textId="77777777" w:rsidR="00D835B2" w:rsidRPr="008704B0" w:rsidRDefault="00D835B2">
      <w:pPr>
        <w:spacing w:line="480" w:lineRule="auto"/>
        <w:rPr>
          <w:rFonts w:ascii="Arial" w:hAnsi="Arial" w:cs="Arial"/>
          <w:b/>
          <w:color w:val="000000" w:themeColor="text1"/>
          <w:sz w:val="28"/>
          <w:szCs w:val="32"/>
          <w:lang w:val="en-GB"/>
        </w:rPr>
        <w:pPrChange w:id="156" w:author="David Ferreiro Garcia" w:date="2023-02-15T20:13:00Z">
          <w:pPr/>
        </w:pPrChange>
      </w:pPr>
      <w:r w:rsidRPr="008704B0">
        <w:rPr>
          <w:rFonts w:ascii="Arial" w:hAnsi="Arial" w:cs="Arial"/>
          <w:b/>
          <w:color w:val="000000" w:themeColor="text1"/>
          <w:sz w:val="28"/>
          <w:szCs w:val="32"/>
          <w:lang w:val="en-GB"/>
        </w:rPr>
        <w:t>Supplementary data</w:t>
      </w:r>
    </w:p>
    <w:p w14:paraId="40E6654D" w14:textId="77777777" w:rsidR="00D835B2" w:rsidRPr="00617EF0" w:rsidRDefault="00D835B2">
      <w:pPr>
        <w:spacing w:line="480" w:lineRule="auto"/>
        <w:rPr>
          <w:lang w:val="en-GB"/>
        </w:rPr>
        <w:pPrChange w:id="157" w:author="David Ferreiro Garcia" w:date="2023-02-15T20:13:00Z">
          <w:pPr/>
        </w:pPrChange>
      </w:pPr>
      <w:r w:rsidRPr="00617EF0">
        <w:rPr>
          <w:lang w:val="en-GB"/>
        </w:rPr>
        <w:t>Supplementary data is available at the journal online.</w:t>
      </w:r>
      <w:r w:rsidRPr="00617EF0" w:rsidDel="003E06BB">
        <w:rPr>
          <w:lang w:val="en-GB"/>
        </w:rPr>
        <w:t xml:space="preserve"> </w:t>
      </w:r>
    </w:p>
    <w:p w14:paraId="61C919FB" w14:textId="77777777" w:rsidR="00D835B2" w:rsidRPr="00F66F0B" w:rsidRDefault="00D835B2">
      <w:pPr>
        <w:spacing w:line="480" w:lineRule="auto"/>
        <w:jc w:val="both"/>
        <w:rPr>
          <w:lang w:val="en-GB"/>
        </w:rPr>
        <w:pPrChange w:id="158" w:author="David Ferreiro Garcia" w:date="2023-02-15T20:13:00Z">
          <w:pPr>
            <w:jc w:val="both"/>
          </w:pPr>
        </w:pPrChange>
      </w:pPr>
    </w:p>
    <w:p w14:paraId="7AF6984F" w14:textId="77777777" w:rsidR="00D835B2" w:rsidRPr="008704B0" w:rsidRDefault="00D835B2">
      <w:pPr>
        <w:spacing w:line="480" w:lineRule="auto"/>
        <w:rPr>
          <w:rFonts w:ascii="Arial" w:hAnsi="Arial" w:cs="Arial"/>
          <w:bCs/>
          <w:szCs w:val="28"/>
          <w:lang w:val="en-US"/>
        </w:rPr>
        <w:pPrChange w:id="159" w:author="David Ferreiro Garcia" w:date="2023-02-15T20:13:00Z">
          <w:pPr/>
        </w:pPrChange>
      </w:pPr>
      <w:r w:rsidRPr="008704B0">
        <w:rPr>
          <w:rFonts w:ascii="Arial" w:hAnsi="Arial" w:cs="Arial"/>
          <w:b/>
          <w:color w:val="000000" w:themeColor="text1"/>
          <w:sz w:val="28"/>
          <w:szCs w:val="32"/>
          <w:lang w:val="en-US"/>
        </w:rPr>
        <w:t>Acknowledgments</w:t>
      </w:r>
    </w:p>
    <w:p w14:paraId="613DFEA4" w14:textId="1E09262E" w:rsidR="00D835B2" w:rsidRPr="00C96819" w:rsidRDefault="00EB2176">
      <w:pPr>
        <w:spacing w:line="480" w:lineRule="auto"/>
        <w:rPr>
          <w:lang w:val="en-US"/>
        </w:rPr>
        <w:pPrChange w:id="160" w:author="David Ferreiro Garcia" w:date="2023-02-15T20:13:00Z">
          <w:pPr/>
        </w:pPrChange>
      </w:pPr>
      <w:r w:rsidRPr="00C96819">
        <w:rPr>
          <w:lang w:val="en-US"/>
        </w:rPr>
        <w:t>This work was supported by the Spanish Ministry of Economy and Competitiveness and Ministry of Science and Innovation through the Grant</w:t>
      </w:r>
      <w:del w:id="161" w:author="Miguel Arenas Busto" w:date="2023-02-15T11:06:00Z">
        <w:r w:rsidRPr="00C96819" w:rsidDel="00FB6BD3">
          <w:rPr>
            <w:lang w:val="en-US"/>
          </w:rPr>
          <w:delText>s</w:delText>
        </w:r>
      </w:del>
      <w:r w:rsidRPr="00C96819">
        <w:rPr>
          <w:lang w:val="en-US"/>
        </w:rPr>
        <w:t xml:space="preserve"> </w:t>
      </w:r>
      <w:del w:id="162" w:author="Miguel Arenas Busto" w:date="2023-02-15T11:06:00Z">
        <w:r w:rsidRPr="00C96819" w:rsidDel="00FB6BD3">
          <w:rPr>
            <w:lang w:val="en-US"/>
          </w:rPr>
          <w:delText xml:space="preserve">[RYC-2015-18241] and </w:delText>
        </w:r>
      </w:del>
      <w:r w:rsidRPr="00C96819">
        <w:rPr>
          <w:lang w:val="en-US"/>
        </w:rPr>
        <w:t>[PID2019-107931GA-I00/AEI/10.13039/501100011033]</w:t>
      </w:r>
      <w:del w:id="163" w:author="Miguel Arenas Busto" w:date="2023-02-15T11:06:00Z">
        <w:r w:rsidRPr="00C96819" w:rsidDel="00FB6BD3">
          <w:rPr>
            <w:lang w:val="en-US"/>
          </w:rPr>
          <w:delText>,</w:delText>
        </w:r>
      </w:del>
      <w:r w:rsidRPr="00C96819">
        <w:rPr>
          <w:lang w:val="en-US"/>
        </w:rPr>
        <w:t xml:space="preserve"> </w:t>
      </w:r>
      <w:r w:rsidR="00D835B2" w:rsidRPr="00C96819">
        <w:rPr>
          <w:lang w:val="en-US"/>
        </w:rPr>
        <w:t xml:space="preserve">and by the </w:t>
      </w:r>
      <w:proofErr w:type="spellStart"/>
      <w:r w:rsidR="00D835B2" w:rsidRPr="00C96819">
        <w:rPr>
          <w:lang w:val="en-US"/>
        </w:rPr>
        <w:t>Xunta</w:t>
      </w:r>
      <w:proofErr w:type="spellEnd"/>
      <w:r w:rsidR="00D835B2" w:rsidRPr="00C96819">
        <w:rPr>
          <w:lang w:val="en-US"/>
        </w:rPr>
        <w:t xml:space="preserve"> de Galicia through the Grant [ED481A-2020/192].</w:t>
      </w:r>
    </w:p>
    <w:p w14:paraId="225EC1CE" w14:textId="77777777" w:rsidR="00D835B2" w:rsidRPr="00617EF0" w:rsidRDefault="00D835B2">
      <w:pPr>
        <w:spacing w:line="480" w:lineRule="auto"/>
        <w:rPr>
          <w:lang w:val="en-GB"/>
        </w:rPr>
        <w:pPrChange w:id="164" w:author="David Ferreiro Garcia" w:date="2023-02-15T20:13:00Z">
          <w:pPr/>
        </w:pPrChange>
      </w:pPr>
    </w:p>
    <w:p w14:paraId="283DC8B7" w14:textId="77777777" w:rsidR="00D835B2" w:rsidRPr="008704B0" w:rsidRDefault="00D835B2">
      <w:pPr>
        <w:spacing w:line="480" w:lineRule="auto"/>
        <w:rPr>
          <w:rFonts w:ascii="Arial" w:hAnsi="Arial" w:cs="Arial"/>
          <w:b/>
          <w:color w:val="000000" w:themeColor="text1"/>
          <w:sz w:val="28"/>
          <w:szCs w:val="32"/>
          <w:lang w:val="en-GB"/>
        </w:rPr>
        <w:pPrChange w:id="165" w:author="David Ferreiro Garcia" w:date="2023-02-15T20:13:00Z">
          <w:pPr/>
        </w:pPrChange>
      </w:pPr>
      <w:r w:rsidRPr="008704B0">
        <w:rPr>
          <w:rFonts w:ascii="Arial" w:hAnsi="Arial" w:cs="Arial"/>
          <w:b/>
          <w:color w:val="000000" w:themeColor="text1"/>
          <w:sz w:val="28"/>
          <w:szCs w:val="32"/>
          <w:lang w:val="en-GB"/>
        </w:rPr>
        <w:t>Conflicts of Interest</w:t>
      </w:r>
    </w:p>
    <w:p w14:paraId="2AD30CD2" w14:textId="3FA0FD27" w:rsidR="00524492" w:rsidRPr="00617EF0" w:rsidDel="00565141" w:rsidRDefault="00D835B2">
      <w:pPr>
        <w:spacing w:line="480" w:lineRule="auto"/>
        <w:rPr>
          <w:del w:id="166" w:author="David Ferreiro Garcia" w:date="2023-02-17T13:24:00Z"/>
          <w:lang w:val="en-GB"/>
        </w:rPr>
        <w:pPrChange w:id="167" w:author="David Ferreiro Garcia" w:date="2023-02-15T20:13:00Z">
          <w:pPr/>
        </w:pPrChange>
      </w:pPr>
      <w:r w:rsidRPr="00617EF0">
        <w:rPr>
          <w:lang w:val="en-GB"/>
        </w:rPr>
        <w:t>None declared.</w:t>
      </w:r>
      <w:r w:rsidRPr="00617EF0" w:rsidDel="003E06BB">
        <w:rPr>
          <w:lang w:val="en-GB"/>
        </w:rPr>
        <w:t xml:space="preserve"> </w:t>
      </w:r>
    </w:p>
    <w:p w14:paraId="46FAE5BB" w14:textId="2C74F805" w:rsidR="00E81C73" w:rsidDel="00FB6BD3" w:rsidRDefault="00E81C73">
      <w:pPr>
        <w:spacing w:line="480" w:lineRule="auto"/>
        <w:rPr>
          <w:del w:id="168" w:author="Miguel Arenas Busto" w:date="2023-02-15T11:06:00Z"/>
          <w:lang w:val="en-GB"/>
        </w:rPr>
        <w:pPrChange w:id="169" w:author="David Ferreiro Garcia" w:date="2023-02-15T20:13:00Z">
          <w:pPr/>
        </w:pPrChange>
      </w:pPr>
    </w:p>
    <w:p w14:paraId="1E5B9C4E" w14:textId="77777777" w:rsidR="00B22DAC" w:rsidRPr="00617EF0" w:rsidRDefault="00B22DAC">
      <w:pPr>
        <w:spacing w:line="480" w:lineRule="auto"/>
        <w:rPr>
          <w:lang w:val="en-GB"/>
        </w:rPr>
        <w:pPrChange w:id="170" w:author="David Ferreiro Garcia" w:date="2023-02-15T20:13:00Z">
          <w:pPr/>
        </w:pPrChange>
      </w:pPr>
    </w:p>
    <w:p w14:paraId="3720670D" w14:textId="79ED6EDF" w:rsidR="00352A59" w:rsidRPr="00204933" w:rsidRDefault="00E81C73">
      <w:pPr>
        <w:spacing w:line="480" w:lineRule="auto"/>
        <w:rPr>
          <w:rFonts w:ascii="Arial" w:hAnsi="Arial" w:cs="Arial"/>
          <w:b/>
          <w:bCs/>
          <w:sz w:val="28"/>
          <w:szCs w:val="28"/>
        </w:rPr>
        <w:pPrChange w:id="171" w:author="David Ferreiro Garcia" w:date="2023-02-15T20:13:00Z">
          <w:pPr/>
        </w:pPrChange>
      </w:pPr>
      <w:proofErr w:type="spellStart"/>
      <w:r w:rsidRPr="00204933">
        <w:rPr>
          <w:rFonts w:ascii="Arial" w:hAnsi="Arial" w:cs="Arial"/>
          <w:b/>
          <w:bCs/>
          <w:sz w:val="28"/>
          <w:szCs w:val="28"/>
        </w:rPr>
        <w:lastRenderedPageBreak/>
        <w:t>References</w:t>
      </w:r>
      <w:proofErr w:type="spellEnd"/>
    </w:p>
    <w:p w14:paraId="39DC0F8D" w14:textId="77777777" w:rsidR="00250D2B" w:rsidRPr="00250D2B" w:rsidRDefault="00BB7CF6" w:rsidP="00250D2B">
      <w:pPr>
        <w:widowControl w:val="0"/>
        <w:autoSpaceDE w:val="0"/>
        <w:autoSpaceDN w:val="0"/>
        <w:adjustRightInd w:val="0"/>
        <w:spacing w:line="360" w:lineRule="auto"/>
        <w:ind w:left="709" w:hanging="709"/>
        <w:rPr>
          <w:lang w:val="en-US"/>
        </w:rPr>
      </w:pPr>
      <w:r w:rsidRPr="00EE3DDB">
        <w:rPr>
          <w:lang w:val="en-GB"/>
        </w:rPr>
        <w:fldChar w:fldCharType="begin"/>
      </w:r>
      <w:r w:rsidR="00250D2B">
        <w:instrText xml:space="preserve"> ADDIN ZOTERO_BIBL {"uncited":[],"omitted":[],"custom":[]} CSL_BIBLIOGRAPHY </w:instrText>
      </w:r>
      <w:r w:rsidRPr="00EE3DDB">
        <w:rPr>
          <w:lang w:val="en-GB"/>
        </w:rPr>
        <w:fldChar w:fldCharType="separate"/>
      </w:r>
      <w:r w:rsidR="00250D2B" w:rsidRPr="00250D2B">
        <w:rPr>
          <w:lang w:val="es-ES_tradnl"/>
        </w:rPr>
        <w:t xml:space="preserve">Abascal F, Posada D, Zardoya R. 2007. </w:t>
      </w:r>
      <w:r w:rsidR="00250D2B" w:rsidRPr="00250D2B">
        <w:rPr>
          <w:lang w:val="en-US"/>
        </w:rPr>
        <w:t xml:space="preserve">MtArt: A New Model of Amino Acid Replacement for Arthropoda. </w:t>
      </w:r>
      <w:r w:rsidR="00250D2B" w:rsidRPr="00250D2B">
        <w:rPr>
          <w:i/>
          <w:iCs/>
          <w:lang w:val="en-US"/>
        </w:rPr>
        <w:t>Mol. Biol. Evol.</w:t>
      </w:r>
      <w:r w:rsidR="00250D2B" w:rsidRPr="00250D2B">
        <w:rPr>
          <w:lang w:val="en-US"/>
        </w:rPr>
        <w:t xml:space="preserve"> 24:1–5.</w:t>
      </w:r>
    </w:p>
    <w:p w14:paraId="4A4D7435"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Adachi J, Hasegawa M. 1996. Programs for Molecular Phylogenetics Based on Maximum Likelihood. </w:t>
      </w:r>
      <w:r w:rsidRPr="00250D2B">
        <w:rPr>
          <w:i/>
          <w:iCs/>
          <w:lang w:val="en-US"/>
        </w:rPr>
        <w:t>Comput Sci Monogr</w:t>
      </w:r>
      <w:r w:rsidRPr="00250D2B">
        <w:rPr>
          <w:lang w:val="en-US"/>
        </w:rPr>
        <w:t xml:space="preserve"> 28:1–150.</w:t>
      </w:r>
    </w:p>
    <w:p w14:paraId="186FE2E2"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Adachi J, Waddell PJ, Martin W, Hasegawa M. 2000. Plastid Genome Phylogeny and a Model of Amino Acid Substitution for Proteins Encoded by Chloroplast DNA. </w:t>
      </w:r>
      <w:r w:rsidRPr="00250D2B">
        <w:rPr>
          <w:i/>
          <w:iCs/>
          <w:lang w:val="en-US"/>
        </w:rPr>
        <w:t>J. Mol. Evol.</w:t>
      </w:r>
      <w:r w:rsidRPr="00250D2B">
        <w:rPr>
          <w:lang w:val="en-US"/>
        </w:rPr>
        <w:t xml:space="preserve"> 50:348–358.</w:t>
      </w:r>
    </w:p>
    <w:p w14:paraId="175FB279"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Arbiza L, Patricio M, Dopazo H, Posada D. 2011. Genome-Wide Heterogeneity of Nucleotide Substitution Model Fit. </w:t>
      </w:r>
      <w:r w:rsidRPr="00250D2B">
        <w:rPr>
          <w:i/>
          <w:iCs/>
          <w:lang w:val="en-US"/>
        </w:rPr>
        <w:t>Genome Biol. Evol.</w:t>
      </w:r>
      <w:r w:rsidRPr="00250D2B">
        <w:rPr>
          <w:lang w:val="en-US"/>
        </w:rPr>
        <w:t xml:space="preserve"> 3:896–908.</w:t>
      </w:r>
    </w:p>
    <w:p w14:paraId="4D4E928A"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Arenas M. 2012. Simulation of Molecular Data under Diverse Evolutionary Scenarios.Lewitter F, editor. </w:t>
      </w:r>
      <w:r w:rsidRPr="00250D2B">
        <w:rPr>
          <w:i/>
          <w:iCs/>
          <w:lang w:val="en-US"/>
        </w:rPr>
        <w:t>PLoS Comput. Biol.</w:t>
      </w:r>
      <w:r w:rsidRPr="00250D2B">
        <w:rPr>
          <w:lang w:val="en-US"/>
        </w:rPr>
        <w:t xml:space="preserve"> 8:e1002495.</w:t>
      </w:r>
    </w:p>
    <w:p w14:paraId="5A589604"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Arenas M. 2015a. Trends in substitution models of molecular evolution. </w:t>
      </w:r>
      <w:r w:rsidRPr="00250D2B">
        <w:rPr>
          <w:i/>
          <w:iCs/>
          <w:lang w:val="en-US"/>
        </w:rPr>
        <w:t>Front. Genet.</w:t>
      </w:r>
      <w:r w:rsidRPr="00250D2B">
        <w:rPr>
          <w:lang w:val="en-US"/>
        </w:rPr>
        <w:t xml:space="preserve"> [Internet] 6. Available from: http://journal.frontiersin.org/Article/10.3389/fgene.2015.00319/abstract</w:t>
      </w:r>
    </w:p>
    <w:p w14:paraId="13800826"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Arenas M. 2015b. Advances in Computer Simulation of Genome Evolution: Toward More Realistic Evolutionary Genomics Analysis by Approximate Bayesian Computation. </w:t>
      </w:r>
      <w:r w:rsidRPr="00250D2B">
        <w:rPr>
          <w:i/>
          <w:iCs/>
          <w:lang w:val="en-US"/>
        </w:rPr>
        <w:t>J. Mol. Evol.</w:t>
      </w:r>
      <w:r w:rsidRPr="00250D2B">
        <w:rPr>
          <w:lang w:val="en-US"/>
        </w:rPr>
        <w:t xml:space="preserve"> 80:189–192.</w:t>
      </w:r>
    </w:p>
    <w:p w14:paraId="31C5547A"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Arenas M. 2022. ProteinEvolverABC: coestimation of recombination and substitution rates in protein sequences by approximate Bayesian computation.Schwartz R, editor. </w:t>
      </w:r>
      <w:r w:rsidRPr="00250D2B">
        <w:rPr>
          <w:i/>
          <w:iCs/>
          <w:lang w:val="en-US"/>
        </w:rPr>
        <w:t>Bioinformatics</w:t>
      </w:r>
      <w:r w:rsidRPr="00250D2B">
        <w:rPr>
          <w:lang w:val="en-US"/>
        </w:rPr>
        <w:t xml:space="preserve"> 38:58–64.</w:t>
      </w:r>
    </w:p>
    <w:p w14:paraId="7A468869"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Arenas M, Bastolla U. 2019. ProtASR2: Ancestral reconstruction of protein sequences accounting for folding stability. </w:t>
      </w:r>
      <w:r w:rsidRPr="00250D2B">
        <w:rPr>
          <w:i/>
          <w:iCs/>
          <w:lang w:val="es-ES_tradnl"/>
        </w:rPr>
        <w:t>Methods Ecol. Evol.</w:t>
      </w:r>
      <w:r w:rsidRPr="00250D2B">
        <w:rPr>
          <w:lang w:val="es-ES_tradnl"/>
        </w:rPr>
        <w:t xml:space="preserve"> 11:248–257.</w:t>
      </w:r>
    </w:p>
    <w:p w14:paraId="7EEC17E8"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Arenas M, Dos Santos HG, Posada D, Bastolla U. 2013. </w:t>
      </w:r>
      <w:r w:rsidRPr="00250D2B">
        <w:rPr>
          <w:lang w:val="en-US"/>
        </w:rPr>
        <w:t xml:space="preserve">Protein evolution along phylogenetic histories under structurally constrained substitution models. </w:t>
      </w:r>
      <w:r w:rsidRPr="00250D2B">
        <w:rPr>
          <w:i/>
          <w:iCs/>
          <w:lang w:val="en-US"/>
        </w:rPr>
        <w:t>Bioinformatics</w:t>
      </w:r>
      <w:r w:rsidRPr="00250D2B">
        <w:rPr>
          <w:lang w:val="en-US"/>
        </w:rPr>
        <w:t xml:space="preserve"> 29:3020–3028.</w:t>
      </w:r>
    </w:p>
    <w:p w14:paraId="425E118C"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Arenas M., Lopes JS, Beaumont MA, Posada D. 2015. CodABC: A Computational Framework to Coestimate Recombination, Substitution, and Molecular Adaptation Rates by Approximate Bayesian Computation. </w:t>
      </w:r>
      <w:r w:rsidRPr="00250D2B">
        <w:rPr>
          <w:i/>
          <w:iCs/>
          <w:lang w:val="es-ES_tradnl"/>
        </w:rPr>
        <w:t>Mol. Biol. Evol.</w:t>
      </w:r>
      <w:r w:rsidRPr="00250D2B">
        <w:rPr>
          <w:lang w:val="es-ES_tradnl"/>
        </w:rPr>
        <w:t xml:space="preserve"> 32:1109–1112.</w:t>
      </w:r>
    </w:p>
    <w:p w14:paraId="2DD401DA"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Arenas Miguel, Sánchez-Cobos A, Bastolla U. 2015. </w:t>
      </w:r>
      <w:r w:rsidRPr="00250D2B">
        <w:rPr>
          <w:lang w:val="en-US"/>
        </w:rPr>
        <w:t xml:space="preserve">Maximum-Likelihood Phylogenetic Inference with Selection on Protein Folding Stability. </w:t>
      </w:r>
      <w:r w:rsidRPr="00250D2B">
        <w:rPr>
          <w:i/>
          <w:iCs/>
          <w:lang w:val="en-US"/>
        </w:rPr>
        <w:t>Mol. Biol. Evol.</w:t>
      </w:r>
      <w:r w:rsidRPr="00250D2B">
        <w:rPr>
          <w:lang w:val="en-US"/>
        </w:rPr>
        <w:t xml:space="preserve"> 32:2195–2207.</w:t>
      </w:r>
    </w:p>
    <w:p w14:paraId="3957C171"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lastRenderedPageBreak/>
        <w:t xml:space="preserve">Arnold K, Bordoli L, Kopp J, Schwede T. 2006. The SWISS-MODEL workspace: a web-based environment for protein structure homology modelling. </w:t>
      </w:r>
      <w:r w:rsidRPr="00250D2B">
        <w:rPr>
          <w:i/>
          <w:iCs/>
          <w:lang w:val="en-US"/>
        </w:rPr>
        <w:t>Bioinformatics</w:t>
      </w:r>
      <w:r w:rsidRPr="00250D2B">
        <w:rPr>
          <w:lang w:val="en-US"/>
        </w:rPr>
        <w:t xml:space="preserve"> 22:195–201.</w:t>
      </w:r>
    </w:p>
    <w:p w14:paraId="76A4DD32"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Beaumont MA. 2010. Approximate Bayesian Computation in Evolution and Ecology. </w:t>
      </w:r>
      <w:r w:rsidRPr="00250D2B">
        <w:rPr>
          <w:i/>
          <w:iCs/>
          <w:lang w:val="en-US"/>
        </w:rPr>
        <w:t>Annu. Rev. Ecol. Evol. Syst.</w:t>
      </w:r>
      <w:r w:rsidRPr="00250D2B">
        <w:rPr>
          <w:lang w:val="en-US"/>
        </w:rPr>
        <w:t xml:space="preserve"> 41:379–406.</w:t>
      </w:r>
    </w:p>
    <w:p w14:paraId="2DC6BC81"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Beaumont MA, Zhang W, Balding DJ. 2002. Approximate Bayesian Computation in Population Genetics. </w:t>
      </w:r>
      <w:r w:rsidRPr="00250D2B">
        <w:rPr>
          <w:i/>
          <w:iCs/>
          <w:lang w:val="en-US"/>
        </w:rPr>
        <w:t>Genetics</w:t>
      </w:r>
      <w:r w:rsidRPr="00250D2B">
        <w:rPr>
          <w:lang w:val="en-US"/>
        </w:rPr>
        <w:t xml:space="preserve"> 162:2025–2035.</w:t>
      </w:r>
    </w:p>
    <w:p w14:paraId="3C3A65B9"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Blum MGB, François O. 2010. Non-linear regression models for Approximate Bayesian Computation. </w:t>
      </w:r>
      <w:r w:rsidRPr="00250D2B">
        <w:rPr>
          <w:i/>
          <w:iCs/>
          <w:lang w:val="en-US"/>
        </w:rPr>
        <w:t>Stat. Comput.</w:t>
      </w:r>
      <w:r w:rsidRPr="00250D2B">
        <w:rPr>
          <w:lang w:val="en-US"/>
        </w:rPr>
        <w:t xml:space="preserve"> 20:63–73.</w:t>
      </w:r>
    </w:p>
    <w:p w14:paraId="275D4147"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Bordner AJ, Mittelmann HD. 2014. A New Formulation of Protein Evolutionary Models that Account for Structural Constraints. </w:t>
      </w:r>
      <w:r w:rsidRPr="00250D2B">
        <w:rPr>
          <w:i/>
          <w:iCs/>
          <w:lang w:val="es-ES_tradnl"/>
        </w:rPr>
        <w:t>Mol. Biol. Evol.</w:t>
      </w:r>
      <w:r w:rsidRPr="00250D2B">
        <w:rPr>
          <w:lang w:val="es-ES_tradnl"/>
        </w:rPr>
        <w:t xml:space="preserve"> 31:736–749.</w:t>
      </w:r>
    </w:p>
    <w:p w14:paraId="3F9DF6D1"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Branco C, Kanellou M, González-Martín A, Arenas M. 2022. </w:t>
      </w:r>
      <w:r w:rsidRPr="00250D2B">
        <w:rPr>
          <w:lang w:val="en-US"/>
        </w:rPr>
        <w:t xml:space="preserve">Consequences of the Last Glacial Period on the Genetic Diversity of Southeast Asians. </w:t>
      </w:r>
      <w:r w:rsidRPr="00250D2B">
        <w:rPr>
          <w:i/>
          <w:iCs/>
          <w:lang w:val="en-US"/>
        </w:rPr>
        <w:t>Genes</w:t>
      </w:r>
      <w:r w:rsidRPr="00250D2B">
        <w:rPr>
          <w:lang w:val="en-US"/>
        </w:rPr>
        <w:t xml:space="preserve"> 13:384.</w:t>
      </w:r>
    </w:p>
    <w:p w14:paraId="2A128858"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Carvajal-Rodriguez A. 2006. Recombination Estimation Under Complex Evolutionary Models with the Coalescent Composite-Likelihood Method. </w:t>
      </w:r>
      <w:r w:rsidRPr="00250D2B">
        <w:rPr>
          <w:i/>
          <w:iCs/>
          <w:lang w:val="en-US"/>
        </w:rPr>
        <w:t>Mol. Biol. Evol.</w:t>
      </w:r>
      <w:r w:rsidRPr="00250D2B">
        <w:rPr>
          <w:lang w:val="en-US"/>
        </w:rPr>
        <w:t xml:space="preserve"> 23:817–827.</w:t>
      </w:r>
    </w:p>
    <w:p w14:paraId="24055856"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Chaurasia S, Dutheil JY. 2022. The Structural Determinants of Intra-Protein Compensatory Substitutions.Rogers R, editor. </w:t>
      </w:r>
      <w:r w:rsidRPr="00250D2B">
        <w:rPr>
          <w:i/>
          <w:iCs/>
          <w:lang w:val="en-US"/>
        </w:rPr>
        <w:t>Mol. Biol. Evol.</w:t>
      </w:r>
      <w:r w:rsidRPr="00250D2B">
        <w:rPr>
          <w:lang w:val="en-US"/>
        </w:rPr>
        <w:t xml:space="preserve"> 39:msac063.</w:t>
      </w:r>
    </w:p>
    <w:p w14:paraId="7C1A8FD7"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Codoñer FM, Peña R, Blanch-Lombarte O, Jimenez-Moyano E, Pino M, Vollbrecht T, Clotet B, Martinez-Picado J, Draenert R, Prado JG. 2017. Gag-protease coevolution analyses define novel structural surfaces in the HIV-1 matrix and capsid involved in resistance to Protease Inhibitors. </w:t>
      </w:r>
      <w:r w:rsidRPr="00250D2B">
        <w:rPr>
          <w:i/>
          <w:iCs/>
          <w:lang w:val="en-US"/>
        </w:rPr>
        <w:t>Sci. Rep.</w:t>
      </w:r>
      <w:r w:rsidRPr="00250D2B">
        <w:rPr>
          <w:lang w:val="en-US"/>
        </w:rPr>
        <w:t xml:space="preserve"> 7:3717.</w:t>
      </w:r>
    </w:p>
    <w:p w14:paraId="220D1894"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Csilléry K, François O, Blum MGB. 2012. abc: an R package for approximate Bayesian computation (ABC): </w:t>
      </w:r>
      <w:r w:rsidRPr="00250D2B">
        <w:rPr>
          <w:i/>
          <w:iCs/>
          <w:lang w:val="en-US"/>
        </w:rPr>
        <w:t>R package: abc</w:t>
      </w:r>
      <w:r w:rsidRPr="00250D2B">
        <w:rPr>
          <w:lang w:val="en-US"/>
        </w:rPr>
        <w:t xml:space="preserve">. </w:t>
      </w:r>
      <w:r w:rsidRPr="00250D2B">
        <w:rPr>
          <w:i/>
          <w:iCs/>
          <w:lang w:val="es-ES_tradnl"/>
        </w:rPr>
        <w:t>Methods Ecol. Evol.</w:t>
      </w:r>
      <w:r w:rsidRPr="00250D2B">
        <w:rPr>
          <w:lang w:val="es-ES_tradnl"/>
        </w:rPr>
        <w:t xml:space="preserve"> 3:475–479.</w:t>
      </w:r>
    </w:p>
    <w:p w14:paraId="6B74A7C6"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Dang CC, Si Le Q, Gascuel O, Sy Le V. 2010. </w:t>
      </w:r>
      <w:r w:rsidRPr="00250D2B">
        <w:rPr>
          <w:lang w:val="en-US"/>
        </w:rPr>
        <w:t xml:space="preserve">FLU, an amino acid substitution model for influenza proteins. </w:t>
      </w:r>
      <w:r w:rsidRPr="00250D2B">
        <w:rPr>
          <w:i/>
          <w:iCs/>
          <w:lang w:val="en-US"/>
        </w:rPr>
        <w:t>BMC Evol Biol</w:t>
      </w:r>
      <w:r w:rsidRPr="00250D2B">
        <w:rPr>
          <w:lang w:val="en-US"/>
        </w:rPr>
        <w:t>:11.</w:t>
      </w:r>
    </w:p>
    <w:p w14:paraId="7555581A"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Darriba D, Posada D, Kozlov AM, Stamatakis A, Morel B, Flouri T. 2020. ModelTest-NG: A New and Scalable Tool for the Selection of DNA and Protein Evolutionary Models.Crandall K, editor. </w:t>
      </w:r>
      <w:r w:rsidRPr="00250D2B">
        <w:rPr>
          <w:i/>
          <w:iCs/>
          <w:lang w:val="es-ES_tradnl"/>
        </w:rPr>
        <w:t>Mol. Biol. Evol.</w:t>
      </w:r>
      <w:r w:rsidRPr="00250D2B">
        <w:rPr>
          <w:lang w:val="es-ES_tradnl"/>
        </w:rPr>
        <w:t xml:space="preserve"> 37:291–294.</w:t>
      </w:r>
    </w:p>
    <w:p w14:paraId="6621E357"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Darriba D, Taboada GL, Doallo R, Posada D. 2011. </w:t>
      </w:r>
      <w:r w:rsidRPr="00250D2B">
        <w:rPr>
          <w:lang w:val="en-US"/>
        </w:rPr>
        <w:t xml:space="preserve">ProtTest 3: fast selection of best-fit models of protein evolution. </w:t>
      </w:r>
      <w:r w:rsidRPr="00250D2B">
        <w:rPr>
          <w:i/>
          <w:iCs/>
          <w:lang w:val="en-US"/>
        </w:rPr>
        <w:t>Bioinformatics</w:t>
      </w:r>
      <w:r w:rsidRPr="00250D2B">
        <w:rPr>
          <w:lang w:val="en-US"/>
        </w:rPr>
        <w:t xml:space="preserve"> 27:1164–1165.</w:t>
      </w:r>
    </w:p>
    <w:p w14:paraId="3D1B7139"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Dayhoff MO, Schwartz RM, Orcutt BC. 1978. A model of evolutionary change in proteins. In: Atlas of Protein Sequence and Structure. Vol. 5. Dayhoff, M.O. Edition. Washington DC: National Biomedical Research Foundation. p. 345–</w:t>
      </w:r>
      <w:r w:rsidRPr="00250D2B">
        <w:rPr>
          <w:lang w:val="en-US"/>
        </w:rPr>
        <w:lastRenderedPageBreak/>
        <w:t>352.</w:t>
      </w:r>
    </w:p>
    <w:p w14:paraId="60D371C5"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Del Amparo R, Arenas M. 2022. Consequences of Substitution Model Selection on Protein Ancestral Sequence Reconstruction.Chang B, editor. </w:t>
      </w:r>
      <w:r w:rsidRPr="00250D2B">
        <w:rPr>
          <w:i/>
          <w:iCs/>
          <w:lang w:val="en-US"/>
        </w:rPr>
        <w:t>Mol. Biol. Evol.</w:t>
      </w:r>
      <w:r w:rsidRPr="00250D2B">
        <w:rPr>
          <w:lang w:val="en-US"/>
        </w:rPr>
        <w:t xml:space="preserve"> 39:msac144.</w:t>
      </w:r>
    </w:p>
    <w:p w14:paraId="2AC07925"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Dimmic MW, Rest JS, Mindell DP, Goldstein RA. 2002. rtREV: An Amino Acid Substitution Matrix for Inference of Retrovirus and Reverse Transcriptase Phylogeny. </w:t>
      </w:r>
      <w:r w:rsidRPr="00250D2B">
        <w:rPr>
          <w:i/>
          <w:iCs/>
          <w:lang w:val="en-US"/>
        </w:rPr>
        <w:t>J. Mol. Evol.</w:t>
      </w:r>
      <w:r w:rsidRPr="00250D2B">
        <w:rPr>
          <w:lang w:val="en-US"/>
        </w:rPr>
        <w:t xml:space="preserve"> 55:65–73.</w:t>
      </w:r>
    </w:p>
    <w:p w14:paraId="34F44D78"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Echave J. 2019. Beyond Stability Constraints: A Biophysical Model of Enzyme Evolution with Selection on Stability and Activity.Thorne J, editor. </w:t>
      </w:r>
      <w:r w:rsidRPr="00250D2B">
        <w:rPr>
          <w:i/>
          <w:iCs/>
          <w:lang w:val="en-US"/>
        </w:rPr>
        <w:t>Mol. Biol. Evol.</w:t>
      </w:r>
      <w:r w:rsidRPr="00250D2B">
        <w:rPr>
          <w:lang w:val="en-US"/>
        </w:rPr>
        <w:t xml:space="preserve"> 36:613–620.</w:t>
      </w:r>
    </w:p>
    <w:p w14:paraId="1B4CC3F2"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Echave J, Spielman SJ, Wilke CO. 2016. Causes of evolutionary rate variation among protein sites. </w:t>
      </w:r>
      <w:r w:rsidRPr="00250D2B">
        <w:rPr>
          <w:i/>
          <w:iCs/>
          <w:lang w:val="en-US"/>
        </w:rPr>
        <w:t>Nat. Rev. Genet.</w:t>
      </w:r>
      <w:r w:rsidRPr="00250D2B">
        <w:rPr>
          <w:lang w:val="en-US"/>
        </w:rPr>
        <w:t xml:space="preserve"> 17:109–121.</w:t>
      </w:r>
    </w:p>
    <w:p w14:paraId="6B05DC19"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Edgar RC. 2004. MUSCLE: multiple sequence alignment with high accuracy and high throughput. </w:t>
      </w:r>
      <w:r w:rsidRPr="00250D2B">
        <w:rPr>
          <w:i/>
          <w:iCs/>
          <w:lang w:val="es-ES_tradnl"/>
        </w:rPr>
        <w:t>Nucleic Acids Res.</w:t>
      </w:r>
      <w:r w:rsidRPr="00250D2B">
        <w:rPr>
          <w:lang w:val="es-ES_tradnl"/>
        </w:rPr>
        <w:t xml:space="preserve"> 32:1792–1797.</w:t>
      </w:r>
    </w:p>
    <w:p w14:paraId="5AD9AC55"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Ferreiro D, Khalil R, Gallego MJ, Osorio NS, Arenas M. 2022. </w:t>
      </w:r>
      <w:r w:rsidRPr="00250D2B">
        <w:rPr>
          <w:lang w:val="en-US"/>
        </w:rPr>
        <w:t xml:space="preserve">The evolution of the HIV-1 protease folding stability. </w:t>
      </w:r>
      <w:r w:rsidRPr="00250D2B">
        <w:rPr>
          <w:i/>
          <w:iCs/>
          <w:lang w:val="en-US"/>
        </w:rPr>
        <w:t>Virus Evol.</w:t>
      </w:r>
      <w:r w:rsidRPr="00250D2B">
        <w:rPr>
          <w:lang w:val="en-US"/>
        </w:rPr>
        <w:t xml:space="preserve"> 8:veac115.</w:t>
      </w:r>
    </w:p>
    <w:p w14:paraId="6BB51F74"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Franzosa EA, Xia Y. 2009. Structural Determinants of Protein Evolution Are Context-Sensitive at the Residue Level. </w:t>
      </w:r>
      <w:r w:rsidRPr="00250D2B">
        <w:rPr>
          <w:i/>
          <w:iCs/>
          <w:lang w:val="en-US"/>
        </w:rPr>
        <w:t>Mol. Biol. Evol.</w:t>
      </w:r>
      <w:r w:rsidRPr="00250D2B">
        <w:rPr>
          <w:lang w:val="en-US"/>
        </w:rPr>
        <w:t xml:space="preserve"> 26:2387–2395.</w:t>
      </w:r>
    </w:p>
    <w:p w14:paraId="1E849888"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Goldstein RA, Pollock DD. 2017. Sequence entropy of folding and the absolute rate of amino acid substitutions. </w:t>
      </w:r>
      <w:r w:rsidRPr="00250D2B">
        <w:rPr>
          <w:i/>
          <w:iCs/>
          <w:lang w:val="en-US"/>
        </w:rPr>
        <w:t>Nat. Ecol. Evol.</w:t>
      </w:r>
      <w:r w:rsidRPr="00250D2B">
        <w:rPr>
          <w:lang w:val="en-US"/>
        </w:rPr>
        <w:t xml:space="preserve"> 1:1923–1930.</w:t>
      </w:r>
    </w:p>
    <w:p w14:paraId="5FDC68C1"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Grahnen JA, Liberles DA. 2012. CASS: Protein sequence simulation with explicit genotype-phenotype mapping. </w:t>
      </w:r>
      <w:r w:rsidRPr="00250D2B">
        <w:rPr>
          <w:i/>
          <w:iCs/>
          <w:lang w:val="en-US"/>
        </w:rPr>
        <w:t>Trends Evol. Biol.</w:t>
      </w:r>
      <w:r w:rsidRPr="00250D2B">
        <w:rPr>
          <w:lang w:val="en-US"/>
        </w:rPr>
        <w:t xml:space="preserve"> 4:9.</w:t>
      </w:r>
    </w:p>
    <w:p w14:paraId="25AB9BAB"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Grantham R. 1974. Amino Acid Difference Formula to Help Explain Protein Evolution. </w:t>
      </w:r>
      <w:r w:rsidRPr="00250D2B">
        <w:rPr>
          <w:i/>
          <w:iCs/>
          <w:lang w:val="en-US"/>
        </w:rPr>
        <w:t>Science</w:t>
      </w:r>
      <w:r w:rsidRPr="00250D2B">
        <w:rPr>
          <w:lang w:val="en-US"/>
        </w:rPr>
        <w:t xml:space="preserve"> 185:862–864.</w:t>
      </w:r>
    </w:p>
    <w:p w14:paraId="437FA3A5"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Henikoff S, Henikoff JG. 1992. Amino acid substitution matrices from protein blocks. </w:t>
      </w:r>
      <w:r w:rsidRPr="00250D2B">
        <w:rPr>
          <w:i/>
          <w:iCs/>
          <w:lang w:val="en-US"/>
        </w:rPr>
        <w:t>Proc. Natl. Acad. Sci.</w:t>
      </w:r>
      <w:r w:rsidRPr="00250D2B">
        <w:rPr>
          <w:lang w:val="en-US"/>
        </w:rPr>
        <w:t xml:space="preserve"> 89:10915–10919.</w:t>
      </w:r>
    </w:p>
    <w:p w14:paraId="12B5D772"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Hoban S, Bertorelle G, Gaggiotti OE. 2012. Computer simulations: tools for population and evolutionary genetics. </w:t>
      </w:r>
      <w:r w:rsidRPr="00250D2B">
        <w:rPr>
          <w:i/>
          <w:iCs/>
          <w:lang w:val="es-ES_tradnl"/>
        </w:rPr>
        <w:t>Nat. Rev. Genet.</w:t>
      </w:r>
      <w:r w:rsidRPr="00250D2B">
        <w:rPr>
          <w:lang w:val="es-ES_tradnl"/>
        </w:rPr>
        <w:t xml:space="preserve"> 13:110–122.</w:t>
      </w:r>
    </w:p>
    <w:p w14:paraId="6516F678"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Jiménez-Santos MJ, Arenas M, Bastolla U. 2018. </w:t>
      </w:r>
      <w:r w:rsidRPr="00250D2B">
        <w:rPr>
          <w:lang w:val="en-US"/>
        </w:rPr>
        <w:t xml:space="preserve">Influence of mutation bias and hydrophobicity on the substitution rates and sequence entropies of protein evolution. </w:t>
      </w:r>
      <w:r w:rsidRPr="00250D2B">
        <w:rPr>
          <w:i/>
          <w:iCs/>
          <w:lang w:val="en-US"/>
        </w:rPr>
        <w:t>PeerJ</w:t>
      </w:r>
      <w:r w:rsidRPr="00250D2B">
        <w:rPr>
          <w:lang w:val="en-US"/>
        </w:rPr>
        <w:t xml:space="preserve"> 6:e5549.</w:t>
      </w:r>
    </w:p>
    <w:p w14:paraId="3CFA536D"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Jones DT, Taylor WR, Thornton JM. 1992. The rapid generation of mutation data matrices from protein sequences. </w:t>
      </w:r>
      <w:r w:rsidRPr="00250D2B">
        <w:rPr>
          <w:i/>
          <w:iCs/>
          <w:lang w:val="en-US"/>
        </w:rPr>
        <w:t>Bioinformatics</w:t>
      </w:r>
      <w:r w:rsidRPr="00250D2B">
        <w:rPr>
          <w:lang w:val="en-US"/>
        </w:rPr>
        <w:t xml:space="preserve"> 8:275–282.</w:t>
      </w:r>
    </w:p>
    <w:p w14:paraId="6A5F63C6"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Kalyaanamoorthy S, Minh BQ, Wong TKF, von Haeseler A, Jermiin LS. 2017. </w:t>
      </w:r>
      <w:r w:rsidRPr="00250D2B">
        <w:rPr>
          <w:lang w:val="en-US"/>
        </w:rPr>
        <w:lastRenderedPageBreak/>
        <w:t xml:space="preserve">ModelFinder: fast model selection for accurate phylogenetic estimates. </w:t>
      </w:r>
      <w:r w:rsidRPr="00250D2B">
        <w:rPr>
          <w:i/>
          <w:iCs/>
          <w:lang w:val="en-US"/>
        </w:rPr>
        <w:t>Nat. Methods</w:t>
      </w:r>
      <w:r w:rsidRPr="00250D2B">
        <w:rPr>
          <w:lang w:val="en-US"/>
        </w:rPr>
        <w:t xml:space="preserve"> 14:587–589.</w:t>
      </w:r>
    </w:p>
    <w:p w14:paraId="68838156"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Keane TM, Creevey CJ, Pentony MM, Naughton TJ, Mclnerney JO. 2006. Assessment of methods for amino acid matrix selection and their use on empirical data shows that ad hoc assumptions for choice of matrix are not justified. </w:t>
      </w:r>
      <w:r w:rsidRPr="00250D2B">
        <w:rPr>
          <w:i/>
          <w:iCs/>
          <w:lang w:val="en-US"/>
        </w:rPr>
        <w:t>BMC Evol. Biol.</w:t>
      </w:r>
      <w:r w:rsidRPr="00250D2B">
        <w:rPr>
          <w:lang w:val="en-US"/>
        </w:rPr>
        <w:t xml:space="preserve"> 6:29.</w:t>
      </w:r>
    </w:p>
    <w:p w14:paraId="1805BB5A"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Kingman JFC. 1982. The coalescent. </w:t>
      </w:r>
      <w:r w:rsidRPr="00250D2B">
        <w:rPr>
          <w:i/>
          <w:iCs/>
          <w:lang w:val="en-US"/>
        </w:rPr>
        <w:t>Stoch. Process. Their Appl.</w:t>
      </w:r>
      <w:r w:rsidRPr="00250D2B">
        <w:rPr>
          <w:lang w:val="en-US"/>
        </w:rPr>
        <w:t xml:space="preserve"> 13:235–248.</w:t>
      </w:r>
    </w:p>
    <w:p w14:paraId="2EF12FE2"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Kosiol C, Goldman N. 2005. Different Versions of the Dayhoff Rate Matrix. </w:t>
      </w:r>
      <w:r w:rsidRPr="00250D2B">
        <w:rPr>
          <w:i/>
          <w:iCs/>
          <w:lang w:val="en-US"/>
        </w:rPr>
        <w:t>Mol. Biol. Evol.</w:t>
      </w:r>
      <w:r w:rsidRPr="00250D2B">
        <w:rPr>
          <w:lang w:val="en-US"/>
        </w:rPr>
        <w:t xml:space="preserve"> 22:193–199.</w:t>
      </w:r>
    </w:p>
    <w:p w14:paraId="75C6AFD0"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Kozlov AM, Darriba D, Flouri T, Morel B, Stamatakis A. 2019. RAxML-NG: a fast, scalable and user-friendly tool for maximum likelihood phylogenetic inference.Wren J, editor. </w:t>
      </w:r>
      <w:r w:rsidRPr="00250D2B">
        <w:rPr>
          <w:i/>
          <w:iCs/>
          <w:lang w:val="en-US"/>
        </w:rPr>
        <w:t>Bioinformatics</w:t>
      </w:r>
      <w:r w:rsidRPr="00250D2B">
        <w:rPr>
          <w:lang w:val="en-US"/>
        </w:rPr>
        <w:t xml:space="preserve"> 35:4453–4455.</w:t>
      </w:r>
    </w:p>
    <w:p w14:paraId="6253C009"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Larson G, Thorne JL, Schmidler S. 2020. Incorporating Nearest-Neighbor Site Dependence into Protein Evolution Models. </w:t>
      </w:r>
      <w:r w:rsidRPr="00250D2B">
        <w:rPr>
          <w:i/>
          <w:iCs/>
          <w:lang w:val="en-US"/>
        </w:rPr>
        <w:t>J. Comput. Biol.</w:t>
      </w:r>
      <w:r w:rsidRPr="00250D2B">
        <w:rPr>
          <w:lang w:val="en-US"/>
        </w:rPr>
        <w:t xml:space="preserve"> 27:361–375.</w:t>
      </w:r>
    </w:p>
    <w:p w14:paraId="41FB14AD"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Le SQ, Gascuel O. 2008. An Improved General Amino Acid Replacement Matrix. </w:t>
      </w:r>
      <w:r w:rsidRPr="00250D2B">
        <w:rPr>
          <w:i/>
          <w:iCs/>
          <w:lang w:val="en-US"/>
        </w:rPr>
        <w:t>Mol. Biol. Evol.</w:t>
      </w:r>
      <w:r w:rsidRPr="00250D2B">
        <w:rPr>
          <w:lang w:val="en-US"/>
        </w:rPr>
        <w:t xml:space="preserve"> 25:1307–1320.</w:t>
      </w:r>
    </w:p>
    <w:p w14:paraId="585510E8"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Lemmon AR, Moriarty EC. 2004. The Importance of Proper Model Assumption in Bayesian Phylogenetics.Sullivan J, editor. </w:t>
      </w:r>
      <w:r w:rsidRPr="00250D2B">
        <w:rPr>
          <w:i/>
          <w:iCs/>
          <w:lang w:val="en-US"/>
        </w:rPr>
        <w:t>Syst. Biol.</w:t>
      </w:r>
      <w:r w:rsidRPr="00250D2B">
        <w:rPr>
          <w:lang w:val="en-US"/>
        </w:rPr>
        <w:t xml:space="preserve"> 53:265–277.</w:t>
      </w:r>
    </w:p>
    <w:p w14:paraId="527668E0"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Leuenberger C, Wegmann D. 2010. Bayesian Computation and Model Selection Without Likelihoods. </w:t>
      </w:r>
      <w:r w:rsidRPr="00250D2B">
        <w:rPr>
          <w:i/>
          <w:iCs/>
          <w:lang w:val="en-US"/>
        </w:rPr>
        <w:t>Genetics</w:t>
      </w:r>
      <w:r w:rsidRPr="00250D2B">
        <w:rPr>
          <w:lang w:val="en-US"/>
        </w:rPr>
        <w:t xml:space="preserve"> 184:243–252.</w:t>
      </w:r>
    </w:p>
    <w:p w14:paraId="23A235FD"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Liberles DA, Teichmann SA, Bahar I, Bastolla U, Bloom J, Bornberg-Bauer E, Colwell LJ, de Koning APJ, Dokholyan NV, Echave J, et al. 2012. The interface of protein structure, protein biophysics, and molecular evolution. </w:t>
      </w:r>
      <w:r w:rsidRPr="00250D2B">
        <w:rPr>
          <w:i/>
          <w:iCs/>
          <w:lang w:val="en-US"/>
        </w:rPr>
        <w:t>Protein Sci.</w:t>
      </w:r>
      <w:r w:rsidRPr="00250D2B">
        <w:rPr>
          <w:lang w:val="en-US"/>
        </w:rPr>
        <w:t xml:space="preserve"> 21:769–785.</w:t>
      </w:r>
    </w:p>
    <w:p w14:paraId="20FDF1DF"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Lopes JS, Arenas M, Posada D, Beaumont MA. 2014. Coestimation of recombination, substitution and molecular adaptation rates by approximate Bayesian computation. </w:t>
      </w:r>
      <w:r w:rsidRPr="00250D2B">
        <w:rPr>
          <w:i/>
          <w:iCs/>
          <w:lang w:val="en-US"/>
        </w:rPr>
        <w:t>Heredity</w:t>
      </w:r>
      <w:r w:rsidRPr="00250D2B">
        <w:rPr>
          <w:lang w:val="en-US"/>
        </w:rPr>
        <w:t xml:space="preserve"> 112:255–264.</w:t>
      </w:r>
    </w:p>
    <w:p w14:paraId="4934AC03"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Luo A, Qiao H, Zhang Y, Shi W, Ho SY, Xu W, Zhang A, Zhu C. 2010. Performance of criteria for selecting evolutionary models in phylogenetics: a comprehensive study based on simulated datasets. </w:t>
      </w:r>
      <w:r w:rsidRPr="00250D2B">
        <w:rPr>
          <w:i/>
          <w:iCs/>
          <w:lang w:val="en-US"/>
        </w:rPr>
        <w:t>BMC Evol. Biol.</w:t>
      </w:r>
      <w:r w:rsidRPr="00250D2B">
        <w:rPr>
          <w:lang w:val="en-US"/>
        </w:rPr>
        <w:t xml:space="preserve"> 10:242.</w:t>
      </w:r>
    </w:p>
    <w:p w14:paraId="04B7CB2E"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Minin V, Abdo Z, Joyce P, Sullivan J. 2003. Performance-Based Selection of Likelihood Models for Phylogeny Estimation.Steel M, editor. </w:t>
      </w:r>
      <w:r w:rsidRPr="00250D2B">
        <w:rPr>
          <w:i/>
          <w:iCs/>
          <w:lang w:val="en-US"/>
        </w:rPr>
        <w:t>Syst. Biol.</w:t>
      </w:r>
      <w:r w:rsidRPr="00250D2B">
        <w:rPr>
          <w:lang w:val="en-US"/>
        </w:rPr>
        <w:t xml:space="preserve"> 52:674–683.</w:t>
      </w:r>
    </w:p>
    <w:p w14:paraId="19FA6041"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Minning J, Porto M, Bastolla U. 2013. Detecting selection for negative design in </w:t>
      </w:r>
      <w:r w:rsidRPr="00250D2B">
        <w:rPr>
          <w:lang w:val="en-US"/>
        </w:rPr>
        <w:lastRenderedPageBreak/>
        <w:t xml:space="preserve">proteins through an improved model of the misfolded state: Detecting Selection for Negative Design. </w:t>
      </w:r>
      <w:r w:rsidRPr="00250D2B">
        <w:rPr>
          <w:i/>
          <w:iCs/>
          <w:lang w:val="en-US"/>
        </w:rPr>
        <w:t>Proteins Struct. Funct. Bioinforma.</w:t>
      </w:r>
      <w:r w:rsidRPr="00250D2B">
        <w:rPr>
          <w:lang w:val="en-US"/>
        </w:rPr>
        <w:t xml:space="preserve"> 81:1102–1112.</w:t>
      </w:r>
    </w:p>
    <w:p w14:paraId="354B6E76"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Mistry J, Chuguransky S, Williams L, Qureshi M, Salazar GA, Sonnhammer ELL, Tosatto SCE, Paladin L, Raj S, Richardson LJ, et al. 2021. Pfam: The protein families database in 2021. </w:t>
      </w:r>
      <w:r w:rsidRPr="00250D2B">
        <w:rPr>
          <w:i/>
          <w:iCs/>
          <w:lang w:val="en-US"/>
        </w:rPr>
        <w:t>Nucleic Acids Res.</w:t>
      </w:r>
      <w:r w:rsidRPr="00250D2B">
        <w:rPr>
          <w:lang w:val="en-US"/>
        </w:rPr>
        <w:t xml:space="preserve"> 49:D412–D419.</w:t>
      </w:r>
    </w:p>
    <w:p w14:paraId="29D97E55"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Moshe A, Wygoda E, Ecker N, Loewenthal G, Avram O, Israeli O, Hazkani-Covo E, Pe’er I, Pupko T. 2022. </w:t>
      </w:r>
      <w:r w:rsidRPr="00250D2B">
        <w:rPr>
          <w:lang w:val="en-US"/>
        </w:rPr>
        <w:t xml:space="preserve">An Approximate Bayesian Computation Approach for Modeling Genome Rearrangements.Kim Y, editor. </w:t>
      </w:r>
      <w:r w:rsidRPr="00250D2B">
        <w:rPr>
          <w:i/>
          <w:iCs/>
          <w:lang w:val="en-US"/>
        </w:rPr>
        <w:t>Mol. Biol. Evol.</w:t>
      </w:r>
      <w:r w:rsidRPr="00250D2B">
        <w:rPr>
          <w:lang w:val="en-US"/>
        </w:rPr>
        <w:t xml:space="preserve"> 39:msac231.</w:t>
      </w:r>
    </w:p>
    <w:p w14:paraId="17D05813"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Müller T, Vingron M. 2000. Modeling Amino Acid Replacement. </w:t>
      </w:r>
      <w:r w:rsidRPr="00250D2B">
        <w:rPr>
          <w:i/>
          <w:iCs/>
          <w:lang w:val="en-US"/>
        </w:rPr>
        <w:t>J. Comput. Biol.</w:t>
      </w:r>
      <w:r w:rsidRPr="00250D2B">
        <w:rPr>
          <w:lang w:val="en-US"/>
        </w:rPr>
        <w:t xml:space="preserve"> 7:761–776.</w:t>
      </w:r>
    </w:p>
    <w:p w14:paraId="2ECF9889"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Neverov AD, Popova AV, Fedonin GG, Cheremukhin EA, Klink GV, Bazykin GA. 2021. Episodic evolution of coadapted sets of amino acid sites in mitochondrial proteins.Zhang J, editor. </w:t>
      </w:r>
      <w:r w:rsidRPr="00250D2B">
        <w:rPr>
          <w:i/>
          <w:iCs/>
          <w:lang w:val="en-US"/>
        </w:rPr>
        <w:t>PLOS Genet.</w:t>
      </w:r>
      <w:r w:rsidRPr="00250D2B">
        <w:rPr>
          <w:lang w:val="en-US"/>
        </w:rPr>
        <w:t xml:space="preserve"> 17:e1008711.</w:t>
      </w:r>
    </w:p>
    <w:p w14:paraId="6D1B8C1E"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Nickle DC, Heath L, Jensen MA, Gilbert PB, Mullins JI, Kosakovsky Pond SL. 2007. HIV-Specific Probabilistic Models of Protein Evolution.Pybus O, editor. </w:t>
      </w:r>
      <w:r w:rsidRPr="00250D2B">
        <w:rPr>
          <w:i/>
          <w:iCs/>
          <w:lang w:val="en-US"/>
        </w:rPr>
        <w:t>PLoS ONE</w:t>
      </w:r>
      <w:r w:rsidRPr="00250D2B">
        <w:rPr>
          <w:lang w:val="en-US"/>
        </w:rPr>
        <w:t xml:space="preserve"> 2:e503.</w:t>
      </w:r>
    </w:p>
    <w:p w14:paraId="54DB5E9F"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Pandey A, Braun EL. 2020. Protein evolution is structure dependent and non-homogeneous across the tree of life. In: Proceedings of the 11th ACM International Conference on Bioinformatics, Computational Biology and Health Informatics. Virtual Event USA: ACM. p. 1–11. Available from: https://dl.acm.org/doi/10.1145/3388440.3412473</w:t>
      </w:r>
    </w:p>
    <w:p w14:paraId="7EC9E02F"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Perron U, Kozlov AM, Stamatakis A, Goldman N, Moal IH. 2019. Modeling Structural Constraints on Protein Evolution via Side-Chain Conformational States.Pupko T, editor. </w:t>
      </w:r>
      <w:r w:rsidRPr="00250D2B">
        <w:rPr>
          <w:i/>
          <w:iCs/>
          <w:lang w:val="en-US"/>
        </w:rPr>
        <w:t>Mol. Biol. Evol.</w:t>
      </w:r>
      <w:r w:rsidRPr="00250D2B">
        <w:rPr>
          <w:lang w:val="en-US"/>
        </w:rPr>
        <w:t xml:space="preserve"> 36:2086–2103.</w:t>
      </w:r>
    </w:p>
    <w:p w14:paraId="21AA76E5"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Priya P, Shanker A. 2021. Coevolutionary forces shaping the fitness of SARS-CoV-2 spike glycoprotein against human receptor ACE2.</w:t>
      </w:r>
    </w:p>
    <w:p w14:paraId="239FE092"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Puller V, Sagulenko P, Neher RA. 2020. Efficient inference, potential, and limitations of site-specific substitution models. </w:t>
      </w:r>
      <w:r w:rsidRPr="00250D2B">
        <w:rPr>
          <w:i/>
          <w:iCs/>
          <w:lang w:val="en-US"/>
        </w:rPr>
        <w:t>Virus Evol.</w:t>
      </w:r>
      <w:r w:rsidRPr="00250D2B">
        <w:rPr>
          <w:lang w:val="en-US"/>
        </w:rPr>
        <w:t xml:space="preserve"> 6:veaa066.</w:t>
      </w:r>
    </w:p>
    <w:p w14:paraId="47770F6A"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Pupko T, Bell RE, Mayrose I, Glaser F, Ben-Tal N. 2002. Rate4Site: an algorithmic tool for the identification of functional regions in proteins by surface mapping of evolutionary determinants within their homologues. </w:t>
      </w:r>
      <w:r w:rsidRPr="00250D2B">
        <w:rPr>
          <w:i/>
          <w:iCs/>
          <w:lang w:val="en-US"/>
        </w:rPr>
        <w:t>Bioinformatics</w:t>
      </w:r>
      <w:r w:rsidRPr="00250D2B">
        <w:rPr>
          <w:lang w:val="en-US"/>
        </w:rPr>
        <w:t xml:space="preserve"> 18:S71–S77.</w:t>
      </w:r>
    </w:p>
    <w:p w14:paraId="3D972F33"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Rawi R, Kunji K, Haoudi A, Bensmail H. 2015. Coevolution Analysis of HIV-1 Envelope Glycoprotein Complex.He Y, editor. </w:t>
      </w:r>
      <w:r w:rsidRPr="00250D2B">
        <w:rPr>
          <w:i/>
          <w:iCs/>
          <w:lang w:val="en-US"/>
        </w:rPr>
        <w:t>PLOS ONE</w:t>
      </w:r>
      <w:r w:rsidRPr="00250D2B">
        <w:rPr>
          <w:lang w:val="en-US"/>
        </w:rPr>
        <w:t xml:space="preserve"> 10:e0143245.</w:t>
      </w:r>
    </w:p>
    <w:p w14:paraId="6BFA7B43"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Ripplinger J, Sullivan J. 2010. Assessment of Substitution Model Adequacy Using </w:t>
      </w:r>
      <w:r w:rsidRPr="00250D2B">
        <w:rPr>
          <w:lang w:val="en-US"/>
        </w:rPr>
        <w:lastRenderedPageBreak/>
        <w:t xml:space="preserve">Frequentist and Bayesian Methods. </w:t>
      </w:r>
      <w:r w:rsidRPr="00250D2B">
        <w:rPr>
          <w:i/>
          <w:iCs/>
          <w:lang w:val="en-US"/>
        </w:rPr>
        <w:t>Mol. Biol. Evol.</w:t>
      </w:r>
      <w:r w:rsidRPr="00250D2B">
        <w:rPr>
          <w:lang w:val="en-US"/>
        </w:rPr>
        <w:t xml:space="preserve"> 27:2790–2803.</w:t>
      </w:r>
    </w:p>
    <w:p w14:paraId="03579AFA"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Robinson DM, Jones DT, Kishino H, Goldman N, Thorne J. 2003. Protein Evolution with Dependence Among Codons Due to Tertiary Structure. </w:t>
      </w:r>
      <w:r w:rsidRPr="00250D2B">
        <w:rPr>
          <w:i/>
          <w:iCs/>
          <w:lang w:val="en-US"/>
        </w:rPr>
        <w:t>Mol. Biol. Evol.</w:t>
      </w:r>
      <w:r w:rsidRPr="00250D2B">
        <w:rPr>
          <w:lang w:val="en-US"/>
        </w:rPr>
        <w:t xml:space="preserve"> 20:1692–1704.</w:t>
      </w:r>
    </w:p>
    <w:p w14:paraId="52E11002"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Rodrigue N, Lartillot N, Bryant D, Philippe H. 2005. Site interdependence attributed to tertiary structure in amino acid sequence evolution. </w:t>
      </w:r>
      <w:r w:rsidRPr="00250D2B">
        <w:rPr>
          <w:i/>
          <w:iCs/>
          <w:lang w:val="en-US"/>
        </w:rPr>
        <w:t>Gene</w:t>
      </w:r>
      <w:r w:rsidRPr="00250D2B">
        <w:rPr>
          <w:lang w:val="en-US"/>
        </w:rPr>
        <w:t xml:space="preserve"> 347:207–217.</w:t>
      </w:r>
    </w:p>
    <w:p w14:paraId="1F2FF67E"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Sella G, Hirsh AE. 2005. The application of statistical physics to evolutionary biology. </w:t>
      </w:r>
      <w:r w:rsidRPr="00250D2B">
        <w:rPr>
          <w:i/>
          <w:iCs/>
          <w:lang w:val="en-US"/>
        </w:rPr>
        <w:t>Proc. Natl. Acad. Sci.</w:t>
      </w:r>
      <w:r w:rsidRPr="00250D2B">
        <w:rPr>
          <w:lang w:val="en-US"/>
        </w:rPr>
        <w:t xml:space="preserve"> 102:9541–9546.</w:t>
      </w:r>
    </w:p>
    <w:p w14:paraId="0E100A7B"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Shakhnovich E, Abkevich V, Ptitsyn O. 1996. Conserved residues and the mechanism of protein folding. </w:t>
      </w:r>
      <w:r w:rsidRPr="00250D2B">
        <w:rPr>
          <w:i/>
          <w:iCs/>
          <w:lang w:val="en-US"/>
        </w:rPr>
        <w:t>Nature</w:t>
      </w:r>
      <w:r w:rsidRPr="00250D2B">
        <w:rPr>
          <w:lang w:val="en-US"/>
        </w:rPr>
        <w:t xml:space="preserve"> 379:96–98.</w:t>
      </w:r>
    </w:p>
    <w:p w14:paraId="186EC7D5" w14:textId="77777777" w:rsidR="00250D2B" w:rsidRPr="00250D2B" w:rsidRDefault="00250D2B" w:rsidP="00250D2B">
      <w:pPr>
        <w:widowControl w:val="0"/>
        <w:autoSpaceDE w:val="0"/>
        <w:autoSpaceDN w:val="0"/>
        <w:adjustRightInd w:val="0"/>
        <w:spacing w:line="360" w:lineRule="auto"/>
        <w:ind w:left="709" w:hanging="709"/>
        <w:rPr>
          <w:lang w:val="es-ES_tradnl"/>
        </w:rPr>
      </w:pPr>
      <w:r w:rsidRPr="00250D2B">
        <w:rPr>
          <w:lang w:val="en-US"/>
        </w:rPr>
        <w:t xml:space="preserve">Shoemaker JS, Fitch WM. 1989. Evidence from nuclear sequences that invariable sites should be considered when sequence divergence is calculated. </w:t>
      </w:r>
      <w:r w:rsidRPr="00250D2B">
        <w:rPr>
          <w:i/>
          <w:iCs/>
          <w:lang w:val="es-ES_tradnl"/>
        </w:rPr>
        <w:t>Mol. Biol. Evol.</w:t>
      </w:r>
      <w:r w:rsidRPr="00250D2B">
        <w:rPr>
          <w:lang w:val="es-ES_tradnl"/>
        </w:rPr>
        <w:t xml:space="preserve"> 6:270–289.</w:t>
      </w:r>
    </w:p>
    <w:p w14:paraId="6CF5043A"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s-ES_tradnl"/>
        </w:rPr>
        <w:t xml:space="preserve">Sigrist CJA, de Castro E, Cerutti L, Cuche BA, Hulo N, Bridge A, Bougueleret L, Xenarios I. 2012. </w:t>
      </w:r>
      <w:r w:rsidRPr="00250D2B">
        <w:rPr>
          <w:lang w:val="en-US"/>
        </w:rPr>
        <w:t xml:space="preserve">New and continuing developments at PROSITE. </w:t>
      </w:r>
      <w:r w:rsidRPr="00250D2B">
        <w:rPr>
          <w:i/>
          <w:iCs/>
          <w:lang w:val="en-US"/>
        </w:rPr>
        <w:t>Nucleic Acids Res.</w:t>
      </w:r>
      <w:r w:rsidRPr="00250D2B">
        <w:rPr>
          <w:lang w:val="en-US"/>
        </w:rPr>
        <w:t xml:space="preserve"> 41:D344–D347.</w:t>
      </w:r>
    </w:p>
    <w:p w14:paraId="0EB01AB6"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Sousa VC, Beaumont MA, Fernandes P, Coelho MM, Chikhi L. 2012. Population divergence with or without admixture: selecting models using an ABC approach. </w:t>
      </w:r>
      <w:r w:rsidRPr="00250D2B">
        <w:rPr>
          <w:i/>
          <w:iCs/>
          <w:lang w:val="en-US"/>
        </w:rPr>
        <w:t>Heredity</w:t>
      </w:r>
      <w:r w:rsidRPr="00250D2B">
        <w:rPr>
          <w:lang w:val="en-US"/>
        </w:rPr>
        <w:t xml:space="preserve"> 108:521–530.</w:t>
      </w:r>
    </w:p>
    <w:p w14:paraId="14FD727D"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Starr TN, Thornton JW. 2016. Epistasis in protein evolution. </w:t>
      </w:r>
      <w:r w:rsidRPr="00250D2B">
        <w:rPr>
          <w:i/>
          <w:iCs/>
          <w:lang w:val="en-US"/>
        </w:rPr>
        <w:t>Protein Sci.</w:t>
      </w:r>
      <w:r w:rsidRPr="00250D2B">
        <w:rPr>
          <w:lang w:val="en-US"/>
        </w:rPr>
        <w:t xml:space="preserve"> 25:1204–1218.</w:t>
      </w:r>
    </w:p>
    <w:p w14:paraId="5A1DEBFE"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Sullivan J, Joyce P. 2005. Model Selection in Phylogenetics. </w:t>
      </w:r>
      <w:r w:rsidRPr="00250D2B">
        <w:rPr>
          <w:i/>
          <w:iCs/>
          <w:lang w:val="en-US"/>
        </w:rPr>
        <w:t>Annu. Rev. Ecol. Evol. Syst.</w:t>
      </w:r>
      <w:r w:rsidRPr="00250D2B">
        <w:rPr>
          <w:lang w:val="en-US"/>
        </w:rPr>
        <w:t xml:space="preserve"> 36:445–466.</w:t>
      </w:r>
    </w:p>
    <w:p w14:paraId="48F34D29"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Tamura K, Stecher G, Kumar S. 2021. MEGA11: Molecular Evolutionary Genetics Analysis Version 11.Battistuzzi FU, editor. </w:t>
      </w:r>
      <w:r w:rsidRPr="00250D2B">
        <w:rPr>
          <w:i/>
          <w:iCs/>
          <w:lang w:val="en-US"/>
        </w:rPr>
        <w:t>Mol. Biol. Evol.</w:t>
      </w:r>
      <w:r w:rsidRPr="00250D2B">
        <w:rPr>
          <w:lang w:val="en-US"/>
        </w:rPr>
        <w:t xml:space="preserve"> 38:3022–3027.</w:t>
      </w:r>
    </w:p>
    <w:p w14:paraId="38E3E839"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Thorne JL. 2000. Models of protein sequence evolution and their applications. </w:t>
      </w:r>
      <w:r w:rsidRPr="00250D2B">
        <w:rPr>
          <w:i/>
          <w:iCs/>
          <w:lang w:val="en-US"/>
        </w:rPr>
        <w:t>Curr. Opin. Genet. Dev.</w:t>
      </w:r>
      <w:r w:rsidRPr="00250D2B">
        <w:rPr>
          <w:lang w:val="en-US"/>
        </w:rPr>
        <w:t xml:space="preserve"> 10:602–605.</w:t>
      </w:r>
    </w:p>
    <w:p w14:paraId="1A50B3BE"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Waksman G, Krishna TS, Williams CH, Kuriyan J. 1994. Crystal structure of Escherichia coli thioredoxin reductase refined at 2 A resolution. Implications for a large conformational change during catalysis. </w:t>
      </w:r>
      <w:r w:rsidRPr="00250D2B">
        <w:rPr>
          <w:i/>
          <w:iCs/>
          <w:lang w:val="en-US"/>
        </w:rPr>
        <w:t>J. Mol. Biol.</w:t>
      </w:r>
      <w:r w:rsidRPr="00250D2B">
        <w:rPr>
          <w:lang w:val="en-US"/>
        </w:rPr>
        <w:t xml:space="preserve"> 236:800–816.</w:t>
      </w:r>
    </w:p>
    <w:p w14:paraId="250C3C1E"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Whelan S, Goldman N. 2001. A General Empirical Model of Protein Evolution Derived from Multiple Protein Families Using a Maximum-Likelihood Approach. </w:t>
      </w:r>
      <w:r w:rsidRPr="00250D2B">
        <w:rPr>
          <w:i/>
          <w:iCs/>
          <w:lang w:val="en-US"/>
        </w:rPr>
        <w:t>Mol. Biol. Evol.</w:t>
      </w:r>
      <w:r w:rsidRPr="00250D2B">
        <w:rPr>
          <w:lang w:val="en-US"/>
        </w:rPr>
        <w:t xml:space="preserve"> 18:691–699.</w:t>
      </w:r>
    </w:p>
    <w:p w14:paraId="616B184C" w14:textId="77777777" w:rsidR="00250D2B" w:rsidRPr="00250D2B" w:rsidRDefault="00250D2B" w:rsidP="00250D2B">
      <w:pPr>
        <w:widowControl w:val="0"/>
        <w:autoSpaceDE w:val="0"/>
        <w:autoSpaceDN w:val="0"/>
        <w:adjustRightInd w:val="0"/>
        <w:spacing w:line="360" w:lineRule="auto"/>
        <w:ind w:left="709" w:hanging="709"/>
        <w:rPr>
          <w:lang w:val="en-US"/>
        </w:rPr>
      </w:pPr>
      <w:r w:rsidRPr="00250D2B">
        <w:rPr>
          <w:lang w:val="en-US"/>
        </w:rPr>
        <w:t xml:space="preserve">Wilson DJ, Gabriel E, Leatherbarrow AJH, Cheesbrough J, Gee S, Bolton E, Fox A, </w:t>
      </w:r>
      <w:r w:rsidRPr="00250D2B">
        <w:rPr>
          <w:lang w:val="en-US"/>
        </w:rPr>
        <w:lastRenderedPageBreak/>
        <w:t xml:space="preserve">Hart CA, Diggle PJ, Fearnhead P. 2009. Rapid Evolution and the Importance of Recombination to the Gastroenteric Pathogen Campylobacter jejuni. </w:t>
      </w:r>
      <w:r w:rsidRPr="00250D2B">
        <w:rPr>
          <w:i/>
          <w:iCs/>
          <w:lang w:val="en-US"/>
        </w:rPr>
        <w:t>Mol. Biol. Evol.</w:t>
      </w:r>
      <w:r w:rsidRPr="00250D2B">
        <w:rPr>
          <w:lang w:val="en-US"/>
        </w:rPr>
        <w:t xml:space="preserve"> 26:385–397.</w:t>
      </w:r>
    </w:p>
    <w:p w14:paraId="64900DCC" w14:textId="77777777" w:rsidR="00250D2B" w:rsidRPr="006A65B5" w:rsidRDefault="00250D2B" w:rsidP="00250D2B">
      <w:pPr>
        <w:widowControl w:val="0"/>
        <w:autoSpaceDE w:val="0"/>
        <w:autoSpaceDN w:val="0"/>
        <w:adjustRightInd w:val="0"/>
        <w:spacing w:line="360" w:lineRule="auto"/>
        <w:ind w:left="709" w:hanging="709"/>
        <w:rPr>
          <w:lang w:val="en-US"/>
        </w:rPr>
      </w:pPr>
      <w:r w:rsidRPr="00250D2B">
        <w:rPr>
          <w:lang w:val="en-US"/>
        </w:rPr>
        <w:t xml:space="preserve">Woo J, Robertson DL, Lovell SC. 2014. Constraints from protein structure and intra-molecular coevolution influence the fitness of HIV-1 recombinants. </w:t>
      </w:r>
      <w:r w:rsidRPr="006A65B5">
        <w:rPr>
          <w:i/>
          <w:iCs/>
          <w:lang w:val="en-US"/>
        </w:rPr>
        <w:t>Virology</w:t>
      </w:r>
      <w:r w:rsidRPr="006A65B5">
        <w:rPr>
          <w:lang w:val="en-US"/>
        </w:rPr>
        <w:t xml:space="preserve"> 454–455:34–39.</w:t>
      </w:r>
    </w:p>
    <w:p w14:paraId="056E446C" w14:textId="77777777" w:rsidR="00250D2B" w:rsidRPr="006A65B5" w:rsidRDefault="00250D2B" w:rsidP="00250D2B">
      <w:pPr>
        <w:widowControl w:val="0"/>
        <w:autoSpaceDE w:val="0"/>
        <w:autoSpaceDN w:val="0"/>
        <w:adjustRightInd w:val="0"/>
        <w:spacing w:line="360" w:lineRule="auto"/>
        <w:ind w:left="709" w:hanging="709"/>
        <w:rPr>
          <w:lang w:val="en-US"/>
        </w:rPr>
      </w:pPr>
      <w:r w:rsidRPr="006A65B5">
        <w:rPr>
          <w:lang w:val="en-US"/>
        </w:rPr>
        <w:t>Yang Z. 2006. Computational Molecular Evolution. Oxford University Press Available from: https://oxford.universitypressscholarship.com/view/10.1093/acprof:oso/9780198567028.001.0001/acprof-9780198567028</w:t>
      </w:r>
    </w:p>
    <w:p w14:paraId="724399A1" w14:textId="77777777" w:rsidR="00250D2B" w:rsidRPr="006A65B5" w:rsidRDefault="00250D2B" w:rsidP="00250D2B">
      <w:pPr>
        <w:widowControl w:val="0"/>
        <w:autoSpaceDE w:val="0"/>
        <w:autoSpaceDN w:val="0"/>
        <w:adjustRightInd w:val="0"/>
        <w:spacing w:line="360" w:lineRule="auto"/>
        <w:ind w:left="709" w:hanging="709"/>
        <w:rPr>
          <w:lang w:val="en-US"/>
        </w:rPr>
      </w:pPr>
      <w:r w:rsidRPr="006A65B5">
        <w:rPr>
          <w:lang w:val="en-US"/>
        </w:rPr>
        <w:t xml:space="preserve">Yang Z, Goldman N, Friday A. 1994. Comparison of models for nucleotide substitution used in maximum-likelihood phylogenetic estimation. </w:t>
      </w:r>
      <w:r w:rsidRPr="006A65B5">
        <w:rPr>
          <w:i/>
          <w:iCs/>
          <w:lang w:val="en-US"/>
        </w:rPr>
        <w:t>Mol. Biol. Evol.</w:t>
      </w:r>
      <w:r w:rsidRPr="006A65B5">
        <w:rPr>
          <w:lang w:val="en-US"/>
        </w:rPr>
        <w:t xml:space="preserve"> [Internet]. Available from: https://academic.oup.com/mbe/article/11/2/316/1113048/Comparison-of-models-for-nucleotide-substitution</w:t>
      </w:r>
    </w:p>
    <w:p w14:paraId="2669B0BF" w14:textId="77777777" w:rsidR="00250D2B" w:rsidRPr="006A65B5" w:rsidRDefault="00250D2B" w:rsidP="00250D2B">
      <w:pPr>
        <w:widowControl w:val="0"/>
        <w:autoSpaceDE w:val="0"/>
        <w:autoSpaceDN w:val="0"/>
        <w:adjustRightInd w:val="0"/>
        <w:spacing w:line="360" w:lineRule="auto"/>
        <w:ind w:left="709" w:hanging="709"/>
        <w:rPr>
          <w:lang w:val="en-US"/>
        </w:rPr>
      </w:pPr>
      <w:r w:rsidRPr="006A65B5">
        <w:rPr>
          <w:lang w:val="en-US"/>
        </w:rPr>
        <w:t xml:space="preserve">Yang Z, Nielsen R, Hasegawa M. 1998. Models of amino acid substitution and applications to mitochondrial protein evolution. </w:t>
      </w:r>
      <w:r w:rsidRPr="006A65B5">
        <w:rPr>
          <w:i/>
          <w:iCs/>
          <w:lang w:val="en-US"/>
        </w:rPr>
        <w:t>Mol. Biol. Evol.</w:t>
      </w:r>
      <w:r w:rsidRPr="006A65B5">
        <w:rPr>
          <w:lang w:val="en-US"/>
        </w:rPr>
        <w:t xml:space="preserve"> 15:1600–1611.</w:t>
      </w:r>
    </w:p>
    <w:p w14:paraId="3FAE6195" w14:textId="77777777" w:rsidR="00250D2B" w:rsidRPr="006A65B5" w:rsidRDefault="00250D2B" w:rsidP="00250D2B">
      <w:pPr>
        <w:widowControl w:val="0"/>
        <w:autoSpaceDE w:val="0"/>
        <w:autoSpaceDN w:val="0"/>
        <w:adjustRightInd w:val="0"/>
        <w:spacing w:line="360" w:lineRule="auto"/>
        <w:ind w:left="709" w:hanging="709"/>
        <w:rPr>
          <w:lang w:val="en-US"/>
        </w:rPr>
      </w:pPr>
      <w:r w:rsidRPr="006A65B5">
        <w:rPr>
          <w:lang w:val="en-US"/>
        </w:rPr>
        <w:t xml:space="preserve">Yeh S-W, Liu J-W, Yu S-H, Shih C-H, Hwang J-K, Echave J. 2014. Site-Specific Structural Constraints on Protein Sequence Evolutionary Divergence: Local Packing Density versus Solvent Exposure. </w:t>
      </w:r>
      <w:r w:rsidRPr="006A65B5">
        <w:rPr>
          <w:i/>
          <w:iCs/>
          <w:lang w:val="en-US"/>
        </w:rPr>
        <w:t>Mol. Biol. Evol.</w:t>
      </w:r>
      <w:r w:rsidRPr="006A65B5">
        <w:rPr>
          <w:lang w:val="en-US"/>
        </w:rPr>
        <w:t xml:space="preserve"> 31:135–139.</w:t>
      </w:r>
    </w:p>
    <w:p w14:paraId="1FE274F0" w14:textId="77777777" w:rsidR="00250D2B" w:rsidRPr="006A65B5" w:rsidRDefault="00250D2B" w:rsidP="00250D2B">
      <w:pPr>
        <w:widowControl w:val="0"/>
        <w:autoSpaceDE w:val="0"/>
        <w:autoSpaceDN w:val="0"/>
        <w:adjustRightInd w:val="0"/>
        <w:spacing w:line="360" w:lineRule="auto"/>
        <w:ind w:left="709" w:hanging="709"/>
        <w:rPr>
          <w:lang w:val="en-US"/>
          <w:rPrChange w:id="172" w:author="David Ferreiro Garcia" w:date="2023-02-16T18:32:00Z">
            <w:rPr>
              <w:lang w:val="es-ES_tradnl"/>
            </w:rPr>
          </w:rPrChange>
        </w:rPr>
      </w:pPr>
      <w:r w:rsidRPr="006A65B5">
        <w:rPr>
          <w:lang w:val="en-US"/>
        </w:rPr>
        <w:t xml:space="preserve">Yu J, Thorne JL. 2006. Dependence among Sites in RNA Evolution. </w:t>
      </w:r>
      <w:r w:rsidRPr="006A65B5">
        <w:rPr>
          <w:i/>
          <w:iCs/>
          <w:lang w:val="en-US"/>
          <w:rPrChange w:id="173" w:author="David Ferreiro Garcia" w:date="2023-02-16T18:32:00Z">
            <w:rPr>
              <w:i/>
              <w:iCs/>
              <w:lang w:val="es-ES_tradnl"/>
            </w:rPr>
          </w:rPrChange>
        </w:rPr>
        <w:t>Mol. Biol. Evol.</w:t>
      </w:r>
      <w:r w:rsidRPr="006A65B5">
        <w:rPr>
          <w:lang w:val="en-US"/>
          <w:rPrChange w:id="174" w:author="David Ferreiro Garcia" w:date="2023-02-16T18:32:00Z">
            <w:rPr>
              <w:lang w:val="es-ES_tradnl"/>
            </w:rPr>
          </w:rPrChange>
        </w:rPr>
        <w:t xml:space="preserve"> 23:1525–1537.</w:t>
      </w:r>
    </w:p>
    <w:p w14:paraId="4DACCC91" w14:textId="77777777" w:rsidR="00250D2B" w:rsidRPr="006A65B5" w:rsidRDefault="00250D2B" w:rsidP="00250D2B">
      <w:pPr>
        <w:widowControl w:val="0"/>
        <w:autoSpaceDE w:val="0"/>
        <w:autoSpaceDN w:val="0"/>
        <w:adjustRightInd w:val="0"/>
        <w:spacing w:line="360" w:lineRule="auto"/>
        <w:ind w:left="709" w:hanging="709"/>
        <w:rPr>
          <w:lang w:val="en-US"/>
          <w:rPrChange w:id="175" w:author="David Ferreiro Garcia" w:date="2023-02-16T18:32:00Z">
            <w:rPr>
              <w:lang w:val="es-ES_tradnl"/>
            </w:rPr>
          </w:rPrChange>
        </w:rPr>
      </w:pPr>
      <w:r w:rsidRPr="006A65B5">
        <w:rPr>
          <w:lang w:val="en-US"/>
          <w:rPrChange w:id="176" w:author="David Ferreiro Garcia" w:date="2023-02-16T18:32:00Z">
            <w:rPr>
              <w:lang w:val="es-ES_tradnl"/>
            </w:rPr>
          </w:rPrChange>
        </w:rPr>
        <w:t xml:space="preserve">Zhang J. 1999. Performance of likelihood ratio tests of evolutionary hypotheses under inadequate substitution models. </w:t>
      </w:r>
      <w:r w:rsidRPr="006A65B5">
        <w:rPr>
          <w:i/>
          <w:iCs/>
          <w:lang w:val="en-US"/>
          <w:rPrChange w:id="177" w:author="David Ferreiro Garcia" w:date="2023-02-16T18:32:00Z">
            <w:rPr>
              <w:i/>
              <w:iCs/>
              <w:lang w:val="es-ES_tradnl"/>
            </w:rPr>
          </w:rPrChange>
        </w:rPr>
        <w:t>Mol. Biol. Evol.</w:t>
      </w:r>
      <w:r w:rsidRPr="006A65B5">
        <w:rPr>
          <w:lang w:val="en-US"/>
          <w:rPrChange w:id="178" w:author="David Ferreiro Garcia" w:date="2023-02-16T18:32:00Z">
            <w:rPr>
              <w:lang w:val="es-ES_tradnl"/>
            </w:rPr>
          </w:rPrChange>
        </w:rPr>
        <w:t xml:space="preserve"> 16:868–875.</w:t>
      </w:r>
    </w:p>
    <w:p w14:paraId="7930A50C" w14:textId="77777777" w:rsidR="00250D2B" w:rsidRPr="00E9796A" w:rsidRDefault="00250D2B" w:rsidP="00250D2B">
      <w:pPr>
        <w:widowControl w:val="0"/>
        <w:autoSpaceDE w:val="0"/>
        <w:autoSpaceDN w:val="0"/>
        <w:adjustRightInd w:val="0"/>
        <w:spacing w:line="360" w:lineRule="auto"/>
        <w:ind w:left="709" w:hanging="709"/>
        <w:rPr>
          <w:lang w:val="en-US"/>
          <w:rPrChange w:id="179" w:author="David Ferreiro Garcia" w:date="2023-02-17T13:19:00Z">
            <w:rPr>
              <w:lang w:val="es-ES_tradnl"/>
            </w:rPr>
          </w:rPrChange>
        </w:rPr>
      </w:pPr>
      <w:r w:rsidRPr="006A65B5">
        <w:rPr>
          <w:lang w:val="en-US"/>
          <w:rPrChange w:id="180" w:author="David Ferreiro Garcia" w:date="2023-02-16T18:32:00Z">
            <w:rPr>
              <w:lang w:val="es-ES_tradnl"/>
            </w:rPr>
          </w:rPrChange>
        </w:rPr>
        <w:t xml:space="preserve">Zhang J, Nei M. 1997. Accuracies of ancestral amino acid sequences inferred by the parsimony, likelihood, and distance methods. </w:t>
      </w:r>
      <w:r w:rsidRPr="00E9796A">
        <w:rPr>
          <w:i/>
          <w:iCs/>
          <w:lang w:val="en-US"/>
          <w:rPrChange w:id="181" w:author="David Ferreiro Garcia" w:date="2023-02-17T13:19:00Z">
            <w:rPr>
              <w:i/>
              <w:iCs/>
              <w:lang w:val="es-ES_tradnl"/>
            </w:rPr>
          </w:rPrChange>
        </w:rPr>
        <w:t>J. Mol. Evol.</w:t>
      </w:r>
      <w:r w:rsidRPr="00E9796A">
        <w:rPr>
          <w:lang w:val="en-US"/>
          <w:rPrChange w:id="182" w:author="David Ferreiro Garcia" w:date="2023-02-17T13:19:00Z">
            <w:rPr>
              <w:lang w:val="es-ES_tradnl"/>
            </w:rPr>
          </w:rPrChange>
        </w:rPr>
        <w:t xml:space="preserve"> 44:S139–S146.</w:t>
      </w:r>
    </w:p>
    <w:p w14:paraId="449F5A4A" w14:textId="5AF6A216" w:rsidR="0059242E" w:rsidRPr="00F66F0B" w:rsidRDefault="00BB7CF6">
      <w:pPr>
        <w:spacing w:line="360" w:lineRule="auto"/>
        <w:ind w:left="709" w:hanging="709"/>
        <w:rPr>
          <w:lang w:val="en-GB"/>
        </w:rPr>
        <w:pPrChange w:id="183" w:author="David Ferreiro Garcia" w:date="2023-02-15T20:13:00Z">
          <w:pPr>
            <w:spacing w:line="360" w:lineRule="auto"/>
            <w:ind w:firstLine="709"/>
          </w:pPr>
        </w:pPrChange>
      </w:pPr>
      <w:r w:rsidRPr="00EE3DDB">
        <w:rPr>
          <w:lang w:val="en-GB"/>
        </w:rPr>
        <w:fldChar w:fldCharType="end"/>
      </w:r>
    </w:p>
    <w:p w14:paraId="6732626F" w14:textId="15B0016A" w:rsidR="00C85B81" w:rsidRPr="00F66F0B" w:rsidRDefault="00C85B81">
      <w:pPr>
        <w:spacing w:line="480" w:lineRule="auto"/>
        <w:rPr>
          <w:rStyle w:val="Refdecomentario"/>
          <w:sz w:val="24"/>
          <w:szCs w:val="24"/>
          <w:lang w:val="en-GB"/>
        </w:rPr>
        <w:pPrChange w:id="184" w:author="David Ferreiro Garcia" w:date="2023-02-15T20:13:00Z">
          <w:pPr/>
        </w:pPrChange>
      </w:pPr>
      <w:r w:rsidRPr="00F66F0B">
        <w:rPr>
          <w:rStyle w:val="Refdecomentario"/>
          <w:sz w:val="24"/>
          <w:szCs w:val="24"/>
          <w:lang w:val="en-GB"/>
        </w:rPr>
        <w:br w:type="page"/>
      </w:r>
    </w:p>
    <w:p w14:paraId="54B45F6D" w14:textId="77777777" w:rsidR="00C85B81" w:rsidRPr="00F66F0B" w:rsidRDefault="00C85B81">
      <w:pPr>
        <w:spacing w:line="480" w:lineRule="auto"/>
        <w:rPr>
          <w:rStyle w:val="Refdecomentario"/>
          <w:b/>
          <w:bCs/>
          <w:sz w:val="24"/>
          <w:szCs w:val="24"/>
          <w:lang w:val="en-GB"/>
        </w:rPr>
        <w:sectPr w:rsidR="00C85B81" w:rsidRPr="00F66F0B" w:rsidSect="001B262D">
          <w:footerReference w:type="even" r:id="rId12"/>
          <w:footerReference w:type="default" r:id="rId13"/>
          <w:pgSz w:w="11900" w:h="16840"/>
          <w:pgMar w:top="1417" w:right="1701" w:bottom="1417" w:left="1701" w:header="708" w:footer="708" w:gutter="0"/>
          <w:lnNumType w:countBy="1" w:restart="continuous"/>
          <w:cols w:space="708"/>
          <w:docGrid w:linePitch="360"/>
        </w:sectPr>
        <w:pPrChange w:id="192" w:author="David Ferreiro Garcia" w:date="2023-02-15T20:13:00Z">
          <w:pPr/>
        </w:pPrChange>
      </w:pPr>
    </w:p>
    <w:p w14:paraId="1C330F16" w14:textId="7817AC3D" w:rsidR="00352A59" w:rsidRPr="00BF1472" w:rsidRDefault="00C85B81">
      <w:pPr>
        <w:spacing w:line="480" w:lineRule="auto"/>
        <w:rPr>
          <w:rStyle w:val="Refdecomentario"/>
          <w:b/>
          <w:bCs/>
          <w:sz w:val="28"/>
          <w:szCs w:val="28"/>
          <w:lang w:val="en-GB"/>
        </w:rPr>
        <w:pPrChange w:id="193" w:author="David Ferreiro Garcia" w:date="2023-02-15T20:13:00Z">
          <w:pPr/>
        </w:pPrChange>
      </w:pPr>
      <w:r w:rsidRPr="00BF1472">
        <w:rPr>
          <w:rStyle w:val="Refdecomentario"/>
          <w:b/>
          <w:bCs/>
          <w:sz w:val="28"/>
          <w:szCs w:val="28"/>
          <w:lang w:val="en-GB"/>
        </w:rPr>
        <w:lastRenderedPageBreak/>
        <w:t>Tables</w:t>
      </w:r>
    </w:p>
    <w:p w14:paraId="2611EDAE" w14:textId="04C3B66D" w:rsidR="00010F1E" w:rsidRPr="007973AE" w:rsidRDefault="00C85B81">
      <w:pPr>
        <w:spacing w:line="480" w:lineRule="auto"/>
        <w:rPr>
          <w:rStyle w:val="Refdecomentario"/>
          <w:sz w:val="24"/>
          <w:szCs w:val="24"/>
          <w:lang w:val="en-US"/>
        </w:rPr>
        <w:pPrChange w:id="194" w:author="David Ferreiro Garcia" w:date="2023-02-15T20:14:00Z">
          <w:pPr/>
        </w:pPrChange>
      </w:pPr>
      <w:r w:rsidRPr="00F66F0B">
        <w:rPr>
          <w:rStyle w:val="Refdecomentario"/>
          <w:b/>
          <w:bCs/>
          <w:sz w:val="24"/>
          <w:szCs w:val="24"/>
          <w:lang w:val="en-GB"/>
        </w:rPr>
        <w:t xml:space="preserve">Table 1. </w:t>
      </w:r>
      <w:r w:rsidR="00EF3AC7">
        <w:rPr>
          <w:rStyle w:val="Refdecomentario"/>
          <w:b/>
          <w:bCs/>
          <w:sz w:val="24"/>
          <w:szCs w:val="24"/>
          <w:lang w:val="en-GB"/>
        </w:rPr>
        <w:t>S</w:t>
      </w:r>
      <w:r w:rsidR="00BC3344" w:rsidRPr="00F66F0B">
        <w:rPr>
          <w:rStyle w:val="Refdecomentario"/>
          <w:b/>
          <w:bCs/>
          <w:sz w:val="24"/>
          <w:szCs w:val="24"/>
          <w:lang w:val="en-GB"/>
        </w:rPr>
        <w:t xml:space="preserve">ubstitution model </w:t>
      </w:r>
      <w:r w:rsidR="00EF3AC7">
        <w:rPr>
          <w:rStyle w:val="Refdecomentario"/>
          <w:b/>
          <w:bCs/>
          <w:sz w:val="24"/>
          <w:szCs w:val="24"/>
          <w:lang w:val="en-GB"/>
        </w:rPr>
        <w:t>selection</w:t>
      </w:r>
      <w:r w:rsidR="00EF3AC7" w:rsidRPr="00F66F0B">
        <w:rPr>
          <w:rStyle w:val="Refdecomentario"/>
          <w:b/>
          <w:bCs/>
          <w:sz w:val="24"/>
          <w:szCs w:val="24"/>
          <w:lang w:val="en-GB"/>
        </w:rPr>
        <w:t xml:space="preserve"> </w:t>
      </w:r>
      <w:r w:rsidR="00EF3AC7">
        <w:rPr>
          <w:rStyle w:val="Refdecomentario"/>
          <w:b/>
          <w:bCs/>
          <w:sz w:val="24"/>
          <w:szCs w:val="24"/>
          <w:lang w:val="en-GB"/>
        </w:rPr>
        <w:t>performed</w:t>
      </w:r>
      <w:r w:rsidR="00EF3AC7" w:rsidRPr="00F66F0B">
        <w:rPr>
          <w:rStyle w:val="Refdecomentario"/>
          <w:b/>
          <w:bCs/>
          <w:sz w:val="24"/>
          <w:szCs w:val="24"/>
          <w:lang w:val="en-GB"/>
        </w:rPr>
        <w:t xml:space="preserve"> </w:t>
      </w:r>
      <w:r w:rsidR="00BC3344" w:rsidRPr="00F66F0B">
        <w:rPr>
          <w:rStyle w:val="Refdecomentario"/>
          <w:b/>
          <w:bCs/>
          <w:sz w:val="24"/>
          <w:szCs w:val="24"/>
          <w:lang w:val="en-GB"/>
        </w:rPr>
        <w:t xml:space="preserve">with </w:t>
      </w:r>
      <w:proofErr w:type="spellStart"/>
      <w:r w:rsidR="00BC3344" w:rsidRPr="00F66F0B">
        <w:rPr>
          <w:rStyle w:val="Refdecomentario"/>
          <w:b/>
          <w:bCs/>
          <w:i/>
          <w:iCs/>
          <w:sz w:val="24"/>
          <w:szCs w:val="24"/>
          <w:lang w:val="en-GB"/>
        </w:rPr>
        <w:t>Prot</w:t>
      </w:r>
      <w:r w:rsidR="00EE61E2">
        <w:rPr>
          <w:rStyle w:val="Refdecomentario"/>
          <w:b/>
          <w:bCs/>
          <w:i/>
          <w:iCs/>
          <w:sz w:val="24"/>
          <w:szCs w:val="24"/>
          <w:lang w:val="en-GB"/>
        </w:rPr>
        <w:t>ein</w:t>
      </w:r>
      <w:r w:rsidR="00BC3344" w:rsidRPr="00F66F0B">
        <w:rPr>
          <w:rStyle w:val="Refdecomentario"/>
          <w:b/>
          <w:bCs/>
          <w:i/>
          <w:iCs/>
          <w:sz w:val="24"/>
          <w:szCs w:val="24"/>
          <w:lang w:val="en-GB"/>
        </w:rPr>
        <w:t>Model</w:t>
      </w:r>
      <w:r w:rsidR="00EE61E2">
        <w:rPr>
          <w:rStyle w:val="Refdecomentario"/>
          <w:b/>
          <w:bCs/>
          <w:i/>
          <w:iCs/>
          <w:sz w:val="24"/>
          <w:szCs w:val="24"/>
          <w:lang w:val="en-GB"/>
        </w:rPr>
        <w:t>erABC</w:t>
      </w:r>
      <w:proofErr w:type="spellEnd"/>
      <w:r w:rsidR="00BC3344" w:rsidRPr="00F66F0B">
        <w:rPr>
          <w:rStyle w:val="Refdecomentario"/>
          <w:b/>
          <w:bCs/>
          <w:sz w:val="24"/>
          <w:szCs w:val="24"/>
          <w:lang w:val="en-GB"/>
        </w:rPr>
        <w:t xml:space="preserve"> for the studied </w:t>
      </w:r>
      <w:r w:rsidR="00817ECB">
        <w:rPr>
          <w:rStyle w:val="Refdecomentario"/>
          <w:b/>
          <w:bCs/>
          <w:sz w:val="24"/>
          <w:szCs w:val="24"/>
          <w:lang w:val="en-GB"/>
        </w:rPr>
        <w:t xml:space="preserve">real </w:t>
      </w:r>
      <w:r w:rsidR="00BC3344" w:rsidRPr="00F66F0B">
        <w:rPr>
          <w:rStyle w:val="Refdecomentario"/>
          <w:b/>
          <w:bCs/>
          <w:sz w:val="24"/>
          <w:szCs w:val="24"/>
          <w:lang w:val="en-GB"/>
        </w:rPr>
        <w:t>protein families</w:t>
      </w:r>
      <w:r w:rsidR="00136A81" w:rsidRPr="00F66F0B">
        <w:rPr>
          <w:rStyle w:val="Refdecomentario"/>
          <w:b/>
          <w:bCs/>
          <w:sz w:val="24"/>
          <w:szCs w:val="24"/>
          <w:lang w:val="en-GB"/>
        </w:rPr>
        <w:t xml:space="preserve">. </w:t>
      </w:r>
      <w:r w:rsidR="00817ECB" w:rsidRPr="003B79CE">
        <w:rPr>
          <w:rStyle w:val="Refdecomentario"/>
          <w:bCs/>
          <w:sz w:val="24"/>
          <w:szCs w:val="24"/>
          <w:lang w:val="en-GB"/>
        </w:rPr>
        <w:t xml:space="preserve">For </w:t>
      </w:r>
      <w:r w:rsidR="00EF3AC7">
        <w:rPr>
          <w:rStyle w:val="Refdecomentario"/>
          <w:bCs/>
          <w:sz w:val="24"/>
          <w:szCs w:val="24"/>
          <w:lang w:val="en-GB"/>
        </w:rPr>
        <w:t xml:space="preserve">every </w:t>
      </w:r>
      <w:r w:rsidR="00C01CA3">
        <w:rPr>
          <w:rStyle w:val="Refdecomentario"/>
          <w:bCs/>
          <w:sz w:val="24"/>
          <w:szCs w:val="24"/>
          <w:lang w:val="en-GB"/>
        </w:rPr>
        <w:t>studied protein famil</w:t>
      </w:r>
      <w:r w:rsidR="00EF3AC7">
        <w:rPr>
          <w:rStyle w:val="Refdecomentario"/>
          <w:bCs/>
          <w:sz w:val="24"/>
          <w:szCs w:val="24"/>
          <w:lang w:val="en-GB"/>
        </w:rPr>
        <w:t>y</w:t>
      </w:r>
      <w:r w:rsidR="00C01CA3">
        <w:rPr>
          <w:rStyle w:val="Refdecomentario"/>
          <w:bCs/>
          <w:sz w:val="24"/>
          <w:szCs w:val="24"/>
          <w:lang w:val="en-GB"/>
        </w:rPr>
        <w:t xml:space="preserve">, </w:t>
      </w:r>
      <w:r w:rsidR="00C01CA3">
        <w:rPr>
          <w:rStyle w:val="Refdecomentario"/>
          <w:sz w:val="24"/>
          <w:szCs w:val="24"/>
          <w:lang w:val="en-GB"/>
        </w:rPr>
        <w:t>t</w:t>
      </w:r>
      <w:r w:rsidR="00136A81" w:rsidRPr="00C01CA3">
        <w:rPr>
          <w:rStyle w:val="Refdecomentario"/>
          <w:sz w:val="24"/>
          <w:szCs w:val="24"/>
          <w:lang w:val="en-GB"/>
        </w:rPr>
        <w:t>he table shows</w:t>
      </w:r>
      <w:r w:rsidR="00136A81" w:rsidRPr="00F66F0B">
        <w:rPr>
          <w:rStyle w:val="Refdecomentario"/>
          <w:sz w:val="24"/>
          <w:szCs w:val="24"/>
          <w:lang w:val="en-GB"/>
        </w:rPr>
        <w:t xml:space="preserve"> the </w:t>
      </w:r>
      <w:r w:rsidR="007C7D66">
        <w:rPr>
          <w:rStyle w:val="Refdecomentario"/>
          <w:sz w:val="24"/>
          <w:szCs w:val="24"/>
          <w:lang w:val="en-GB"/>
        </w:rPr>
        <w:t xml:space="preserve">accession code, the </w:t>
      </w:r>
      <w:r w:rsidR="00EF3AC7">
        <w:rPr>
          <w:rStyle w:val="Refdecomentario"/>
          <w:sz w:val="24"/>
          <w:szCs w:val="24"/>
          <w:lang w:val="en-GB"/>
        </w:rPr>
        <w:t xml:space="preserve">number of sequences and </w:t>
      </w:r>
      <w:r w:rsidR="00010F1E">
        <w:rPr>
          <w:rStyle w:val="Refdecomentario"/>
          <w:sz w:val="24"/>
          <w:szCs w:val="24"/>
          <w:lang w:val="en-GB"/>
        </w:rPr>
        <w:t xml:space="preserve">the </w:t>
      </w:r>
      <w:r w:rsidR="00EF3AC7">
        <w:rPr>
          <w:rStyle w:val="Refdecomentario"/>
          <w:sz w:val="24"/>
          <w:szCs w:val="24"/>
          <w:lang w:val="en-GB"/>
        </w:rPr>
        <w:t>sequence length of the dataset,</w:t>
      </w:r>
      <w:r w:rsidR="007C7D66">
        <w:rPr>
          <w:rStyle w:val="Refdecomentario"/>
          <w:sz w:val="24"/>
          <w:szCs w:val="24"/>
          <w:lang w:val="en-GB"/>
        </w:rPr>
        <w:t xml:space="preserve"> the sequence identity, the prior for the population </w:t>
      </w:r>
      <w:r w:rsidR="005222BB">
        <w:rPr>
          <w:rStyle w:val="Refdecomentario"/>
          <w:sz w:val="24"/>
          <w:szCs w:val="24"/>
          <w:lang w:val="en-GB"/>
        </w:rPr>
        <w:t>substitution rate (</w:t>
      </w:r>
      <w:r w:rsidR="005222BB" w:rsidRPr="00BB05F6">
        <w:rPr>
          <w:i/>
          <w:iCs/>
          <w:lang w:val="en-US"/>
        </w:rPr>
        <w:t>θ</w:t>
      </w:r>
      <w:r w:rsidR="005222BB" w:rsidRPr="007973AE">
        <w:rPr>
          <w:iCs/>
          <w:lang w:val="en-US"/>
        </w:rPr>
        <w:t>)</w:t>
      </w:r>
      <w:r w:rsidR="00B63FE6">
        <w:rPr>
          <w:iCs/>
          <w:lang w:val="en-US"/>
        </w:rPr>
        <w:t xml:space="preserve"> and the corresponding </w:t>
      </w:r>
      <w:r w:rsidR="009774C4">
        <w:rPr>
          <w:iCs/>
          <w:lang w:val="en-US"/>
        </w:rPr>
        <w:t xml:space="preserve">approximate </w:t>
      </w:r>
      <w:r w:rsidR="00B63FE6">
        <w:rPr>
          <w:iCs/>
          <w:lang w:val="en-US"/>
        </w:rPr>
        <w:t>range of sequence identity (</w:t>
      </w:r>
      <w:proofErr w:type="spellStart"/>
      <w:r w:rsidR="00B63FE6" w:rsidRPr="007973AE">
        <w:rPr>
          <w:i/>
          <w:iCs/>
          <w:lang w:val="en-US"/>
        </w:rPr>
        <w:t>SeqID</w:t>
      </w:r>
      <w:proofErr w:type="spellEnd"/>
      <w:r w:rsidR="00B63FE6">
        <w:rPr>
          <w:iCs/>
          <w:lang w:val="en-US"/>
        </w:rPr>
        <w:t>)</w:t>
      </w:r>
      <w:r w:rsidR="007C7D66">
        <w:rPr>
          <w:rStyle w:val="Refdecomentario"/>
          <w:sz w:val="24"/>
          <w:szCs w:val="24"/>
          <w:lang w:val="en-GB"/>
        </w:rPr>
        <w:t>,</w:t>
      </w:r>
      <w:r w:rsidR="00EF3AC7">
        <w:rPr>
          <w:rStyle w:val="Refdecomentario"/>
          <w:sz w:val="24"/>
          <w:szCs w:val="24"/>
          <w:lang w:val="en-GB"/>
        </w:rPr>
        <w:t xml:space="preserve"> </w:t>
      </w:r>
      <w:r w:rsidR="00DB43CF">
        <w:rPr>
          <w:rStyle w:val="Refdecomentario"/>
          <w:sz w:val="24"/>
          <w:szCs w:val="24"/>
          <w:lang w:val="en-GB"/>
        </w:rPr>
        <w:t>a representative protein structure</w:t>
      </w:r>
      <w:r w:rsidR="001B4E6F">
        <w:rPr>
          <w:rStyle w:val="Refdecomentario"/>
          <w:sz w:val="24"/>
          <w:szCs w:val="24"/>
          <w:lang w:val="en-GB"/>
        </w:rPr>
        <w:t xml:space="preserve"> (PDB code)</w:t>
      </w:r>
      <w:r w:rsidR="00DB43CF">
        <w:rPr>
          <w:rStyle w:val="Refdecomentario"/>
          <w:sz w:val="24"/>
          <w:szCs w:val="24"/>
          <w:lang w:val="en-GB"/>
        </w:rPr>
        <w:t xml:space="preserve"> of the dataset</w:t>
      </w:r>
      <w:r w:rsidR="00111703">
        <w:rPr>
          <w:rStyle w:val="Refdecomentario"/>
          <w:sz w:val="24"/>
          <w:szCs w:val="24"/>
          <w:lang w:val="en-GB"/>
        </w:rPr>
        <w:t xml:space="preserve">, </w:t>
      </w:r>
      <w:r w:rsidR="00E93C09">
        <w:rPr>
          <w:rStyle w:val="Refdecomentario"/>
          <w:sz w:val="24"/>
          <w:szCs w:val="24"/>
          <w:lang w:val="en-GB"/>
        </w:rPr>
        <w:t xml:space="preserve">the best-fitting empirical substitution model selected with </w:t>
      </w:r>
      <w:r w:rsidR="00E93C09" w:rsidRPr="00CD2955">
        <w:rPr>
          <w:rStyle w:val="Refdecomentario"/>
          <w:i/>
          <w:sz w:val="24"/>
          <w:szCs w:val="24"/>
          <w:lang w:val="en-GB"/>
        </w:rPr>
        <w:t>ProtTest</w:t>
      </w:r>
      <w:r w:rsidR="00EE61E2">
        <w:rPr>
          <w:rStyle w:val="Refdecomentario"/>
          <w:i/>
          <w:sz w:val="24"/>
          <w:szCs w:val="24"/>
          <w:lang w:val="en-GB"/>
        </w:rPr>
        <w:t>3</w:t>
      </w:r>
      <w:r w:rsidR="00010F1E">
        <w:rPr>
          <w:rStyle w:val="Refdecomentario"/>
          <w:sz w:val="24"/>
          <w:szCs w:val="24"/>
          <w:lang w:val="en-GB"/>
        </w:rPr>
        <w:t xml:space="preserve">, </w:t>
      </w:r>
      <w:r w:rsidR="00C01CA3">
        <w:rPr>
          <w:rStyle w:val="Refdecomentario"/>
          <w:sz w:val="24"/>
          <w:szCs w:val="24"/>
          <w:lang w:val="en-GB"/>
        </w:rPr>
        <w:t>the probability of selecting</w:t>
      </w:r>
      <w:r w:rsidR="00136A81" w:rsidRPr="00F66F0B">
        <w:rPr>
          <w:rStyle w:val="Refdecomentario"/>
          <w:sz w:val="24"/>
          <w:szCs w:val="24"/>
          <w:lang w:val="en-GB"/>
        </w:rPr>
        <w:t xml:space="preserve"> </w:t>
      </w:r>
      <w:r w:rsidR="00C01CA3">
        <w:rPr>
          <w:rStyle w:val="Refdecomentario"/>
          <w:sz w:val="24"/>
          <w:szCs w:val="24"/>
          <w:lang w:val="en-GB"/>
        </w:rPr>
        <w:t>every</w:t>
      </w:r>
      <w:r w:rsidR="00136A81" w:rsidRPr="00F66F0B">
        <w:rPr>
          <w:rStyle w:val="Refdecomentario"/>
          <w:sz w:val="24"/>
          <w:szCs w:val="24"/>
          <w:lang w:val="en-GB"/>
        </w:rPr>
        <w:t xml:space="preserve"> substitution model</w:t>
      </w:r>
      <w:r w:rsidR="00D7703F">
        <w:rPr>
          <w:rStyle w:val="Refdecomentario"/>
          <w:sz w:val="24"/>
          <w:szCs w:val="24"/>
          <w:lang w:val="en-GB"/>
        </w:rPr>
        <w:t xml:space="preserve"> (</w:t>
      </w:r>
      <w:r w:rsidR="00456B54">
        <w:rPr>
          <w:lang w:val="en-US"/>
        </w:rPr>
        <w:t xml:space="preserve">empirical, </w:t>
      </w:r>
      <w:r w:rsidR="00456B54" w:rsidRPr="00490FA1">
        <w:rPr>
          <w:i/>
          <w:lang w:val="en-US"/>
        </w:rPr>
        <w:t>Fitness</w:t>
      </w:r>
      <w:r w:rsidR="00456B54">
        <w:rPr>
          <w:lang w:val="en-US"/>
        </w:rPr>
        <w:t xml:space="preserve"> site-dependent SCS or </w:t>
      </w:r>
      <w:r w:rsidR="00456B54" w:rsidRPr="00490FA1">
        <w:rPr>
          <w:i/>
          <w:lang w:val="en-US"/>
        </w:rPr>
        <w:t>Neutral</w:t>
      </w:r>
      <w:r w:rsidR="00456B54">
        <w:rPr>
          <w:lang w:val="en-US"/>
        </w:rPr>
        <w:t xml:space="preserve"> site-dependent SCS model</w:t>
      </w:r>
      <w:r w:rsidR="00D7703F">
        <w:rPr>
          <w:rStyle w:val="Refdecomentario"/>
          <w:sz w:val="24"/>
          <w:szCs w:val="24"/>
          <w:lang w:val="en-GB"/>
        </w:rPr>
        <w:t>)</w:t>
      </w:r>
      <w:r w:rsidR="00010F1E">
        <w:rPr>
          <w:rStyle w:val="Refdecomentario"/>
          <w:sz w:val="24"/>
          <w:szCs w:val="24"/>
          <w:lang w:val="en-GB"/>
        </w:rPr>
        <w:t xml:space="preserve"> </w:t>
      </w:r>
      <w:r w:rsidR="00010F1E" w:rsidRPr="006F0773">
        <w:rPr>
          <w:lang w:val="en-GB"/>
        </w:rPr>
        <w:t>and the execution time</w:t>
      </w:r>
      <w:r w:rsidR="00F65CAC">
        <w:rPr>
          <w:lang w:val="en-GB"/>
        </w:rPr>
        <w:t xml:space="preserve"> of the analysis</w:t>
      </w:r>
      <w:r w:rsidR="00010F1E" w:rsidRPr="007973AE">
        <w:rPr>
          <w:lang w:val="en-US"/>
        </w:rPr>
        <w:t>.</w:t>
      </w:r>
    </w:p>
    <w:p w14:paraId="3A889E6A" w14:textId="77777777" w:rsidR="00010F1E" w:rsidRPr="007973AE" w:rsidRDefault="00010F1E" w:rsidP="007973AE">
      <w:pPr>
        <w:rPr>
          <w:rStyle w:val="Refdecomentario"/>
          <w:sz w:val="24"/>
          <w:szCs w:val="24"/>
          <w:lang w:val="en-US"/>
        </w:rPr>
      </w:pPr>
    </w:p>
    <w:tbl>
      <w:tblPr>
        <w:tblW w:w="14317" w:type="dxa"/>
        <w:tblLayout w:type="fixed"/>
        <w:tblCellMar>
          <w:left w:w="70" w:type="dxa"/>
          <w:right w:w="70" w:type="dxa"/>
        </w:tblCellMar>
        <w:tblLook w:val="04A0" w:firstRow="1" w:lastRow="0" w:firstColumn="1" w:lastColumn="0" w:noHBand="0" w:noVBand="1"/>
        <w:tblPrChange w:id="195" w:author="David Ferreiro Garcia" w:date="2023-02-15T20:15:00Z">
          <w:tblPr>
            <w:tblW w:w="14317" w:type="dxa"/>
            <w:tblLayout w:type="fixed"/>
            <w:tblCellMar>
              <w:left w:w="70" w:type="dxa"/>
              <w:right w:w="70" w:type="dxa"/>
            </w:tblCellMar>
            <w:tblLook w:val="04A0" w:firstRow="1" w:lastRow="0" w:firstColumn="1" w:lastColumn="0" w:noHBand="0" w:noVBand="1"/>
          </w:tblPr>
        </w:tblPrChange>
      </w:tblPr>
      <w:tblGrid>
        <w:gridCol w:w="1985"/>
        <w:gridCol w:w="1276"/>
        <w:gridCol w:w="1275"/>
        <w:gridCol w:w="1134"/>
        <w:gridCol w:w="1843"/>
        <w:gridCol w:w="1134"/>
        <w:gridCol w:w="1418"/>
        <w:gridCol w:w="992"/>
        <w:gridCol w:w="992"/>
        <w:gridCol w:w="1134"/>
        <w:gridCol w:w="1134"/>
        <w:tblGridChange w:id="196">
          <w:tblGrid>
            <w:gridCol w:w="1985"/>
            <w:gridCol w:w="1276"/>
            <w:gridCol w:w="1275"/>
            <w:gridCol w:w="1134"/>
            <w:gridCol w:w="1843"/>
            <w:gridCol w:w="1134"/>
            <w:gridCol w:w="1418"/>
            <w:gridCol w:w="992"/>
            <w:gridCol w:w="992"/>
            <w:gridCol w:w="1134"/>
            <w:gridCol w:w="1134"/>
          </w:tblGrid>
        </w:tblGridChange>
      </w:tblGrid>
      <w:tr w:rsidR="007973AE" w14:paraId="7A741F70" w14:textId="77777777" w:rsidTr="007973AE">
        <w:trPr>
          <w:trHeight w:val="1270"/>
          <w:trPrChange w:id="197" w:author="David Ferreiro Garcia" w:date="2023-02-15T20:15:00Z">
            <w:trPr>
              <w:trHeight w:val="1440"/>
            </w:trPr>
          </w:trPrChange>
        </w:trPr>
        <w:tc>
          <w:tcPr>
            <w:tcW w:w="1985" w:type="dxa"/>
            <w:tcBorders>
              <w:top w:val="single" w:sz="8" w:space="0" w:color="666666"/>
              <w:left w:val="nil"/>
              <w:bottom w:val="single" w:sz="8" w:space="0" w:color="666666"/>
              <w:right w:val="nil"/>
            </w:tcBorders>
            <w:shd w:val="clear" w:color="000000" w:fill="FFFFFF"/>
            <w:vAlign w:val="center"/>
            <w:hideMark/>
            <w:tcPrChange w:id="198" w:author="David Ferreiro Garcia" w:date="2023-02-15T20:15:00Z">
              <w:tcPr>
                <w:tcW w:w="1985" w:type="dxa"/>
                <w:tcBorders>
                  <w:top w:val="single" w:sz="8" w:space="0" w:color="666666"/>
                  <w:left w:val="nil"/>
                  <w:bottom w:val="single" w:sz="8" w:space="0" w:color="666666"/>
                  <w:right w:val="nil"/>
                </w:tcBorders>
                <w:shd w:val="clear" w:color="000000" w:fill="FFFFFF"/>
                <w:vAlign w:val="center"/>
                <w:hideMark/>
              </w:tcPr>
            </w:tcPrChange>
          </w:tcPr>
          <w:p w14:paraId="0806EA89" w14:textId="77777777" w:rsidR="007973AE" w:rsidRDefault="007973AE">
            <w:pPr>
              <w:jc w:val="center"/>
              <w:rPr>
                <w:b/>
                <w:bCs/>
                <w:i/>
                <w:iCs/>
                <w:color w:val="000000"/>
              </w:rPr>
            </w:pPr>
            <w:proofErr w:type="spellStart"/>
            <w:r>
              <w:rPr>
                <w:b/>
                <w:bCs/>
                <w:i/>
                <w:iCs/>
                <w:color w:val="000000"/>
              </w:rPr>
              <w:t>Protein</w:t>
            </w:r>
            <w:proofErr w:type="spellEnd"/>
            <w:r>
              <w:rPr>
                <w:b/>
                <w:bCs/>
                <w:i/>
                <w:iCs/>
                <w:color w:val="000000"/>
              </w:rPr>
              <w:t xml:space="preserve"> </w:t>
            </w:r>
            <w:proofErr w:type="spellStart"/>
            <w:r>
              <w:rPr>
                <w:b/>
                <w:bCs/>
                <w:i/>
                <w:iCs/>
                <w:color w:val="000000"/>
              </w:rPr>
              <w:t>family</w:t>
            </w:r>
            <w:proofErr w:type="spellEnd"/>
            <w:r>
              <w:rPr>
                <w:b/>
                <w:bCs/>
                <w:i/>
                <w:iCs/>
                <w:color w:val="000000"/>
              </w:rPr>
              <w:t xml:space="preserve"> </w:t>
            </w:r>
          </w:p>
        </w:tc>
        <w:tc>
          <w:tcPr>
            <w:tcW w:w="1276" w:type="dxa"/>
            <w:tcBorders>
              <w:top w:val="single" w:sz="8" w:space="0" w:color="666666"/>
              <w:left w:val="nil"/>
              <w:bottom w:val="single" w:sz="8" w:space="0" w:color="666666"/>
              <w:right w:val="nil"/>
            </w:tcBorders>
            <w:shd w:val="clear" w:color="000000" w:fill="FFFFFF"/>
            <w:vAlign w:val="center"/>
            <w:hideMark/>
            <w:tcPrChange w:id="199" w:author="David Ferreiro Garcia" w:date="2023-02-15T20:15:00Z">
              <w:tcPr>
                <w:tcW w:w="1276" w:type="dxa"/>
                <w:tcBorders>
                  <w:top w:val="single" w:sz="8" w:space="0" w:color="666666"/>
                  <w:left w:val="nil"/>
                  <w:bottom w:val="single" w:sz="8" w:space="0" w:color="666666"/>
                  <w:right w:val="nil"/>
                </w:tcBorders>
                <w:shd w:val="clear" w:color="000000" w:fill="FFFFFF"/>
                <w:vAlign w:val="center"/>
                <w:hideMark/>
              </w:tcPr>
            </w:tcPrChange>
          </w:tcPr>
          <w:p w14:paraId="0C60499D" w14:textId="77777777" w:rsidR="007973AE" w:rsidRDefault="007973AE">
            <w:pPr>
              <w:jc w:val="center"/>
              <w:rPr>
                <w:b/>
                <w:bCs/>
                <w:i/>
                <w:iCs/>
                <w:color w:val="000000"/>
              </w:rPr>
            </w:pPr>
            <w:proofErr w:type="spellStart"/>
            <w:r>
              <w:rPr>
                <w:b/>
                <w:bCs/>
                <w:i/>
                <w:iCs/>
                <w:color w:val="000000"/>
              </w:rPr>
              <w:t>Sequences</w:t>
            </w:r>
            <w:proofErr w:type="spellEnd"/>
            <w:r>
              <w:rPr>
                <w:b/>
                <w:bCs/>
                <w:i/>
                <w:iCs/>
                <w:color w:val="000000"/>
              </w:rPr>
              <w:t xml:space="preserve"> </w:t>
            </w:r>
            <w:proofErr w:type="spellStart"/>
            <w:r>
              <w:rPr>
                <w:b/>
                <w:bCs/>
                <w:i/>
                <w:iCs/>
                <w:color w:val="000000"/>
              </w:rPr>
              <w:t>database</w:t>
            </w:r>
            <w:proofErr w:type="spellEnd"/>
            <w:r>
              <w:rPr>
                <w:b/>
                <w:bCs/>
                <w:i/>
                <w:iCs/>
                <w:color w:val="000000"/>
              </w:rPr>
              <w:t xml:space="preserve"> </w:t>
            </w:r>
            <w:proofErr w:type="spellStart"/>
            <w:r>
              <w:rPr>
                <w:b/>
                <w:bCs/>
                <w:i/>
                <w:iCs/>
                <w:color w:val="000000"/>
              </w:rPr>
              <w:t>entry</w:t>
            </w:r>
            <w:proofErr w:type="spellEnd"/>
          </w:p>
        </w:tc>
        <w:tc>
          <w:tcPr>
            <w:tcW w:w="1275" w:type="dxa"/>
            <w:tcBorders>
              <w:top w:val="single" w:sz="8" w:space="0" w:color="666666"/>
              <w:left w:val="nil"/>
              <w:bottom w:val="single" w:sz="8" w:space="0" w:color="666666"/>
              <w:right w:val="nil"/>
            </w:tcBorders>
            <w:shd w:val="clear" w:color="000000" w:fill="FFFFFF"/>
            <w:vAlign w:val="center"/>
            <w:hideMark/>
            <w:tcPrChange w:id="200" w:author="David Ferreiro Garcia" w:date="2023-02-15T20:15:00Z">
              <w:tcPr>
                <w:tcW w:w="1275" w:type="dxa"/>
                <w:tcBorders>
                  <w:top w:val="single" w:sz="8" w:space="0" w:color="666666"/>
                  <w:left w:val="nil"/>
                  <w:bottom w:val="single" w:sz="8" w:space="0" w:color="666666"/>
                  <w:right w:val="nil"/>
                </w:tcBorders>
                <w:shd w:val="clear" w:color="000000" w:fill="FFFFFF"/>
                <w:vAlign w:val="center"/>
                <w:hideMark/>
              </w:tcPr>
            </w:tcPrChange>
          </w:tcPr>
          <w:p w14:paraId="64F4B638" w14:textId="77777777" w:rsidR="007973AE" w:rsidRPr="007973AE" w:rsidRDefault="007973AE">
            <w:pPr>
              <w:jc w:val="center"/>
              <w:rPr>
                <w:b/>
                <w:bCs/>
                <w:i/>
                <w:iCs/>
                <w:color w:val="000000"/>
                <w:lang w:val="en-US"/>
              </w:rPr>
            </w:pPr>
            <w:r w:rsidRPr="007973AE">
              <w:rPr>
                <w:b/>
                <w:bCs/>
                <w:i/>
                <w:iCs/>
                <w:color w:val="000000"/>
                <w:lang w:val="en-US"/>
              </w:rPr>
              <w:t>Number of sequences; sequences length</w:t>
            </w:r>
          </w:p>
        </w:tc>
        <w:tc>
          <w:tcPr>
            <w:tcW w:w="1134" w:type="dxa"/>
            <w:tcBorders>
              <w:top w:val="single" w:sz="8" w:space="0" w:color="666666"/>
              <w:left w:val="nil"/>
              <w:bottom w:val="single" w:sz="8" w:space="0" w:color="666666"/>
              <w:right w:val="nil"/>
            </w:tcBorders>
            <w:shd w:val="clear" w:color="000000" w:fill="FFFFFF"/>
            <w:vAlign w:val="center"/>
            <w:hideMark/>
            <w:tcPrChange w:id="201" w:author="David Ferreiro Garcia" w:date="2023-02-15T20:15:00Z">
              <w:tcPr>
                <w:tcW w:w="1134" w:type="dxa"/>
                <w:tcBorders>
                  <w:top w:val="single" w:sz="8" w:space="0" w:color="666666"/>
                  <w:left w:val="nil"/>
                  <w:bottom w:val="single" w:sz="8" w:space="0" w:color="666666"/>
                  <w:right w:val="nil"/>
                </w:tcBorders>
                <w:shd w:val="clear" w:color="000000" w:fill="FFFFFF"/>
                <w:vAlign w:val="center"/>
                <w:hideMark/>
              </w:tcPr>
            </w:tcPrChange>
          </w:tcPr>
          <w:p w14:paraId="1AFF664D" w14:textId="77777777" w:rsidR="007973AE" w:rsidRDefault="007973AE">
            <w:pPr>
              <w:jc w:val="center"/>
              <w:rPr>
                <w:b/>
                <w:bCs/>
                <w:i/>
                <w:iCs/>
                <w:color w:val="000000"/>
              </w:rPr>
            </w:pPr>
            <w:proofErr w:type="spellStart"/>
            <w:r>
              <w:rPr>
                <w:b/>
                <w:bCs/>
                <w:i/>
                <w:iCs/>
                <w:color w:val="000000"/>
              </w:rPr>
              <w:t>Sequence</w:t>
            </w:r>
            <w:proofErr w:type="spellEnd"/>
            <w:r>
              <w:rPr>
                <w:b/>
                <w:bCs/>
                <w:i/>
                <w:iCs/>
                <w:color w:val="000000"/>
              </w:rPr>
              <w:t xml:space="preserve"> </w:t>
            </w:r>
            <w:proofErr w:type="spellStart"/>
            <w:r>
              <w:rPr>
                <w:b/>
                <w:bCs/>
                <w:i/>
                <w:iCs/>
                <w:color w:val="000000"/>
              </w:rPr>
              <w:t>identity</w:t>
            </w:r>
            <w:proofErr w:type="spellEnd"/>
          </w:p>
        </w:tc>
        <w:tc>
          <w:tcPr>
            <w:tcW w:w="1843" w:type="dxa"/>
            <w:tcBorders>
              <w:top w:val="single" w:sz="8" w:space="0" w:color="666666"/>
              <w:left w:val="nil"/>
              <w:bottom w:val="single" w:sz="8" w:space="0" w:color="auto"/>
              <w:right w:val="nil"/>
            </w:tcBorders>
            <w:shd w:val="clear" w:color="000000" w:fill="FFFFFF"/>
            <w:vAlign w:val="center"/>
            <w:hideMark/>
            <w:tcPrChange w:id="202" w:author="David Ferreiro Garcia" w:date="2023-02-15T20:15:00Z">
              <w:tcPr>
                <w:tcW w:w="1843" w:type="dxa"/>
                <w:tcBorders>
                  <w:top w:val="single" w:sz="8" w:space="0" w:color="666666"/>
                  <w:left w:val="nil"/>
                  <w:bottom w:val="single" w:sz="8" w:space="0" w:color="auto"/>
                  <w:right w:val="nil"/>
                </w:tcBorders>
                <w:shd w:val="clear" w:color="000000" w:fill="FFFFFF"/>
                <w:vAlign w:val="center"/>
                <w:hideMark/>
              </w:tcPr>
            </w:tcPrChange>
          </w:tcPr>
          <w:p w14:paraId="53045749" w14:textId="556EF923" w:rsidR="007973AE" w:rsidRPr="007973AE" w:rsidRDefault="007973AE">
            <w:pPr>
              <w:jc w:val="center"/>
              <w:rPr>
                <w:b/>
                <w:bCs/>
                <w:i/>
                <w:iCs/>
                <w:color w:val="000000"/>
                <w:lang w:val="en-US"/>
              </w:rPr>
            </w:pPr>
            <w:r w:rsidRPr="007973AE">
              <w:rPr>
                <w:b/>
                <w:bCs/>
                <w:i/>
                <w:iCs/>
                <w:color w:val="000000"/>
                <w:lang w:val="en-US"/>
              </w:rPr>
              <w:t>Prior for the population substitution rate (</w:t>
            </w:r>
            <w:r>
              <w:rPr>
                <w:b/>
                <w:bCs/>
                <w:i/>
                <w:iCs/>
                <w:color w:val="000000"/>
              </w:rPr>
              <w:t>θ</w:t>
            </w:r>
            <w:r w:rsidRPr="007973AE">
              <w:rPr>
                <w:b/>
                <w:bCs/>
                <w:i/>
                <w:iCs/>
                <w:color w:val="000000"/>
                <w:lang w:val="en-US"/>
              </w:rPr>
              <w:t>); (</w:t>
            </w:r>
            <w:proofErr w:type="spellStart"/>
            <w:r w:rsidRPr="007973AE">
              <w:rPr>
                <w:b/>
                <w:bCs/>
                <w:i/>
                <w:iCs/>
                <w:color w:val="000000"/>
                <w:lang w:val="en-US"/>
              </w:rPr>
              <w:t>SeqID</w:t>
            </w:r>
            <w:proofErr w:type="spellEnd"/>
            <w:r w:rsidRPr="007973AE">
              <w:rPr>
                <w:b/>
                <w:bCs/>
                <w:i/>
                <w:iCs/>
                <w:color w:val="000000"/>
                <w:lang w:val="en-US"/>
              </w:rPr>
              <w:t>)</w:t>
            </w:r>
          </w:p>
        </w:tc>
        <w:tc>
          <w:tcPr>
            <w:tcW w:w="1134" w:type="dxa"/>
            <w:tcBorders>
              <w:top w:val="single" w:sz="8" w:space="0" w:color="666666"/>
              <w:left w:val="nil"/>
              <w:bottom w:val="single" w:sz="8" w:space="0" w:color="666666"/>
              <w:right w:val="nil"/>
            </w:tcBorders>
            <w:shd w:val="clear" w:color="000000" w:fill="FFFFFF"/>
            <w:vAlign w:val="center"/>
            <w:hideMark/>
            <w:tcPrChange w:id="203" w:author="David Ferreiro Garcia" w:date="2023-02-15T20:15:00Z">
              <w:tcPr>
                <w:tcW w:w="1134" w:type="dxa"/>
                <w:tcBorders>
                  <w:top w:val="single" w:sz="8" w:space="0" w:color="666666"/>
                  <w:left w:val="nil"/>
                  <w:bottom w:val="single" w:sz="8" w:space="0" w:color="666666"/>
                  <w:right w:val="nil"/>
                </w:tcBorders>
                <w:shd w:val="clear" w:color="000000" w:fill="FFFFFF"/>
                <w:vAlign w:val="center"/>
                <w:hideMark/>
              </w:tcPr>
            </w:tcPrChange>
          </w:tcPr>
          <w:p w14:paraId="68957803" w14:textId="77777777" w:rsidR="007973AE" w:rsidRDefault="007973AE">
            <w:pPr>
              <w:jc w:val="center"/>
              <w:rPr>
                <w:b/>
                <w:bCs/>
                <w:i/>
                <w:iCs/>
                <w:color w:val="000000"/>
              </w:rPr>
            </w:pPr>
            <w:proofErr w:type="spellStart"/>
            <w:r>
              <w:rPr>
                <w:b/>
                <w:bCs/>
                <w:i/>
                <w:iCs/>
                <w:color w:val="000000"/>
              </w:rPr>
              <w:t>Template</w:t>
            </w:r>
            <w:proofErr w:type="spellEnd"/>
            <w:r>
              <w:rPr>
                <w:b/>
                <w:bCs/>
                <w:i/>
                <w:iCs/>
                <w:color w:val="000000"/>
              </w:rPr>
              <w:t xml:space="preserve"> </w:t>
            </w:r>
            <w:proofErr w:type="spellStart"/>
            <w:r>
              <w:rPr>
                <w:b/>
                <w:bCs/>
                <w:i/>
                <w:iCs/>
                <w:color w:val="000000"/>
              </w:rPr>
              <w:t>protein</w:t>
            </w:r>
            <w:proofErr w:type="spellEnd"/>
            <w:r>
              <w:rPr>
                <w:b/>
                <w:bCs/>
                <w:i/>
                <w:iCs/>
                <w:color w:val="000000"/>
              </w:rPr>
              <w:t xml:space="preserve"> </w:t>
            </w:r>
            <w:proofErr w:type="spellStart"/>
            <w:r>
              <w:rPr>
                <w:b/>
                <w:bCs/>
                <w:i/>
                <w:iCs/>
                <w:color w:val="000000"/>
              </w:rPr>
              <w:t>structure</w:t>
            </w:r>
            <w:proofErr w:type="spellEnd"/>
          </w:p>
        </w:tc>
        <w:tc>
          <w:tcPr>
            <w:tcW w:w="1418" w:type="dxa"/>
            <w:tcBorders>
              <w:top w:val="single" w:sz="8" w:space="0" w:color="666666"/>
              <w:left w:val="nil"/>
              <w:bottom w:val="single" w:sz="8" w:space="0" w:color="666666"/>
              <w:right w:val="nil"/>
            </w:tcBorders>
            <w:shd w:val="clear" w:color="000000" w:fill="FFFFFF"/>
            <w:vAlign w:val="center"/>
            <w:hideMark/>
            <w:tcPrChange w:id="204" w:author="David Ferreiro Garcia" w:date="2023-02-15T20:15:00Z">
              <w:tcPr>
                <w:tcW w:w="1418" w:type="dxa"/>
                <w:tcBorders>
                  <w:top w:val="single" w:sz="8" w:space="0" w:color="666666"/>
                  <w:left w:val="nil"/>
                  <w:bottom w:val="single" w:sz="8" w:space="0" w:color="666666"/>
                  <w:right w:val="nil"/>
                </w:tcBorders>
                <w:shd w:val="clear" w:color="000000" w:fill="FFFFFF"/>
                <w:vAlign w:val="center"/>
                <w:hideMark/>
              </w:tcPr>
            </w:tcPrChange>
          </w:tcPr>
          <w:p w14:paraId="492A0BE4" w14:textId="77777777" w:rsidR="007973AE" w:rsidRPr="007973AE" w:rsidRDefault="007973AE">
            <w:pPr>
              <w:jc w:val="center"/>
              <w:rPr>
                <w:b/>
                <w:bCs/>
                <w:i/>
                <w:iCs/>
                <w:color w:val="000000"/>
                <w:lang w:val="en-US"/>
              </w:rPr>
            </w:pPr>
            <w:r w:rsidRPr="007973AE">
              <w:rPr>
                <w:b/>
                <w:bCs/>
                <w:i/>
                <w:iCs/>
                <w:color w:val="000000"/>
                <w:lang w:val="en-US"/>
              </w:rPr>
              <w:t>Best-fitting empirical substitution model</w:t>
            </w:r>
          </w:p>
        </w:tc>
        <w:tc>
          <w:tcPr>
            <w:tcW w:w="3118" w:type="dxa"/>
            <w:gridSpan w:val="3"/>
            <w:tcBorders>
              <w:top w:val="single" w:sz="8" w:space="0" w:color="666666"/>
              <w:left w:val="nil"/>
              <w:bottom w:val="single" w:sz="8" w:space="0" w:color="auto"/>
              <w:right w:val="nil"/>
            </w:tcBorders>
            <w:shd w:val="clear" w:color="000000" w:fill="FFFFFF"/>
            <w:vAlign w:val="center"/>
            <w:hideMark/>
            <w:tcPrChange w:id="205" w:author="David Ferreiro Garcia" w:date="2023-02-15T20:15:00Z">
              <w:tcPr>
                <w:tcW w:w="3118" w:type="dxa"/>
                <w:gridSpan w:val="3"/>
                <w:tcBorders>
                  <w:top w:val="single" w:sz="8" w:space="0" w:color="666666"/>
                  <w:left w:val="nil"/>
                  <w:bottom w:val="single" w:sz="8" w:space="0" w:color="auto"/>
                  <w:right w:val="nil"/>
                </w:tcBorders>
                <w:shd w:val="clear" w:color="000000" w:fill="FFFFFF"/>
                <w:vAlign w:val="center"/>
                <w:hideMark/>
              </w:tcPr>
            </w:tcPrChange>
          </w:tcPr>
          <w:p w14:paraId="6D170CE2" w14:textId="77777777" w:rsidR="007973AE" w:rsidRPr="007973AE" w:rsidRDefault="007973AE">
            <w:pPr>
              <w:jc w:val="center"/>
              <w:rPr>
                <w:b/>
                <w:bCs/>
                <w:i/>
                <w:iCs/>
                <w:color w:val="000000"/>
                <w:lang w:val="en-US"/>
              </w:rPr>
            </w:pPr>
            <w:r w:rsidRPr="007973AE">
              <w:rPr>
                <w:b/>
                <w:bCs/>
                <w:i/>
                <w:iCs/>
                <w:color w:val="000000"/>
                <w:lang w:val="en-US"/>
              </w:rPr>
              <w:t>Probability of substitution model selection</w:t>
            </w:r>
          </w:p>
        </w:tc>
        <w:tc>
          <w:tcPr>
            <w:tcW w:w="1134" w:type="dxa"/>
            <w:tcBorders>
              <w:top w:val="single" w:sz="4" w:space="0" w:color="auto"/>
              <w:left w:val="nil"/>
              <w:bottom w:val="single" w:sz="8" w:space="0" w:color="666666"/>
              <w:right w:val="nil"/>
            </w:tcBorders>
            <w:shd w:val="clear" w:color="000000" w:fill="FFFFFF"/>
            <w:vAlign w:val="center"/>
            <w:hideMark/>
            <w:tcPrChange w:id="206" w:author="David Ferreiro Garcia" w:date="2023-02-15T20:15:00Z">
              <w:tcPr>
                <w:tcW w:w="1134" w:type="dxa"/>
                <w:tcBorders>
                  <w:top w:val="single" w:sz="4" w:space="0" w:color="auto"/>
                  <w:left w:val="nil"/>
                  <w:bottom w:val="single" w:sz="8" w:space="0" w:color="666666"/>
                  <w:right w:val="nil"/>
                </w:tcBorders>
                <w:shd w:val="clear" w:color="000000" w:fill="FFFFFF"/>
                <w:vAlign w:val="center"/>
                <w:hideMark/>
              </w:tcPr>
            </w:tcPrChange>
          </w:tcPr>
          <w:p w14:paraId="285618E3" w14:textId="77777777" w:rsidR="007973AE" w:rsidRDefault="007973AE">
            <w:pPr>
              <w:jc w:val="center"/>
              <w:rPr>
                <w:b/>
                <w:bCs/>
                <w:i/>
                <w:iCs/>
                <w:color w:val="000000"/>
              </w:rPr>
            </w:pPr>
            <w:proofErr w:type="spellStart"/>
            <w:r>
              <w:rPr>
                <w:b/>
                <w:bCs/>
                <w:i/>
                <w:iCs/>
                <w:color w:val="000000"/>
              </w:rPr>
              <w:t>Ejecution</w:t>
            </w:r>
            <w:proofErr w:type="spellEnd"/>
            <w:r>
              <w:rPr>
                <w:b/>
                <w:bCs/>
                <w:i/>
                <w:iCs/>
                <w:color w:val="000000"/>
              </w:rPr>
              <w:t xml:space="preserve"> time (</w:t>
            </w:r>
            <w:proofErr w:type="spellStart"/>
            <w:r>
              <w:rPr>
                <w:b/>
                <w:bCs/>
                <w:i/>
                <w:iCs/>
                <w:color w:val="000000"/>
              </w:rPr>
              <w:t>hours</w:t>
            </w:r>
            <w:proofErr w:type="spellEnd"/>
            <w:r>
              <w:rPr>
                <w:b/>
                <w:bCs/>
                <w:i/>
                <w:iCs/>
                <w:color w:val="000000"/>
              </w:rPr>
              <w:t>)</w:t>
            </w:r>
          </w:p>
        </w:tc>
      </w:tr>
      <w:tr w:rsidR="007973AE" w14:paraId="3C3E653F"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121C4EC1" w14:textId="77777777" w:rsidR="007973AE" w:rsidRDefault="007973AE">
            <w:pPr>
              <w:jc w:val="center"/>
              <w:rPr>
                <w:color w:val="000000"/>
              </w:rPr>
            </w:pPr>
            <w:r>
              <w:rPr>
                <w:color w:val="000000"/>
              </w:rPr>
              <w:t xml:space="preserve">Tumor necrosis factor </w:t>
            </w:r>
            <w:proofErr w:type="spellStart"/>
            <w:r>
              <w:rPr>
                <w:color w:val="000000"/>
              </w:rPr>
              <w:t>monkeypox</w:t>
            </w:r>
            <w:proofErr w:type="spellEnd"/>
          </w:p>
        </w:tc>
        <w:tc>
          <w:tcPr>
            <w:tcW w:w="1276" w:type="dxa"/>
            <w:vMerge w:val="restart"/>
            <w:tcBorders>
              <w:top w:val="nil"/>
              <w:left w:val="nil"/>
              <w:bottom w:val="single" w:sz="8" w:space="0" w:color="666666"/>
              <w:right w:val="nil"/>
            </w:tcBorders>
            <w:shd w:val="clear" w:color="000000" w:fill="FFFFFF"/>
            <w:vAlign w:val="center"/>
            <w:hideMark/>
          </w:tcPr>
          <w:p w14:paraId="6305FE94" w14:textId="77777777" w:rsidR="007973AE" w:rsidRDefault="007973AE">
            <w:pPr>
              <w:jc w:val="center"/>
              <w:rPr>
                <w:color w:val="000000"/>
              </w:rPr>
            </w:pPr>
            <w:r>
              <w:rPr>
                <w:color w:val="000000"/>
              </w:rPr>
              <w:t>self-created</w:t>
            </w:r>
            <w:r w:rsidRPr="007973AE">
              <w:rPr>
                <w:color w:val="000000"/>
                <w:vertAlign w:val="superscript"/>
              </w:rPr>
              <w:t>1</w:t>
            </w:r>
          </w:p>
        </w:tc>
        <w:tc>
          <w:tcPr>
            <w:tcW w:w="1275" w:type="dxa"/>
            <w:vMerge w:val="restart"/>
            <w:tcBorders>
              <w:top w:val="nil"/>
              <w:left w:val="nil"/>
              <w:bottom w:val="single" w:sz="8" w:space="0" w:color="666666"/>
              <w:right w:val="nil"/>
            </w:tcBorders>
            <w:shd w:val="clear" w:color="000000" w:fill="FFFFFF"/>
            <w:vAlign w:val="center"/>
            <w:hideMark/>
          </w:tcPr>
          <w:p w14:paraId="78046401" w14:textId="77777777" w:rsidR="007973AE" w:rsidRDefault="007973AE">
            <w:pPr>
              <w:jc w:val="center"/>
              <w:rPr>
                <w:color w:val="000000"/>
              </w:rPr>
            </w:pPr>
            <w:r>
              <w:rPr>
                <w:color w:val="000000"/>
              </w:rPr>
              <w:t>10, 160</w:t>
            </w:r>
          </w:p>
        </w:tc>
        <w:tc>
          <w:tcPr>
            <w:tcW w:w="1134" w:type="dxa"/>
            <w:vMerge w:val="restart"/>
            <w:tcBorders>
              <w:top w:val="nil"/>
              <w:left w:val="nil"/>
              <w:bottom w:val="single" w:sz="8" w:space="0" w:color="666666"/>
              <w:right w:val="nil"/>
            </w:tcBorders>
            <w:shd w:val="clear" w:color="000000" w:fill="FFFFFF"/>
            <w:vAlign w:val="center"/>
            <w:hideMark/>
          </w:tcPr>
          <w:p w14:paraId="5B7D7E50" w14:textId="77777777" w:rsidR="007973AE" w:rsidRDefault="007973AE">
            <w:pPr>
              <w:jc w:val="center"/>
              <w:rPr>
                <w:color w:val="000000"/>
              </w:rPr>
            </w:pPr>
            <w:r>
              <w:rPr>
                <w:color w:val="000000"/>
              </w:rPr>
              <w:t>0.95</w:t>
            </w:r>
          </w:p>
        </w:tc>
        <w:tc>
          <w:tcPr>
            <w:tcW w:w="1843" w:type="dxa"/>
            <w:tcBorders>
              <w:top w:val="nil"/>
              <w:left w:val="nil"/>
              <w:bottom w:val="nil"/>
              <w:right w:val="nil"/>
            </w:tcBorders>
            <w:shd w:val="clear" w:color="000000" w:fill="FFFFFF"/>
            <w:vAlign w:val="center"/>
            <w:hideMark/>
          </w:tcPr>
          <w:p w14:paraId="786397F4"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1FC96421" w14:textId="77777777" w:rsidR="007973AE" w:rsidRDefault="007973AE">
            <w:pPr>
              <w:jc w:val="center"/>
              <w:rPr>
                <w:color w:val="000000"/>
              </w:rPr>
            </w:pPr>
            <w:r>
              <w:rPr>
                <w:color w:val="000000"/>
              </w:rPr>
              <w:t>3on9</w:t>
            </w:r>
          </w:p>
        </w:tc>
        <w:tc>
          <w:tcPr>
            <w:tcW w:w="1418" w:type="dxa"/>
            <w:vMerge w:val="restart"/>
            <w:tcBorders>
              <w:top w:val="nil"/>
              <w:left w:val="nil"/>
              <w:bottom w:val="single" w:sz="8" w:space="0" w:color="666666"/>
              <w:right w:val="nil"/>
            </w:tcBorders>
            <w:shd w:val="clear" w:color="000000" w:fill="FFFFFF"/>
            <w:vAlign w:val="center"/>
            <w:hideMark/>
          </w:tcPr>
          <w:p w14:paraId="0C12FC77" w14:textId="77777777" w:rsidR="007973AE" w:rsidRDefault="007973AE">
            <w:pPr>
              <w:jc w:val="center"/>
              <w:rPr>
                <w:color w:val="000000"/>
              </w:rPr>
            </w:pPr>
            <w:proofErr w:type="spellStart"/>
            <w:r>
              <w:rPr>
                <w:color w:val="000000"/>
              </w:rPr>
              <w:t>HIVw</w:t>
            </w:r>
            <w:proofErr w:type="spellEnd"/>
          </w:p>
        </w:tc>
        <w:tc>
          <w:tcPr>
            <w:tcW w:w="992" w:type="dxa"/>
            <w:tcBorders>
              <w:top w:val="nil"/>
              <w:left w:val="nil"/>
              <w:bottom w:val="nil"/>
              <w:right w:val="nil"/>
            </w:tcBorders>
            <w:shd w:val="clear" w:color="000000" w:fill="FFFFFF"/>
            <w:vAlign w:val="center"/>
            <w:hideMark/>
          </w:tcPr>
          <w:p w14:paraId="4F6C16BB" w14:textId="77777777" w:rsidR="007973AE" w:rsidRDefault="007973AE">
            <w:pPr>
              <w:jc w:val="center"/>
              <w:rPr>
                <w:color w:val="000000"/>
              </w:rPr>
            </w:pPr>
            <w:r>
              <w:rPr>
                <w:color w:val="000000"/>
              </w:rPr>
              <w:t>Fitness</w:t>
            </w:r>
          </w:p>
        </w:tc>
        <w:tc>
          <w:tcPr>
            <w:tcW w:w="992" w:type="dxa"/>
            <w:tcBorders>
              <w:top w:val="nil"/>
              <w:left w:val="nil"/>
              <w:bottom w:val="nil"/>
              <w:right w:val="nil"/>
            </w:tcBorders>
            <w:shd w:val="clear" w:color="000000" w:fill="FFFFFF"/>
            <w:vAlign w:val="center"/>
            <w:hideMark/>
          </w:tcPr>
          <w:p w14:paraId="00B0D1F0" w14:textId="77777777" w:rsidR="007973AE" w:rsidRDefault="007973AE">
            <w:pPr>
              <w:jc w:val="center"/>
              <w:rPr>
                <w:color w:val="000000"/>
              </w:rPr>
            </w:pPr>
            <w:proofErr w:type="spellStart"/>
            <w:r>
              <w:rPr>
                <w:color w:val="000000"/>
              </w:rPr>
              <w:t>HIVw</w:t>
            </w:r>
            <w:proofErr w:type="spellEnd"/>
          </w:p>
        </w:tc>
        <w:tc>
          <w:tcPr>
            <w:tcW w:w="1134" w:type="dxa"/>
            <w:tcBorders>
              <w:top w:val="nil"/>
              <w:left w:val="nil"/>
              <w:bottom w:val="nil"/>
              <w:right w:val="nil"/>
            </w:tcBorders>
            <w:shd w:val="clear" w:color="000000" w:fill="FFFFFF"/>
            <w:vAlign w:val="center"/>
            <w:hideMark/>
          </w:tcPr>
          <w:p w14:paraId="1A729B0A" w14:textId="77777777" w:rsidR="007973AE" w:rsidRDefault="007973AE">
            <w:pPr>
              <w:jc w:val="center"/>
              <w:rPr>
                <w:b/>
                <w:bCs/>
                <w:color w:val="000000"/>
              </w:rPr>
            </w:pPr>
            <w:r>
              <w:rPr>
                <w:b/>
                <w:bCs/>
                <w:color w:val="000000"/>
              </w:rPr>
              <w:t>Neutral</w:t>
            </w:r>
          </w:p>
        </w:tc>
        <w:tc>
          <w:tcPr>
            <w:tcW w:w="1134" w:type="dxa"/>
            <w:vMerge w:val="restart"/>
            <w:tcBorders>
              <w:top w:val="nil"/>
              <w:left w:val="nil"/>
              <w:bottom w:val="single" w:sz="8" w:space="0" w:color="666666"/>
              <w:right w:val="nil"/>
            </w:tcBorders>
            <w:shd w:val="clear" w:color="000000" w:fill="FFFFFF"/>
            <w:vAlign w:val="center"/>
            <w:hideMark/>
          </w:tcPr>
          <w:p w14:paraId="39B2809D" w14:textId="77777777" w:rsidR="007973AE" w:rsidRDefault="007973AE">
            <w:pPr>
              <w:jc w:val="center"/>
              <w:rPr>
                <w:color w:val="000000"/>
              </w:rPr>
            </w:pPr>
            <w:r>
              <w:rPr>
                <w:color w:val="000000"/>
              </w:rPr>
              <w:t>0.22</w:t>
            </w:r>
          </w:p>
        </w:tc>
      </w:tr>
      <w:tr w:rsidR="007973AE" w14:paraId="226FC0E6" w14:textId="77777777" w:rsidTr="007973AE">
        <w:trPr>
          <w:trHeight w:val="360"/>
        </w:trPr>
        <w:tc>
          <w:tcPr>
            <w:tcW w:w="1985" w:type="dxa"/>
            <w:vMerge/>
            <w:tcBorders>
              <w:top w:val="nil"/>
              <w:left w:val="nil"/>
              <w:bottom w:val="single" w:sz="8" w:space="0" w:color="666666"/>
              <w:right w:val="nil"/>
            </w:tcBorders>
            <w:vAlign w:val="center"/>
            <w:hideMark/>
          </w:tcPr>
          <w:p w14:paraId="70285727"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56A4705F"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7D77DA6E"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7A0399B4"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772C9662" w14:textId="77777777" w:rsidR="007973AE" w:rsidRDefault="007973AE">
            <w:pPr>
              <w:jc w:val="center"/>
              <w:rPr>
                <w:color w:val="000000"/>
              </w:rPr>
            </w:pPr>
            <w:r>
              <w:rPr>
                <w:color w:val="000000"/>
              </w:rPr>
              <w:t>(0-100)</w:t>
            </w:r>
          </w:p>
        </w:tc>
        <w:tc>
          <w:tcPr>
            <w:tcW w:w="1134" w:type="dxa"/>
            <w:vMerge/>
            <w:tcBorders>
              <w:top w:val="nil"/>
              <w:left w:val="nil"/>
              <w:bottom w:val="single" w:sz="8" w:space="0" w:color="666666"/>
              <w:right w:val="nil"/>
            </w:tcBorders>
            <w:vAlign w:val="center"/>
            <w:hideMark/>
          </w:tcPr>
          <w:p w14:paraId="04922185"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751C9ECA"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6604A36A" w14:textId="77777777" w:rsidR="007973AE" w:rsidRDefault="007973AE">
            <w:pPr>
              <w:jc w:val="center"/>
              <w:rPr>
                <w:color w:val="000000"/>
              </w:rPr>
            </w:pPr>
            <w:r>
              <w:rPr>
                <w:color w:val="000000"/>
              </w:rPr>
              <w:t>0.33</w:t>
            </w:r>
          </w:p>
        </w:tc>
        <w:tc>
          <w:tcPr>
            <w:tcW w:w="992" w:type="dxa"/>
            <w:vMerge w:val="restart"/>
            <w:tcBorders>
              <w:top w:val="nil"/>
              <w:left w:val="nil"/>
              <w:bottom w:val="single" w:sz="8" w:space="0" w:color="000000"/>
              <w:right w:val="nil"/>
            </w:tcBorders>
            <w:shd w:val="clear" w:color="000000" w:fill="FFFFFF"/>
            <w:vAlign w:val="center"/>
            <w:hideMark/>
          </w:tcPr>
          <w:p w14:paraId="5AFE1969" w14:textId="77777777" w:rsidR="007973AE" w:rsidRDefault="007973AE">
            <w:pPr>
              <w:jc w:val="center"/>
              <w:rPr>
                <w:color w:val="000000"/>
              </w:rPr>
            </w:pPr>
            <w:r>
              <w:rPr>
                <w:color w:val="000000"/>
              </w:rPr>
              <w:t>0.15</w:t>
            </w:r>
          </w:p>
        </w:tc>
        <w:tc>
          <w:tcPr>
            <w:tcW w:w="1134" w:type="dxa"/>
            <w:vMerge w:val="restart"/>
            <w:tcBorders>
              <w:top w:val="nil"/>
              <w:left w:val="nil"/>
              <w:bottom w:val="single" w:sz="8" w:space="0" w:color="000000"/>
              <w:right w:val="nil"/>
            </w:tcBorders>
            <w:shd w:val="clear" w:color="000000" w:fill="FFFFFF"/>
            <w:vAlign w:val="center"/>
            <w:hideMark/>
          </w:tcPr>
          <w:p w14:paraId="6121AD4E" w14:textId="77777777" w:rsidR="007973AE" w:rsidRDefault="007973AE">
            <w:pPr>
              <w:jc w:val="center"/>
              <w:rPr>
                <w:b/>
                <w:bCs/>
                <w:color w:val="000000"/>
              </w:rPr>
            </w:pPr>
            <w:r>
              <w:rPr>
                <w:b/>
                <w:bCs/>
                <w:color w:val="000000"/>
              </w:rPr>
              <w:t>0.52</w:t>
            </w:r>
          </w:p>
        </w:tc>
        <w:tc>
          <w:tcPr>
            <w:tcW w:w="1134" w:type="dxa"/>
            <w:vMerge/>
            <w:tcBorders>
              <w:top w:val="nil"/>
              <w:left w:val="nil"/>
              <w:bottom w:val="single" w:sz="8" w:space="0" w:color="666666"/>
              <w:right w:val="nil"/>
            </w:tcBorders>
            <w:vAlign w:val="center"/>
            <w:hideMark/>
          </w:tcPr>
          <w:p w14:paraId="64027335" w14:textId="77777777" w:rsidR="007973AE" w:rsidRDefault="007973AE">
            <w:pPr>
              <w:rPr>
                <w:color w:val="000000"/>
              </w:rPr>
            </w:pPr>
          </w:p>
        </w:tc>
      </w:tr>
      <w:tr w:rsidR="007973AE" w14:paraId="7C3AE615" w14:textId="77777777" w:rsidTr="007973AE">
        <w:trPr>
          <w:trHeight w:val="360"/>
        </w:trPr>
        <w:tc>
          <w:tcPr>
            <w:tcW w:w="1985" w:type="dxa"/>
            <w:vMerge/>
            <w:tcBorders>
              <w:top w:val="nil"/>
              <w:left w:val="nil"/>
              <w:bottom w:val="single" w:sz="8" w:space="0" w:color="666666"/>
              <w:right w:val="nil"/>
            </w:tcBorders>
            <w:vAlign w:val="center"/>
            <w:hideMark/>
          </w:tcPr>
          <w:p w14:paraId="2D5C28CF"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43965EDF"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7AC26A66"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0F78BFA5"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265CE8B2" w14:textId="77777777" w:rsidR="007973AE" w:rsidRDefault="007973AE">
            <w:pPr>
              <w:jc w:val="center"/>
              <w:rPr>
                <w:color w:val="000000"/>
              </w:rPr>
            </w:pPr>
            <w:r>
              <w:rPr>
                <w:color w:val="000000"/>
              </w:rPr>
              <w:t>(1.00-0.65)</w:t>
            </w:r>
          </w:p>
        </w:tc>
        <w:tc>
          <w:tcPr>
            <w:tcW w:w="1134" w:type="dxa"/>
            <w:vMerge/>
            <w:tcBorders>
              <w:top w:val="nil"/>
              <w:left w:val="nil"/>
              <w:bottom w:val="single" w:sz="8" w:space="0" w:color="666666"/>
              <w:right w:val="nil"/>
            </w:tcBorders>
            <w:vAlign w:val="center"/>
            <w:hideMark/>
          </w:tcPr>
          <w:p w14:paraId="5557C0A4"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22863476"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11976764"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7866169B"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7F7E29BF" w14:textId="77777777" w:rsidR="007973AE" w:rsidRDefault="007973AE">
            <w:pPr>
              <w:rPr>
                <w:b/>
                <w:bCs/>
                <w:color w:val="000000"/>
              </w:rPr>
            </w:pPr>
          </w:p>
        </w:tc>
        <w:tc>
          <w:tcPr>
            <w:tcW w:w="1134" w:type="dxa"/>
            <w:vMerge/>
            <w:tcBorders>
              <w:top w:val="nil"/>
              <w:left w:val="nil"/>
              <w:bottom w:val="single" w:sz="8" w:space="0" w:color="666666"/>
              <w:right w:val="nil"/>
            </w:tcBorders>
            <w:vAlign w:val="center"/>
            <w:hideMark/>
          </w:tcPr>
          <w:p w14:paraId="261484E4" w14:textId="77777777" w:rsidR="007973AE" w:rsidRDefault="007973AE">
            <w:pPr>
              <w:rPr>
                <w:color w:val="000000"/>
              </w:rPr>
            </w:pPr>
          </w:p>
        </w:tc>
      </w:tr>
      <w:tr w:rsidR="007973AE" w14:paraId="169D42A9"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7A99A9DD" w14:textId="77777777" w:rsidR="007973AE" w:rsidRDefault="007973AE">
            <w:pPr>
              <w:jc w:val="center"/>
              <w:rPr>
                <w:color w:val="000000"/>
              </w:rPr>
            </w:pPr>
            <w:r>
              <w:rPr>
                <w:color w:val="000000"/>
              </w:rPr>
              <w:t xml:space="preserve">HIV </w:t>
            </w:r>
            <w:proofErr w:type="spellStart"/>
            <w:r>
              <w:rPr>
                <w:color w:val="000000"/>
              </w:rPr>
              <w:t>protease</w:t>
            </w:r>
            <w:proofErr w:type="spellEnd"/>
            <w:r>
              <w:rPr>
                <w:color w:val="000000"/>
              </w:rPr>
              <w:t xml:space="preserve"> (PR)</w:t>
            </w:r>
          </w:p>
        </w:tc>
        <w:tc>
          <w:tcPr>
            <w:tcW w:w="1276" w:type="dxa"/>
            <w:vMerge w:val="restart"/>
            <w:tcBorders>
              <w:top w:val="nil"/>
              <w:left w:val="nil"/>
              <w:bottom w:val="single" w:sz="8" w:space="0" w:color="666666"/>
              <w:right w:val="nil"/>
            </w:tcBorders>
            <w:shd w:val="clear" w:color="000000" w:fill="FFFFFF"/>
            <w:vAlign w:val="center"/>
            <w:hideMark/>
          </w:tcPr>
          <w:p w14:paraId="74167566" w14:textId="77777777" w:rsidR="007973AE" w:rsidRDefault="007973AE">
            <w:pPr>
              <w:jc w:val="center"/>
              <w:rPr>
                <w:color w:val="000000"/>
              </w:rPr>
            </w:pPr>
            <w:r>
              <w:rPr>
                <w:color w:val="000000"/>
              </w:rPr>
              <w:t>PS50175</w:t>
            </w:r>
          </w:p>
        </w:tc>
        <w:tc>
          <w:tcPr>
            <w:tcW w:w="1275" w:type="dxa"/>
            <w:vMerge w:val="restart"/>
            <w:tcBorders>
              <w:top w:val="nil"/>
              <w:left w:val="nil"/>
              <w:bottom w:val="single" w:sz="8" w:space="0" w:color="666666"/>
              <w:right w:val="nil"/>
            </w:tcBorders>
            <w:shd w:val="clear" w:color="000000" w:fill="FFFFFF"/>
            <w:vAlign w:val="center"/>
            <w:hideMark/>
          </w:tcPr>
          <w:p w14:paraId="1CA2BC79" w14:textId="77777777" w:rsidR="007973AE" w:rsidRDefault="007973AE">
            <w:pPr>
              <w:jc w:val="center"/>
              <w:rPr>
                <w:color w:val="000000"/>
              </w:rPr>
            </w:pPr>
            <w:r>
              <w:rPr>
                <w:color w:val="000000"/>
              </w:rPr>
              <w:t>95, 99</w:t>
            </w:r>
          </w:p>
        </w:tc>
        <w:tc>
          <w:tcPr>
            <w:tcW w:w="1134" w:type="dxa"/>
            <w:vMerge w:val="restart"/>
            <w:tcBorders>
              <w:top w:val="nil"/>
              <w:left w:val="nil"/>
              <w:bottom w:val="single" w:sz="8" w:space="0" w:color="666666"/>
              <w:right w:val="nil"/>
            </w:tcBorders>
            <w:shd w:val="clear" w:color="000000" w:fill="FFFFFF"/>
            <w:vAlign w:val="center"/>
            <w:hideMark/>
          </w:tcPr>
          <w:p w14:paraId="2A252F85" w14:textId="77777777" w:rsidR="007973AE" w:rsidRDefault="007973AE">
            <w:pPr>
              <w:jc w:val="center"/>
              <w:rPr>
                <w:color w:val="000000"/>
              </w:rPr>
            </w:pPr>
            <w:r>
              <w:rPr>
                <w:color w:val="000000"/>
              </w:rPr>
              <w:t>0.91</w:t>
            </w:r>
          </w:p>
        </w:tc>
        <w:tc>
          <w:tcPr>
            <w:tcW w:w="1843" w:type="dxa"/>
            <w:tcBorders>
              <w:top w:val="nil"/>
              <w:left w:val="nil"/>
              <w:bottom w:val="nil"/>
              <w:right w:val="nil"/>
            </w:tcBorders>
            <w:shd w:val="clear" w:color="000000" w:fill="FFFFFF"/>
            <w:vAlign w:val="center"/>
            <w:hideMark/>
          </w:tcPr>
          <w:p w14:paraId="6F9CD8AE"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6F318378" w14:textId="77777777" w:rsidR="007973AE" w:rsidRDefault="007973AE">
            <w:pPr>
              <w:jc w:val="center"/>
              <w:rPr>
                <w:color w:val="000000"/>
              </w:rPr>
            </w:pPr>
            <w:r>
              <w:rPr>
                <w:color w:val="000000"/>
              </w:rPr>
              <w:t>1tcx</w:t>
            </w:r>
          </w:p>
        </w:tc>
        <w:tc>
          <w:tcPr>
            <w:tcW w:w="1418" w:type="dxa"/>
            <w:vMerge w:val="restart"/>
            <w:tcBorders>
              <w:top w:val="nil"/>
              <w:left w:val="nil"/>
              <w:bottom w:val="single" w:sz="8" w:space="0" w:color="666666"/>
              <w:right w:val="nil"/>
            </w:tcBorders>
            <w:shd w:val="clear" w:color="000000" w:fill="FFFFFF"/>
            <w:vAlign w:val="center"/>
            <w:hideMark/>
          </w:tcPr>
          <w:p w14:paraId="598D80F6" w14:textId="77777777" w:rsidR="007973AE" w:rsidRDefault="007973AE">
            <w:pPr>
              <w:jc w:val="center"/>
              <w:rPr>
                <w:color w:val="000000"/>
              </w:rPr>
            </w:pPr>
            <w:proofErr w:type="spellStart"/>
            <w:r>
              <w:rPr>
                <w:color w:val="000000"/>
              </w:rPr>
              <w:t>HIVb</w:t>
            </w:r>
            <w:proofErr w:type="spellEnd"/>
          </w:p>
        </w:tc>
        <w:tc>
          <w:tcPr>
            <w:tcW w:w="992" w:type="dxa"/>
            <w:tcBorders>
              <w:top w:val="nil"/>
              <w:left w:val="nil"/>
              <w:bottom w:val="nil"/>
              <w:right w:val="nil"/>
            </w:tcBorders>
            <w:shd w:val="clear" w:color="000000" w:fill="FFFFFF"/>
            <w:vAlign w:val="center"/>
            <w:hideMark/>
          </w:tcPr>
          <w:p w14:paraId="24994CA3" w14:textId="77777777" w:rsidR="007973AE" w:rsidRDefault="007973AE">
            <w:pPr>
              <w:jc w:val="center"/>
              <w:rPr>
                <w:b/>
                <w:bCs/>
                <w:color w:val="000000"/>
              </w:rPr>
            </w:pPr>
            <w:r>
              <w:rPr>
                <w:b/>
                <w:bCs/>
                <w:color w:val="000000"/>
              </w:rPr>
              <w:t>Fitness</w:t>
            </w:r>
          </w:p>
        </w:tc>
        <w:tc>
          <w:tcPr>
            <w:tcW w:w="992" w:type="dxa"/>
            <w:tcBorders>
              <w:top w:val="nil"/>
              <w:left w:val="nil"/>
              <w:bottom w:val="nil"/>
              <w:right w:val="nil"/>
            </w:tcBorders>
            <w:shd w:val="clear" w:color="000000" w:fill="FFFFFF"/>
            <w:vAlign w:val="center"/>
            <w:hideMark/>
          </w:tcPr>
          <w:p w14:paraId="281DD8F1" w14:textId="77777777" w:rsidR="007973AE" w:rsidRDefault="007973AE">
            <w:pPr>
              <w:jc w:val="center"/>
              <w:rPr>
                <w:color w:val="000000"/>
              </w:rPr>
            </w:pPr>
            <w:proofErr w:type="spellStart"/>
            <w:r>
              <w:rPr>
                <w:color w:val="000000"/>
              </w:rPr>
              <w:t>HIVb</w:t>
            </w:r>
            <w:proofErr w:type="spellEnd"/>
          </w:p>
        </w:tc>
        <w:tc>
          <w:tcPr>
            <w:tcW w:w="1134" w:type="dxa"/>
            <w:tcBorders>
              <w:top w:val="nil"/>
              <w:left w:val="nil"/>
              <w:bottom w:val="nil"/>
              <w:right w:val="nil"/>
            </w:tcBorders>
            <w:shd w:val="clear" w:color="000000" w:fill="FFFFFF"/>
            <w:vAlign w:val="center"/>
            <w:hideMark/>
          </w:tcPr>
          <w:p w14:paraId="1C185338" w14:textId="77777777" w:rsidR="007973AE" w:rsidRDefault="007973AE">
            <w:pPr>
              <w:jc w:val="center"/>
              <w:rPr>
                <w:color w:val="000000"/>
              </w:rPr>
            </w:pPr>
            <w:r>
              <w:rPr>
                <w:color w:val="000000"/>
              </w:rPr>
              <w:t>Neutral</w:t>
            </w:r>
          </w:p>
        </w:tc>
        <w:tc>
          <w:tcPr>
            <w:tcW w:w="1134" w:type="dxa"/>
            <w:vMerge w:val="restart"/>
            <w:tcBorders>
              <w:top w:val="nil"/>
              <w:left w:val="nil"/>
              <w:bottom w:val="single" w:sz="8" w:space="0" w:color="666666"/>
              <w:right w:val="nil"/>
            </w:tcBorders>
            <w:shd w:val="clear" w:color="000000" w:fill="FFFFFF"/>
            <w:vAlign w:val="center"/>
            <w:hideMark/>
          </w:tcPr>
          <w:p w14:paraId="6C3D51A0" w14:textId="77777777" w:rsidR="007973AE" w:rsidRDefault="007973AE">
            <w:pPr>
              <w:jc w:val="center"/>
              <w:rPr>
                <w:color w:val="000000"/>
              </w:rPr>
            </w:pPr>
            <w:r>
              <w:rPr>
                <w:color w:val="000000"/>
              </w:rPr>
              <w:t>1.53</w:t>
            </w:r>
          </w:p>
        </w:tc>
      </w:tr>
      <w:tr w:rsidR="007973AE" w14:paraId="3FCFCF12" w14:textId="77777777" w:rsidTr="007973AE">
        <w:trPr>
          <w:trHeight w:val="360"/>
        </w:trPr>
        <w:tc>
          <w:tcPr>
            <w:tcW w:w="1985" w:type="dxa"/>
            <w:vMerge/>
            <w:tcBorders>
              <w:top w:val="nil"/>
              <w:left w:val="nil"/>
              <w:bottom w:val="single" w:sz="8" w:space="0" w:color="666666"/>
              <w:right w:val="nil"/>
            </w:tcBorders>
            <w:vAlign w:val="center"/>
            <w:hideMark/>
          </w:tcPr>
          <w:p w14:paraId="2103BC64"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275F0878"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03D4A9A8"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107D3F24"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2FEC08E4" w14:textId="77777777" w:rsidR="007973AE" w:rsidRDefault="007973AE">
            <w:pPr>
              <w:jc w:val="center"/>
              <w:rPr>
                <w:color w:val="000000"/>
              </w:rPr>
            </w:pPr>
            <w:r>
              <w:rPr>
                <w:color w:val="000000"/>
              </w:rPr>
              <w:t>(0-150)</w:t>
            </w:r>
          </w:p>
        </w:tc>
        <w:tc>
          <w:tcPr>
            <w:tcW w:w="1134" w:type="dxa"/>
            <w:vMerge/>
            <w:tcBorders>
              <w:top w:val="nil"/>
              <w:left w:val="nil"/>
              <w:bottom w:val="single" w:sz="8" w:space="0" w:color="666666"/>
              <w:right w:val="nil"/>
            </w:tcBorders>
            <w:vAlign w:val="center"/>
            <w:hideMark/>
          </w:tcPr>
          <w:p w14:paraId="0D1DF13E"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50BC85E7"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6B69D977" w14:textId="77777777" w:rsidR="007973AE" w:rsidRDefault="007973AE">
            <w:pPr>
              <w:jc w:val="center"/>
              <w:rPr>
                <w:b/>
                <w:bCs/>
                <w:color w:val="000000"/>
              </w:rPr>
            </w:pPr>
            <w:r>
              <w:rPr>
                <w:b/>
                <w:bCs/>
                <w:color w:val="000000"/>
              </w:rPr>
              <w:t>0.43</w:t>
            </w:r>
          </w:p>
        </w:tc>
        <w:tc>
          <w:tcPr>
            <w:tcW w:w="992" w:type="dxa"/>
            <w:vMerge w:val="restart"/>
            <w:tcBorders>
              <w:top w:val="nil"/>
              <w:left w:val="nil"/>
              <w:bottom w:val="single" w:sz="8" w:space="0" w:color="000000"/>
              <w:right w:val="nil"/>
            </w:tcBorders>
            <w:shd w:val="clear" w:color="000000" w:fill="FFFFFF"/>
            <w:vAlign w:val="center"/>
            <w:hideMark/>
          </w:tcPr>
          <w:p w14:paraId="56C88F4F" w14:textId="77777777" w:rsidR="007973AE" w:rsidRDefault="007973AE">
            <w:pPr>
              <w:jc w:val="center"/>
              <w:rPr>
                <w:color w:val="000000"/>
              </w:rPr>
            </w:pPr>
            <w:r>
              <w:rPr>
                <w:color w:val="000000"/>
              </w:rPr>
              <w:t>0.25</w:t>
            </w:r>
          </w:p>
        </w:tc>
        <w:tc>
          <w:tcPr>
            <w:tcW w:w="1134" w:type="dxa"/>
            <w:vMerge w:val="restart"/>
            <w:tcBorders>
              <w:top w:val="nil"/>
              <w:left w:val="nil"/>
              <w:bottom w:val="single" w:sz="8" w:space="0" w:color="000000"/>
              <w:right w:val="nil"/>
            </w:tcBorders>
            <w:shd w:val="clear" w:color="000000" w:fill="FFFFFF"/>
            <w:vAlign w:val="center"/>
            <w:hideMark/>
          </w:tcPr>
          <w:p w14:paraId="672EA4E3" w14:textId="77777777" w:rsidR="007973AE" w:rsidRDefault="007973AE">
            <w:pPr>
              <w:jc w:val="center"/>
              <w:rPr>
                <w:color w:val="000000"/>
              </w:rPr>
            </w:pPr>
            <w:r>
              <w:rPr>
                <w:color w:val="000000"/>
              </w:rPr>
              <w:t>0.32</w:t>
            </w:r>
          </w:p>
        </w:tc>
        <w:tc>
          <w:tcPr>
            <w:tcW w:w="1134" w:type="dxa"/>
            <w:vMerge/>
            <w:tcBorders>
              <w:top w:val="nil"/>
              <w:left w:val="nil"/>
              <w:bottom w:val="single" w:sz="8" w:space="0" w:color="666666"/>
              <w:right w:val="nil"/>
            </w:tcBorders>
            <w:vAlign w:val="center"/>
            <w:hideMark/>
          </w:tcPr>
          <w:p w14:paraId="0378747B" w14:textId="77777777" w:rsidR="007973AE" w:rsidRDefault="007973AE">
            <w:pPr>
              <w:rPr>
                <w:color w:val="000000"/>
              </w:rPr>
            </w:pPr>
          </w:p>
        </w:tc>
      </w:tr>
      <w:tr w:rsidR="007973AE" w14:paraId="16771C3B" w14:textId="77777777" w:rsidTr="007973AE">
        <w:trPr>
          <w:trHeight w:val="360"/>
        </w:trPr>
        <w:tc>
          <w:tcPr>
            <w:tcW w:w="1985" w:type="dxa"/>
            <w:vMerge/>
            <w:tcBorders>
              <w:top w:val="nil"/>
              <w:left w:val="nil"/>
              <w:bottom w:val="single" w:sz="8" w:space="0" w:color="666666"/>
              <w:right w:val="nil"/>
            </w:tcBorders>
            <w:vAlign w:val="center"/>
            <w:hideMark/>
          </w:tcPr>
          <w:p w14:paraId="47F5E0F2"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3EC37D01"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6C9F6813"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3A68A381"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5B55566A" w14:textId="77777777" w:rsidR="007973AE" w:rsidRDefault="007973AE">
            <w:pPr>
              <w:jc w:val="center"/>
              <w:rPr>
                <w:color w:val="000000"/>
              </w:rPr>
            </w:pPr>
            <w:r>
              <w:rPr>
                <w:color w:val="000000"/>
              </w:rPr>
              <w:t>(1.00-0.46)</w:t>
            </w:r>
          </w:p>
        </w:tc>
        <w:tc>
          <w:tcPr>
            <w:tcW w:w="1134" w:type="dxa"/>
            <w:vMerge/>
            <w:tcBorders>
              <w:top w:val="nil"/>
              <w:left w:val="nil"/>
              <w:bottom w:val="single" w:sz="8" w:space="0" w:color="666666"/>
              <w:right w:val="nil"/>
            </w:tcBorders>
            <w:vAlign w:val="center"/>
            <w:hideMark/>
          </w:tcPr>
          <w:p w14:paraId="73E11671"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1D26E982"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78D8EED3" w14:textId="77777777" w:rsidR="007973AE" w:rsidRDefault="007973AE">
            <w:pPr>
              <w:rPr>
                <w:b/>
                <w:bCs/>
                <w:color w:val="000000"/>
              </w:rPr>
            </w:pPr>
          </w:p>
        </w:tc>
        <w:tc>
          <w:tcPr>
            <w:tcW w:w="992" w:type="dxa"/>
            <w:vMerge/>
            <w:tcBorders>
              <w:top w:val="nil"/>
              <w:left w:val="nil"/>
              <w:bottom w:val="single" w:sz="8" w:space="0" w:color="000000"/>
              <w:right w:val="nil"/>
            </w:tcBorders>
            <w:vAlign w:val="center"/>
            <w:hideMark/>
          </w:tcPr>
          <w:p w14:paraId="354F033F"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333C65A0"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2F136785" w14:textId="77777777" w:rsidR="007973AE" w:rsidRDefault="007973AE">
            <w:pPr>
              <w:rPr>
                <w:color w:val="000000"/>
              </w:rPr>
            </w:pPr>
          </w:p>
        </w:tc>
      </w:tr>
      <w:tr w:rsidR="007973AE" w14:paraId="772C1E33"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7282BEC6" w14:textId="77777777" w:rsidR="007973AE" w:rsidRDefault="007973AE">
            <w:pPr>
              <w:jc w:val="center"/>
              <w:rPr>
                <w:color w:val="000000"/>
              </w:rPr>
            </w:pPr>
            <w:r>
              <w:rPr>
                <w:color w:val="000000"/>
              </w:rPr>
              <w:t xml:space="preserve">HIV gag </w:t>
            </w:r>
            <w:proofErr w:type="spellStart"/>
            <w:r>
              <w:rPr>
                <w:color w:val="000000"/>
              </w:rPr>
              <w:t>polyprotein</w:t>
            </w:r>
            <w:proofErr w:type="spellEnd"/>
          </w:p>
        </w:tc>
        <w:tc>
          <w:tcPr>
            <w:tcW w:w="1276" w:type="dxa"/>
            <w:vMerge w:val="restart"/>
            <w:tcBorders>
              <w:top w:val="nil"/>
              <w:left w:val="nil"/>
              <w:bottom w:val="single" w:sz="8" w:space="0" w:color="666666"/>
              <w:right w:val="nil"/>
            </w:tcBorders>
            <w:shd w:val="clear" w:color="000000" w:fill="FFFFFF"/>
            <w:vAlign w:val="center"/>
            <w:hideMark/>
          </w:tcPr>
          <w:p w14:paraId="1CDDACBD" w14:textId="77777777" w:rsidR="007973AE" w:rsidRDefault="007973AE">
            <w:pPr>
              <w:jc w:val="center"/>
              <w:rPr>
                <w:color w:val="000000"/>
              </w:rPr>
            </w:pPr>
            <w:r>
              <w:rPr>
                <w:color w:val="000000"/>
              </w:rPr>
              <w:t>PF00540</w:t>
            </w:r>
          </w:p>
        </w:tc>
        <w:tc>
          <w:tcPr>
            <w:tcW w:w="1275" w:type="dxa"/>
            <w:vMerge w:val="restart"/>
            <w:tcBorders>
              <w:top w:val="nil"/>
              <w:left w:val="nil"/>
              <w:bottom w:val="single" w:sz="8" w:space="0" w:color="666666"/>
              <w:right w:val="nil"/>
            </w:tcBorders>
            <w:shd w:val="clear" w:color="000000" w:fill="FFFFFF"/>
            <w:vAlign w:val="center"/>
            <w:hideMark/>
          </w:tcPr>
          <w:p w14:paraId="7F389D68" w14:textId="77777777" w:rsidR="007973AE" w:rsidRDefault="007973AE">
            <w:pPr>
              <w:jc w:val="center"/>
              <w:rPr>
                <w:color w:val="000000"/>
              </w:rPr>
            </w:pPr>
            <w:r>
              <w:rPr>
                <w:color w:val="000000"/>
              </w:rPr>
              <w:t>128, 288</w:t>
            </w:r>
          </w:p>
        </w:tc>
        <w:tc>
          <w:tcPr>
            <w:tcW w:w="1134" w:type="dxa"/>
            <w:vMerge w:val="restart"/>
            <w:tcBorders>
              <w:top w:val="nil"/>
              <w:left w:val="nil"/>
              <w:bottom w:val="single" w:sz="8" w:space="0" w:color="666666"/>
              <w:right w:val="nil"/>
            </w:tcBorders>
            <w:shd w:val="clear" w:color="000000" w:fill="FFFFFF"/>
            <w:vAlign w:val="center"/>
            <w:hideMark/>
          </w:tcPr>
          <w:p w14:paraId="39FB9B50" w14:textId="77777777" w:rsidR="007973AE" w:rsidRDefault="007973AE">
            <w:pPr>
              <w:jc w:val="center"/>
              <w:rPr>
                <w:color w:val="000000"/>
              </w:rPr>
            </w:pPr>
            <w:r>
              <w:rPr>
                <w:color w:val="000000"/>
              </w:rPr>
              <w:t>0.69</w:t>
            </w:r>
          </w:p>
        </w:tc>
        <w:tc>
          <w:tcPr>
            <w:tcW w:w="1843" w:type="dxa"/>
            <w:tcBorders>
              <w:top w:val="nil"/>
              <w:left w:val="nil"/>
              <w:bottom w:val="nil"/>
              <w:right w:val="nil"/>
            </w:tcBorders>
            <w:shd w:val="clear" w:color="000000" w:fill="FFFFFF"/>
            <w:vAlign w:val="center"/>
            <w:hideMark/>
          </w:tcPr>
          <w:p w14:paraId="048221B6"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0F53E7D6" w14:textId="77777777" w:rsidR="007973AE" w:rsidRDefault="007973AE">
            <w:pPr>
              <w:jc w:val="center"/>
              <w:rPr>
                <w:color w:val="000000"/>
              </w:rPr>
            </w:pPr>
            <w:r>
              <w:rPr>
                <w:color w:val="000000"/>
              </w:rPr>
              <w:t>1l6n</w:t>
            </w:r>
          </w:p>
        </w:tc>
        <w:tc>
          <w:tcPr>
            <w:tcW w:w="1418" w:type="dxa"/>
            <w:vMerge w:val="restart"/>
            <w:tcBorders>
              <w:top w:val="nil"/>
              <w:left w:val="nil"/>
              <w:bottom w:val="single" w:sz="8" w:space="0" w:color="666666"/>
              <w:right w:val="nil"/>
            </w:tcBorders>
            <w:shd w:val="clear" w:color="000000" w:fill="FFFFFF"/>
            <w:vAlign w:val="center"/>
            <w:hideMark/>
          </w:tcPr>
          <w:p w14:paraId="20F1B05F" w14:textId="77777777" w:rsidR="007973AE" w:rsidRDefault="007973AE">
            <w:pPr>
              <w:jc w:val="center"/>
              <w:rPr>
                <w:color w:val="000000"/>
              </w:rPr>
            </w:pPr>
            <w:proofErr w:type="spellStart"/>
            <w:r>
              <w:rPr>
                <w:color w:val="000000"/>
              </w:rPr>
              <w:t>RtRev</w:t>
            </w:r>
            <w:proofErr w:type="spellEnd"/>
          </w:p>
        </w:tc>
        <w:tc>
          <w:tcPr>
            <w:tcW w:w="992" w:type="dxa"/>
            <w:tcBorders>
              <w:top w:val="nil"/>
              <w:left w:val="nil"/>
              <w:bottom w:val="nil"/>
              <w:right w:val="nil"/>
            </w:tcBorders>
            <w:shd w:val="clear" w:color="000000" w:fill="FFFFFF"/>
            <w:vAlign w:val="center"/>
            <w:hideMark/>
          </w:tcPr>
          <w:p w14:paraId="7307E5C1" w14:textId="77777777" w:rsidR="007973AE" w:rsidRDefault="007973AE">
            <w:pPr>
              <w:jc w:val="center"/>
              <w:rPr>
                <w:b/>
                <w:bCs/>
                <w:color w:val="000000"/>
              </w:rPr>
            </w:pPr>
            <w:r>
              <w:rPr>
                <w:b/>
                <w:bCs/>
                <w:color w:val="000000"/>
              </w:rPr>
              <w:t>Fitness</w:t>
            </w:r>
          </w:p>
        </w:tc>
        <w:tc>
          <w:tcPr>
            <w:tcW w:w="992" w:type="dxa"/>
            <w:tcBorders>
              <w:top w:val="nil"/>
              <w:left w:val="nil"/>
              <w:bottom w:val="nil"/>
              <w:right w:val="nil"/>
            </w:tcBorders>
            <w:shd w:val="clear" w:color="000000" w:fill="FFFFFF"/>
            <w:vAlign w:val="center"/>
            <w:hideMark/>
          </w:tcPr>
          <w:p w14:paraId="110614A1" w14:textId="77777777" w:rsidR="007973AE" w:rsidRDefault="007973AE">
            <w:pPr>
              <w:jc w:val="center"/>
              <w:rPr>
                <w:color w:val="000000"/>
              </w:rPr>
            </w:pPr>
            <w:r>
              <w:rPr>
                <w:color w:val="000000"/>
              </w:rPr>
              <w:t>Neutral</w:t>
            </w:r>
          </w:p>
        </w:tc>
        <w:tc>
          <w:tcPr>
            <w:tcW w:w="1134" w:type="dxa"/>
            <w:tcBorders>
              <w:top w:val="nil"/>
              <w:left w:val="nil"/>
              <w:bottom w:val="nil"/>
              <w:right w:val="nil"/>
            </w:tcBorders>
            <w:shd w:val="clear" w:color="000000" w:fill="FFFFFF"/>
            <w:vAlign w:val="center"/>
            <w:hideMark/>
          </w:tcPr>
          <w:p w14:paraId="31520D2D" w14:textId="77777777" w:rsidR="007973AE" w:rsidRDefault="007973AE">
            <w:pPr>
              <w:jc w:val="center"/>
              <w:rPr>
                <w:color w:val="000000"/>
              </w:rPr>
            </w:pPr>
            <w:proofErr w:type="spellStart"/>
            <w:r>
              <w:rPr>
                <w:color w:val="000000"/>
              </w:rPr>
              <w:t>RtRev</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33D04307" w14:textId="77777777" w:rsidR="007973AE" w:rsidRDefault="007973AE">
            <w:pPr>
              <w:jc w:val="center"/>
              <w:rPr>
                <w:color w:val="000000"/>
              </w:rPr>
            </w:pPr>
            <w:r>
              <w:rPr>
                <w:color w:val="000000"/>
              </w:rPr>
              <w:t>15.45</w:t>
            </w:r>
          </w:p>
        </w:tc>
      </w:tr>
      <w:tr w:rsidR="007973AE" w14:paraId="1AE70A12" w14:textId="77777777" w:rsidTr="007973AE">
        <w:trPr>
          <w:trHeight w:val="360"/>
        </w:trPr>
        <w:tc>
          <w:tcPr>
            <w:tcW w:w="1985" w:type="dxa"/>
            <w:vMerge/>
            <w:tcBorders>
              <w:top w:val="nil"/>
              <w:left w:val="nil"/>
              <w:bottom w:val="single" w:sz="8" w:space="0" w:color="666666"/>
              <w:right w:val="nil"/>
            </w:tcBorders>
            <w:vAlign w:val="center"/>
            <w:hideMark/>
          </w:tcPr>
          <w:p w14:paraId="69288E39"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53E51B37"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1751E626"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3BF6F920"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0CC018BE" w14:textId="77777777" w:rsidR="007973AE" w:rsidRDefault="007973AE">
            <w:pPr>
              <w:jc w:val="center"/>
              <w:rPr>
                <w:color w:val="000000"/>
              </w:rPr>
            </w:pPr>
            <w:r>
              <w:rPr>
                <w:color w:val="000000"/>
              </w:rPr>
              <w:t>(0-500)</w:t>
            </w:r>
          </w:p>
        </w:tc>
        <w:tc>
          <w:tcPr>
            <w:tcW w:w="1134" w:type="dxa"/>
            <w:vMerge/>
            <w:tcBorders>
              <w:top w:val="nil"/>
              <w:left w:val="nil"/>
              <w:bottom w:val="single" w:sz="8" w:space="0" w:color="666666"/>
              <w:right w:val="nil"/>
            </w:tcBorders>
            <w:vAlign w:val="center"/>
            <w:hideMark/>
          </w:tcPr>
          <w:p w14:paraId="4081FBE1"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55A8ABD2"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42D48343" w14:textId="77777777" w:rsidR="007973AE" w:rsidRDefault="007973AE">
            <w:pPr>
              <w:jc w:val="center"/>
              <w:rPr>
                <w:b/>
                <w:bCs/>
                <w:color w:val="000000"/>
              </w:rPr>
            </w:pPr>
            <w:r>
              <w:rPr>
                <w:b/>
                <w:bCs/>
                <w:color w:val="000000"/>
              </w:rPr>
              <w:t>0.48</w:t>
            </w:r>
          </w:p>
        </w:tc>
        <w:tc>
          <w:tcPr>
            <w:tcW w:w="992" w:type="dxa"/>
            <w:vMerge w:val="restart"/>
            <w:tcBorders>
              <w:top w:val="nil"/>
              <w:left w:val="nil"/>
              <w:bottom w:val="single" w:sz="8" w:space="0" w:color="000000"/>
              <w:right w:val="nil"/>
            </w:tcBorders>
            <w:shd w:val="clear" w:color="000000" w:fill="FFFFFF"/>
            <w:vAlign w:val="center"/>
            <w:hideMark/>
          </w:tcPr>
          <w:p w14:paraId="6DBC715C" w14:textId="77777777" w:rsidR="007973AE" w:rsidRDefault="007973AE">
            <w:pPr>
              <w:jc w:val="center"/>
              <w:rPr>
                <w:color w:val="000000"/>
              </w:rPr>
            </w:pPr>
            <w:r>
              <w:rPr>
                <w:color w:val="000000"/>
              </w:rPr>
              <w:t>0.27</w:t>
            </w:r>
          </w:p>
        </w:tc>
        <w:tc>
          <w:tcPr>
            <w:tcW w:w="1134" w:type="dxa"/>
            <w:vMerge w:val="restart"/>
            <w:tcBorders>
              <w:top w:val="nil"/>
              <w:left w:val="nil"/>
              <w:bottom w:val="single" w:sz="8" w:space="0" w:color="000000"/>
              <w:right w:val="nil"/>
            </w:tcBorders>
            <w:shd w:val="clear" w:color="000000" w:fill="FFFFFF"/>
            <w:vAlign w:val="center"/>
            <w:hideMark/>
          </w:tcPr>
          <w:p w14:paraId="7155D652" w14:textId="77777777" w:rsidR="007973AE" w:rsidRDefault="007973AE">
            <w:pPr>
              <w:jc w:val="center"/>
              <w:rPr>
                <w:color w:val="000000"/>
              </w:rPr>
            </w:pPr>
            <w:r>
              <w:rPr>
                <w:color w:val="000000"/>
              </w:rPr>
              <w:t>0.25</w:t>
            </w:r>
          </w:p>
        </w:tc>
        <w:tc>
          <w:tcPr>
            <w:tcW w:w="1134" w:type="dxa"/>
            <w:vMerge/>
            <w:tcBorders>
              <w:top w:val="nil"/>
              <w:left w:val="nil"/>
              <w:bottom w:val="single" w:sz="8" w:space="0" w:color="666666"/>
              <w:right w:val="nil"/>
            </w:tcBorders>
            <w:vAlign w:val="center"/>
            <w:hideMark/>
          </w:tcPr>
          <w:p w14:paraId="050C0A65" w14:textId="77777777" w:rsidR="007973AE" w:rsidRDefault="007973AE">
            <w:pPr>
              <w:rPr>
                <w:color w:val="000000"/>
              </w:rPr>
            </w:pPr>
          </w:p>
        </w:tc>
      </w:tr>
      <w:tr w:rsidR="007973AE" w14:paraId="28675FB8" w14:textId="77777777" w:rsidTr="007973AE">
        <w:trPr>
          <w:trHeight w:val="360"/>
        </w:trPr>
        <w:tc>
          <w:tcPr>
            <w:tcW w:w="1985" w:type="dxa"/>
            <w:vMerge/>
            <w:tcBorders>
              <w:top w:val="nil"/>
              <w:left w:val="nil"/>
              <w:bottom w:val="single" w:sz="8" w:space="0" w:color="666666"/>
              <w:right w:val="nil"/>
            </w:tcBorders>
            <w:vAlign w:val="center"/>
            <w:hideMark/>
          </w:tcPr>
          <w:p w14:paraId="637F75AC"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2BD243F1"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3C854313"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5F6B1787"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2A7277E7" w14:textId="77777777" w:rsidR="007973AE" w:rsidRDefault="007973AE">
            <w:pPr>
              <w:jc w:val="center"/>
              <w:rPr>
                <w:color w:val="000000"/>
              </w:rPr>
            </w:pPr>
            <w:r>
              <w:rPr>
                <w:color w:val="000000"/>
              </w:rPr>
              <w:t>(1.00-0.41)</w:t>
            </w:r>
          </w:p>
        </w:tc>
        <w:tc>
          <w:tcPr>
            <w:tcW w:w="1134" w:type="dxa"/>
            <w:vMerge/>
            <w:tcBorders>
              <w:top w:val="nil"/>
              <w:left w:val="nil"/>
              <w:bottom w:val="single" w:sz="8" w:space="0" w:color="666666"/>
              <w:right w:val="nil"/>
            </w:tcBorders>
            <w:vAlign w:val="center"/>
            <w:hideMark/>
          </w:tcPr>
          <w:p w14:paraId="046E94F1"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2154819F"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41FD80B6" w14:textId="77777777" w:rsidR="007973AE" w:rsidRDefault="007973AE">
            <w:pPr>
              <w:rPr>
                <w:b/>
                <w:bCs/>
                <w:color w:val="000000"/>
              </w:rPr>
            </w:pPr>
          </w:p>
        </w:tc>
        <w:tc>
          <w:tcPr>
            <w:tcW w:w="992" w:type="dxa"/>
            <w:vMerge/>
            <w:tcBorders>
              <w:top w:val="nil"/>
              <w:left w:val="nil"/>
              <w:bottom w:val="single" w:sz="8" w:space="0" w:color="000000"/>
              <w:right w:val="nil"/>
            </w:tcBorders>
            <w:vAlign w:val="center"/>
            <w:hideMark/>
          </w:tcPr>
          <w:p w14:paraId="353F98B0"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63D17838"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75FDE5D7" w14:textId="77777777" w:rsidR="007973AE" w:rsidRDefault="007973AE">
            <w:pPr>
              <w:rPr>
                <w:color w:val="000000"/>
              </w:rPr>
            </w:pPr>
          </w:p>
        </w:tc>
      </w:tr>
      <w:tr w:rsidR="007973AE" w14:paraId="6FB43FC6"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20CFDE00" w14:textId="77777777" w:rsidR="007973AE" w:rsidRDefault="007973AE">
            <w:pPr>
              <w:jc w:val="center"/>
              <w:rPr>
                <w:color w:val="000000"/>
              </w:rPr>
            </w:pPr>
            <w:r>
              <w:rPr>
                <w:color w:val="000000"/>
              </w:rPr>
              <w:lastRenderedPageBreak/>
              <w:t>Influenza NS1</w:t>
            </w:r>
          </w:p>
        </w:tc>
        <w:tc>
          <w:tcPr>
            <w:tcW w:w="1276" w:type="dxa"/>
            <w:vMerge w:val="restart"/>
            <w:tcBorders>
              <w:top w:val="nil"/>
              <w:left w:val="nil"/>
              <w:bottom w:val="single" w:sz="8" w:space="0" w:color="666666"/>
              <w:right w:val="nil"/>
            </w:tcBorders>
            <w:shd w:val="clear" w:color="000000" w:fill="FFFFFF"/>
            <w:vAlign w:val="center"/>
            <w:hideMark/>
          </w:tcPr>
          <w:p w14:paraId="61847CC4" w14:textId="77777777" w:rsidR="007973AE" w:rsidRDefault="007973AE">
            <w:pPr>
              <w:jc w:val="center"/>
              <w:rPr>
                <w:color w:val="000000"/>
              </w:rPr>
            </w:pPr>
            <w:r>
              <w:rPr>
                <w:color w:val="000000"/>
              </w:rPr>
              <w:t>PF00600</w:t>
            </w:r>
          </w:p>
        </w:tc>
        <w:tc>
          <w:tcPr>
            <w:tcW w:w="1275" w:type="dxa"/>
            <w:vMerge w:val="restart"/>
            <w:tcBorders>
              <w:top w:val="nil"/>
              <w:left w:val="nil"/>
              <w:bottom w:val="single" w:sz="8" w:space="0" w:color="666666"/>
              <w:right w:val="nil"/>
            </w:tcBorders>
            <w:shd w:val="clear" w:color="000000" w:fill="FFFFFF"/>
            <w:vAlign w:val="center"/>
            <w:hideMark/>
          </w:tcPr>
          <w:p w14:paraId="32B35215" w14:textId="77777777" w:rsidR="007973AE" w:rsidRDefault="007973AE">
            <w:pPr>
              <w:jc w:val="center"/>
              <w:rPr>
                <w:color w:val="000000"/>
              </w:rPr>
            </w:pPr>
            <w:r>
              <w:rPr>
                <w:color w:val="000000"/>
              </w:rPr>
              <w:t>25, 202</w:t>
            </w:r>
          </w:p>
        </w:tc>
        <w:tc>
          <w:tcPr>
            <w:tcW w:w="1134" w:type="dxa"/>
            <w:vMerge w:val="restart"/>
            <w:tcBorders>
              <w:top w:val="nil"/>
              <w:left w:val="nil"/>
              <w:bottom w:val="single" w:sz="8" w:space="0" w:color="666666"/>
              <w:right w:val="nil"/>
            </w:tcBorders>
            <w:shd w:val="clear" w:color="000000" w:fill="FFFFFF"/>
            <w:vAlign w:val="center"/>
            <w:hideMark/>
          </w:tcPr>
          <w:p w14:paraId="2460B22B" w14:textId="77777777" w:rsidR="007973AE" w:rsidRDefault="007973AE">
            <w:pPr>
              <w:jc w:val="center"/>
              <w:rPr>
                <w:color w:val="000000"/>
              </w:rPr>
            </w:pPr>
            <w:r>
              <w:rPr>
                <w:color w:val="000000"/>
              </w:rPr>
              <w:t>0.83</w:t>
            </w:r>
          </w:p>
        </w:tc>
        <w:tc>
          <w:tcPr>
            <w:tcW w:w="1843" w:type="dxa"/>
            <w:tcBorders>
              <w:top w:val="nil"/>
              <w:left w:val="nil"/>
              <w:bottom w:val="nil"/>
              <w:right w:val="nil"/>
            </w:tcBorders>
            <w:shd w:val="clear" w:color="000000" w:fill="FFFFFF"/>
            <w:vAlign w:val="center"/>
            <w:hideMark/>
          </w:tcPr>
          <w:p w14:paraId="2C9FDA7D"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0B8DB01A" w14:textId="77777777" w:rsidR="007973AE" w:rsidRDefault="007973AE">
            <w:pPr>
              <w:jc w:val="center"/>
              <w:rPr>
                <w:color w:val="000000"/>
              </w:rPr>
            </w:pPr>
            <w:r>
              <w:rPr>
                <w:color w:val="000000"/>
              </w:rPr>
              <w:t>4oph</w:t>
            </w:r>
          </w:p>
        </w:tc>
        <w:tc>
          <w:tcPr>
            <w:tcW w:w="1418" w:type="dxa"/>
            <w:vMerge w:val="restart"/>
            <w:tcBorders>
              <w:top w:val="nil"/>
              <w:left w:val="nil"/>
              <w:bottom w:val="single" w:sz="8" w:space="0" w:color="666666"/>
              <w:right w:val="nil"/>
            </w:tcBorders>
            <w:shd w:val="clear" w:color="000000" w:fill="FFFFFF"/>
            <w:vAlign w:val="center"/>
            <w:hideMark/>
          </w:tcPr>
          <w:p w14:paraId="55A97BE2" w14:textId="77777777" w:rsidR="007973AE" w:rsidRDefault="007973AE">
            <w:pPr>
              <w:jc w:val="center"/>
              <w:rPr>
                <w:color w:val="000000"/>
              </w:rPr>
            </w:pPr>
            <w:r>
              <w:rPr>
                <w:color w:val="000000"/>
              </w:rPr>
              <w:t>JTT</w:t>
            </w:r>
          </w:p>
        </w:tc>
        <w:tc>
          <w:tcPr>
            <w:tcW w:w="992" w:type="dxa"/>
            <w:tcBorders>
              <w:top w:val="nil"/>
              <w:left w:val="nil"/>
              <w:bottom w:val="nil"/>
              <w:right w:val="nil"/>
            </w:tcBorders>
            <w:shd w:val="clear" w:color="000000" w:fill="FFFFFF"/>
            <w:vAlign w:val="center"/>
            <w:hideMark/>
          </w:tcPr>
          <w:p w14:paraId="62026DE8" w14:textId="77777777" w:rsidR="007973AE" w:rsidRDefault="007973AE">
            <w:pPr>
              <w:jc w:val="center"/>
              <w:rPr>
                <w:color w:val="000000"/>
              </w:rPr>
            </w:pPr>
            <w:r>
              <w:rPr>
                <w:color w:val="000000"/>
              </w:rPr>
              <w:t>Fitness</w:t>
            </w:r>
          </w:p>
        </w:tc>
        <w:tc>
          <w:tcPr>
            <w:tcW w:w="992" w:type="dxa"/>
            <w:tcBorders>
              <w:top w:val="nil"/>
              <w:left w:val="nil"/>
              <w:bottom w:val="nil"/>
              <w:right w:val="nil"/>
            </w:tcBorders>
            <w:shd w:val="clear" w:color="000000" w:fill="FFFFFF"/>
            <w:vAlign w:val="center"/>
            <w:hideMark/>
          </w:tcPr>
          <w:p w14:paraId="123F5133" w14:textId="77777777" w:rsidR="007973AE" w:rsidRDefault="007973AE">
            <w:pPr>
              <w:jc w:val="center"/>
              <w:rPr>
                <w:color w:val="000000"/>
              </w:rPr>
            </w:pPr>
            <w:r>
              <w:rPr>
                <w:color w:val="000000"/>
              </w:rPr>
              <w:t>JTT</w:t>
            </w:r>
          </w:p>
        </w:tc>
        <w:tc>
          <w:tcPr>
            <w:tcW w:w="1134" w:type="dxa"/>
            <w:tcBorders>
              <w:top w:val="nil"/>
              <w:left w:val="nil"/>
              <w:bottom w:val="nil"/>
              <w:right w:val="nil"/>
            </w:tcBorders>
            <w:shd w:val="clear" w:color="000000" w:fill="FFFFFF"/>
            <w:vAlign w:val="center"/>
            <w:hideMark/>
          </w:tcPr>
          <w:p w14:paraId="221AC4EE" w14:textId="77777777" w:rsidR="007973AE" w:rsidRDefault="007973AE">
            <w:pPr>
              <w:jc w:val="center"/>
              <w:rPr>
                <w:b/>
                <w:bCs/>
                <w:color w:val="000000"/>
              </w:rPr>
            </w:pPr>
            <w:r>
              <w:rPr>
                <w:b/>
                <w:bCs/>
                <w:color w:val="000000"/>
              </w:rPr>
              <w:t>Neutral</w:t>
            </w:r>
          </w:p>
        </w:tc>
        <w:tc>
          <w:tcPr>
            <w:tcW w:w="1134" w:type="dxa"/>
            <w:vMerge w:val="restart"/>
            <w:tcBorders>
              <w:top w:val="nil"/>
              <w:left w:val="nil"/>
              <w:bottom w:val="single" w:sz="8" w:space="0" w:color="666666"/>
              <w:right w:val="nil"/>
            </w:tcBorders>
            <w:shd w:val="clear" w:color="000000" w:fill="FFFFFF"/>
            <w:vAlign w:val="center"/>
            <w:hideMark/>
          </w:tcPr>
          <w:p w14:paraId="7801A929" w14:textId="77777777" w:rsidR="007973AE" w:rsidRDefault="007973AE">
            <w:pPr>
              <w:jc w:val="center"/>
              <w:rPr>
                <w:color w:val="000000"/>
              </w:rPr>
            </w:pPr>
            <w:r>
              <w:rPr>
                <w:color w:val="000000"/>
              </w:rPr>
              <w:t>0.43</w:t>
            </w:r>
          </w:p>
        </w:tc>
      </w:tr>
      <w:tr w:rsidR="007973AE" w14:paraId="55683EF0" w14:textId="77777777" w:rsidTr="007973AE">
        <w:trPr>
          <w:trHeight w:val="360"/>
        </w:trPr>
        <w:tc>
          <w:tcPr>
            <w:tcW w:w="1985" w:type="dxa"/>
            <w:vMerge/>
            <w:tcBorders>
              <w:top w:val="nil"/>
              <w:left w:val="nil"/>
              <w:bottom w:val="single" w:sz="8" w:space="0" w:color="666666"/>
              <w:right w:val="nil"/>
            </w:tcBorders>
            <w:vAlign w:val="center"/>
            <w:hideMark/>
          </w:tcPr>
          <w:p w14:paraId="53228C6B"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6F71B438"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781BAFE4"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5937BF3A"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4AB00895" w14:textId="77777777" w:rsidR="007973AE" w:rsidRDefault="007973AE">
            <w:pPr>
              <w:jc w:val="center"/>
              <w:rPr>
                <w:color w:val="000000"/>
              </w:rPr>
            </w:pPr>
            <w:r>
              <w:rPr>
                <w:color w:val="000000"/>
              </w:rPr>
              <w:t>(0-200)</w:t>
            </w:r>
          </w:p>
        </w:tc>
        <w:tc>
          <w:tcPr>
            <w:tcW w:w="1134" w:type="dxa"/>
            <w:vMerge/>
            <w:tcBorders>
              <w:top w:val="nil"/>
              <w:left w:val="nil"/>
              <w:bottom w:val="single" w:sz="8" w:space="0" w:color="666666"/>
              <w:right w:val="nil"/>
            </w:tcBorders>
            <w:vAlign w:val="center"/>
            <w:hideMark/>
          </w:tcPr>
          <w:p w14:paraId="5E462746"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445D9EE4"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56A57156" w14:textId="77777777" w:rsidR="007973AE" w:rsidRDefault="007973AE">
            <w:pPr>
              <w:jc w:val="center"/>
              <w:rPr>
                <w:color w:val="000000"/>
              </w:rPr>
            </w:pPr>
            <w:r>
              <w:rPr>
                <w:color w:val="000000"/>
              </w:rPr>
              <w:t>0.01</w:t>
            </w:r>
          </w:p>
        </w:tc>
        <w:tc>
          <w:tcPr>
            <w:tcW w:w="992" w:type="dxa"/>
            <w:vMerge w:val="restart"/>
            <w:tcBorders>
              <w:top w:val="nil"/>
              <w:left w:val="nil"/>
              <w:bottom w:val="single" w:sz="8" w:space="0" w:color="000000"/>
              <w:right w:val="nil"/>
            </w:tcBorders>
            <w:shd w:val="clear" w:color="000000" w:fill="FFFFFF"/>
            <w:vAlign w:val="center"/>
            <w:hideMark/>
          </w:tcPr>
          <w:p w14:paraId="23F9C849" w14:textId="77777777" w:rsidR="007973AE" w:rsidRDefault="007973AE">
            <w:pPr>
              <w:jc w:val="center"/>
              <w:rPr>
                <w:color w:val="000000"/>
              </w:rPr>
            </w:pPr>
            <w:r>
              <w:rPr>
                <w:color w:val="000000"/>
              </w:rPr>
              <w:t>0.25</w:t>
            </w:r>
          </w:p>
        </w:tc>
        <w:tc>
          <w:tcPr>
            <w:tcW w:w="1134" w:type="dxa"/>
            <w:vMerge w:val="restart"/>
            <w:tcBorders>
              <w:top w:val="nil"/>
              <w:left w:val="nil"/>
              <w:bottom w:val="single" w:sz="8" w:space="0" w:color="000000"/>
              <w:right w:val="nil"/>
            </w:tcBorders>
            <w:shd w:val="clear" w:color="000000" w:fill="FFFFFF"/>
            <w:vAlign w:val="center"/>
            <w:hideMark/>
          </w:tcPr>
          <w:p w14:paraId="40855C68" w14:textId="77777777" w:rsidR="007973AE" w:rsidRDefault="007973AE">
            <w:pPr>
              <w:jc w:val="center"/>
              <w:rPr>
                <w:b/>
                <w:bCs/>
                <w:color w:val="000000"/>
              </w:rPr>
            </w:pPr>
            <w:r>
              <w:rPr>
                <w:b/>
                <w:bCs/>
                <w:color w:val="000000"/>
              </w:rPr>
              <w:t>0.74</w:t>
            </w:r>
          </w:p>
        </w:tc>
        <w:tc>
          <w:tcPr>
            <w:tcW w:w="1134" w:type="dxa"/>
            <w:vMerge/>
            <w:tcBorders>
              <w:top w:val="nil"/>
              <w:left w:val="nil"/>
              <w:bottom w:val="single" w:sz="8" w:space="0" w:color="666666"/>
              <w:right w:val="nil"/>
            </w:tcBorders>
            <w:vAlign w:val="center"/>
            <w:hideMark/>
          </w:tcPr>
          <w:p w14:paraId="5736CAFC" w14:textId="77777777" w:rsidR="007973AE" w:rsidRDefault="007973AE">
            <w:pPr>
              <w:rPr>
                <w:color w:val="000000"/>
              </w:rPr>
            </w:pPr>
          </w:p>
        </w:tc>
      </w:tr>
      <w:tr w:rsidR="007973AE" w14:paraId="5D2ED981" w14:textId="77777777" w:rsidTr="007973AE">
        <w:trPr>
          <w:trHeight w:val="360"/>
        </w:trPr>
        <w:tc>
          <w:tcPr>
            <w:tcW w:w="1985" w:type="dxa"/>
            <w:vMerge/>
            <w:tcBorders>
              <w:top w:val="nil"/>
              <w:left w:val="nil"/>
              <w:bottom w:val="single" w:sz="8" w:space="0" w:color="666666"/>
              <w:right w:val="nil"/>
            </w:tcBorders>
            <w:vAlign w:val="center"/>
            <w:hideMark/>
          </w:tcPr>
          <w:p w14:paraId="259C8BFD"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01B330C5"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5262B076"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2F186FDE"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57886FB0" w14:textId="77777777" w:rsidR="007973AE" w:rsidRDefault="007973AE">
            <w:pPr>
              <w:jc w:val="center"/>
              <w:rPr>
                <w:color w:val="000000"/>
              </w:rPr>
            </w:pPr>
            <w:r>
              <w:rPr>
                <w:color w:val="000000"/>
              </w:rPr>
              <w:t>(1.00-0.54)</w:t>
            </w:r>
          </w:p>
        </w:tc>
        <w:tc>
          <w:tcPr>
            <w:tcW w:w="1134" w:type="dxa"/>
            <w:vMerge/>
            <w:tcBorders>
              <w:top w:val="nil"/>
              <w:left w:val="nil"/>
              <w:bottom w:val="single" w:sz="8" w:space="0" w:color="666666"/>
              <w:right w:val="nil"/>
            </w:tcBorders>
            <w:vAlign w:val="center"/>
            <w:hideMark/>
          </w:tcPr>
          <w:p w14:paraId="28319D30"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126803A5"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3B60962D"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036E0FE6"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30648BF9" w14:textId="77777777" w:rsidR="007973AE" w:rsidRDefault="007973AE">
            <w:pPr>
              <w:rPr>
                <w:b/>
                <w:bCs/>
                <w:color w:val="000000"/>
              </w:rPr>
            </w:pPr>
          </w:p>
        </w:tc>
        <w:tc>
          <w:tcPr>
            <w:tcW w:w="1134" w:type="dxa"/>
            <w:vMerge/>
            <w:tcBorders>
              <w:top w:val="nil"/>
              <w:left w:val="nil"/>
              <w:bottom w:val="single" w:sz="8" w:space="0" w:color="666666"/>
              <w:right w:val="nil"/>
            </w:tcBorders>
            <w:vAlign w:val="center"/>
            <w:hideMark/>
          </w:tcPr>
          <w:p w14:paraId="1C5AA9C0" w14:textId="77777777" w:rsidR="007973AE" w:rsidRDefault="007973AE">
            <w:pPr>
              <w:rPr>
                <w:color w:val="000000"/>
              </w:rPr>
            </w:pPr>
          </w:p>
        </w:tc>
      </w:tr>
      <w:tr w:rsidR="007973AE" w14:paraId="6A1A962E"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695B10E3" w14:textId="130EB0D5" w:rsidR="007973AE" w:rsidRDefault="007973AE">
            <w:pPr>
              <w:jc w:val="center"/>
              <w:rPr>
                <w:color w:val="000000"/>
              </w:rPr>
            </w:pPr>
            <w:r>
              <w:rPr>
                <w:color w:val="000000"/>
              </w:rPr>
              <w:t>Coronavirus</w:t>
            </w:r>
            <w:del w:id="207" w:author="David Ferreiro Garcia" w:date="2023-02-16T12:23:00Z">
              <w:r w:rsidDel="00184CED">
                <w:rPr>
                  <w:color w:val="000000"/>
                </w:rPr>
                <w:delText xml:space="preserve"> </w:delText>
              </w:r>
            </w:del>
            <w:r>
              <w:rPr>
                <w:color w:val="000000"/>
                <w:sz w:val="16"/>
                <w:szCs w:val="16"/>
              </w:rPr>
              <w:t> </w:t>
            </w:r>
            <w:ins w:id="208" w:author="David Ferreiro Garcia" w:date="2023-02-16T12:23:00Z">
              <w:r w:rsidR="00184CED">
                <w:rPr>
                  <w:color w:val="000000"/>
                  <w:sz w:val="16"/>
                  <w:szCs w:val="16"/>
                </w:rPr>
                <w:t xml:space="preserve">             </w:t>
              </w:r>
            </w:ins>
            <w:proofErr w:type="spellStart"/>
            <w:r>
              <w:rPr>
                <w:color w:val="000000"/>
              </w:rPr>
              <w:t>endopeptidase</w:t>
            </w:r>
            <w:proofErr w:type="spellEnd"/>
            <w:r>
              <w:rPr>
                <w:color w:val="000000"/>
              </w:rPr>
              <w:t xml:space="preserve"> C30</w:t>
            </w:r>
          </w:p>
        </w:tc>
        <w:tc>
          <w:tcPr>
            <w:tcW w:w="1276" w:type="dxa"/>
            <w:vMerge w:val="restart"/>
            <w:tcBorders>
              <w:top w:val="nil"/>
              <w:left w:val="nil"/>
              <w:bottom w:val="single" w:sz="8" w:space="0" w:color="666666"/>
              <w:right w:val="nil"/>
            </w:tcBorders>
            <w:shd w:val="clear" w:color="000000" w:fill="FFFFFF"/>
            <w:vAlign w:val="center"/>
            <w:hideMark/>
          </w:tcPr>
          <w:p w14:paraId="65A3CB4D" w14:textId="77777777" w:rsidR="007973AE" w:rsidRDefault="007973AE">
            <w:pPr>
              <w:jc w:val="center"/>
              <w:rPr>
                <w:color w:val="000000"/>
              </w:rPr>
            </w:pPr>
            <w:r>
              <w:rPr>
                <w:color w:val="000000"/>
              </w:rPr>
              <w:t>PF05409</w:t>
            </w:r>
          </w:p>
        </w:tc>
        <w:tc>
          <w:tcPr>
            <w:tcW w:w="1275" w:type="dxa"/>
            <w:vMerge w:val="restart"/>
            <w:tcBorders>
              <w:top w:val="nil"/>
              <w:left w:val="nil"/>
              <w:bottom w:val="single" w:sz="8" w:space="0" w:color="666666"/>
              <w:right w:val="nil"/>
            </w:tcBorders>
            <w:shd w:val="clear" w:color="000000" w:fill="FFFFFF"/>
            <w:vAlign w:val="center"/>
            <w:hideMark/>
          </w:tcPr>
          <w:p w14:paraId="57BB25F5" w14:textId="77777777" w:rsidR="007973AE" w:rsidRDefault="007973AE">
            <w:pPr>
              <w:jc w:val="center"/>
              <w:rPr>
                <w:color w:val="000000"/>
              </w:rPr>
            </w:pPr>
            <w:r>
              <w:rPr>
                <w:color w:val="000000"/>
              </w:rPr>
              <w:t>30, 299</w:t>
            </w:r>
          </w:p>
        </w:tc>
        <w:tc>
          <w:tcPr>
            <w:tcW w:w="1134" w:type="dxa"/>
            <w:vMerge w:val="restart"/>
            <w:tcBorders>
              <w:top w:val="nil"/>
              <w:left w:val="nil"/>
              <w:bottom w:val="single" w:sz="8" w:space="0" w:color="666666"/>
              <w:right w:val="nil"/>
            </w:tcBorders>
            <w:shd w:val="clear" w:color="000000" w:fill="FFFFFF"/>
            <w:vAlign w:val="center"/>
            <w:hideMark/>
          </w:tcPr>
          <w:p w14:paraId="41AC11CE" w14:textId="77777777" w:rsidR="007973AE" w:rsidRDefault="007973AE">
            <w:pPr>
              <w:jc w:val="center"/>
              <w:rPr>
                <w:color w:val="000000"/>
              </w:rPr>
            </w:pPr>
            <w:r>
              <w:rPr>
                <w:color w:val="000000"/>
              </w:rPr>
              <w:t>0.53</w:t>
            </w:r>
          </w:p>
        </w:tc>
        <w:tc>
          <w:tcPr>
            <w:tcW w:w="1843" w:type="dxa"/>
            <w:tcBorders>
              <w:top w:val="nil"/>
              <w:left w:val="nil"/>
              <w:bottom w:val="nil"/>
              <w:right w:val="nil"/>
            </w:tcBorders>
            <w:shd w:val="clear" w:color="000000" w:fill="FFFFFF"/>
            <w:vAlign w:val="center"/>
            <w:hideMark/>
          </w:tcPr>
          <w:p w14:paraId="0133D199"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3BFC922E" w14:textId="77777777" w:rsidR="007973AE" w:rsidRDefault="007973AE">
            <w:pPr>
              <w:jc w:val="center"/>
              <w:rPr>
                <w:color w:val="000000"/>
              </w:rPr>
            </w:pPr>
            <w:r>
              <w:rPr>
                <w:color w:val="000000"/>
              </w:rPr>
              <w:t>1lvo</w:t>
            </w:r>
          </w:p>
        </w:tc>
        <w:tc>
          <w:tcPr>
            <w:tcW w:w="1418" w:type="dxa"/>
            <w:vMerge w:val="restart"/>
            <w:tcBorders>
              <w:top w:val="nil"/>
              <w:left w:val="nil"/>
              <w:bottom w:val="single" w:sz="8" w:space="0" w:color="666666"/>
              <w:right w:val="nil"/>
            </w:tcBorders>
            <w:shd w:val="clear" w:color="000000" w:fill="FFFFFF"/>
            <w:vAlign w:val="center"/>
            <w:hideMark/>
          </w:tcPr>
          <w:p w14:paraId="6380C002" w14:textId="77777777" w:rsidR="007973AE" w:rsidRDefault="007973AE">
            <w:pPr>
              <w:jc w:val="center"/>
              <w:rPr>
                <w:color w:val="000000"/>
              </w:rPr>
            </w:pPr>
            <w:r>
              <w:rPr>
                <w:color w:val="000000"/>
              </w:rPr>
              <w:t>LG</w:t>
            </w:r>
          </w:p>
        </w:tc>
        <w:tc>
          <w:tcPr>
            <w:tcW w:w="992" w:type="dxa"/>
            <w:tcBorders>
              <w:top w:val="nil"/>
              <w:left w:val="nil"/>
              <w:bottom w:val="nil"/>
              <w:right w:val="nil"/>
            </w:tcBorders>
            <w:shd w:val="clear" w:color="000000" w:fill="FFFFFF"/>
            <w:vAlign w:val="center"/>
            <w:hideMark/>
          </w:tcPr>
          <w:p w14:paraId="5D52F51A" w14:textId="77777777" w:rsidR="007973AE" w:rsidRDefault="007973AE">
            <w:pPr>
              <w:jc w:val="center"/>
              <w:rPr>
                <w:b/>
                <w:bCs/>
                <w:color w:val="000000"/>
              </w:rPr>
            </w:pPr>
            <w:r>
              <w:rPr>
                <w:b/>
                <w:bCs/>
                <w:color w:val="000000"/>
              </w:rPr>
              <w:t>Fitness</w:t>
            </w:r>
          </w:p>
        </w:tc>
        <w:tc>
          <w:tcPr>
            <w:tcW w:w="992" w:type="dxa"/>
            <w:tcBorders>
              <w:top w:val="nil"/>
              <w:left w:val="nil"/>
              <w:bottom w:val="nil"/>
              <w:right w:val="nil"/>
            </w:tcBorders>
            <w:shd w:val="clear" w:color="000000" w:fill="FFFFFF"/>
            <w:vAlign w:val="center"/>
            <w:hideMark/>
          </w:tcPr>
          <w:p w14:paraId="5291C142" w14:textId="77777777" w:rsidR="007973AE" w:rsidRDefault="007973AE">
            <w:pPr>
              <w:jc w:val="center"/>
              <w:rPr>
                <w:color w:val="000000"/>
              </w:rPr>
            </w:pPr>
            <w:r>
              <w:rPr>
                <w:color w:val="000000"/>
              </w:rPr>
              <w:t>LG</w:t>
            </w:r>
          </w:p>
        </w:tc>
        <w:tc>
          <w:tcPr>
            <w:tcW w:w="1134" w:type="dxa"/>
            <w:tcBorders>
              <w:top w:val="nil"/>
              <w:left w:val="nil"/>
              <w:bottom w:val="nil"/>
              <w:right w:val="nil"/>
            </w:tcBorders>
            <w:shd w:val="clear" w:color="000000" w:fill="FFFFFF"/>
            <w:vAlign w:val="center"/>
            <w:hideMark/>
          </w:tcPr>
          <w:p w14:paraId="3CAFE083" w14:textId="77777777" w:rsidR="007973AE" w:rsidRDefault="007973AE">
            <w:pPr>
              <w:jc w:val="center"/>
              <w:rPr>
                <w:color w:val="000000"/>
              </w:rPr>
            </w:pPr>
            <w:r>
              <w:rPr>
                <w:color w:val="000000"/>
              </w:rPr>
              <w:t>Neutral</w:t>
            </w:r>
          </w:p>
        </w:tc>
        <w:tc>
          <w:tcPr>
            <w:tcW w:w="1134" w:type="dxa"/>
            <w:vMerge w:val="restart"/>
            <w:tcBorders>
              <w:top w:val="nil"/>
              <w:left w:val="nil"/>
              <w:bottom w:val="single" w:sz="8" w:space="0" w:color="666666"/>
              <w:right w:val="nil"/>
            </w:tcBorders>
            <w:shd w:val="clear" w:color="000000" w:fill="FFFFFF"/>
            <w:vAlign w:val="center"/>
            <w:hideMark/>
          </w:tcPr>
          <w:p w14:paraId="4244CBC5" w14:textId="77777777" w:rsidR="007973AE" w:rsidRDefault="007973AE">
            <w:pPr>
              <w:jc w:val="center"/>
              <w:rPr>
                <w:color w:val="000000"/>
              </w:rPr>
            </w:pPr>
            <w:r>
              <w:rPr>
                <w:color w:val="000000"/>
              </w:rPr>
              <w:t>0.48</w:t>
            </w:r>
          </w:p>
        </w:tc>
      </w:tr>
      <w:tr w:rsidR="007973AE" w14:paraId="5B07774D" w14:textId="77777777" w:rsidTr="007973AE">
        <w:trPr>
          <w:trHeight w:val="360"/>
        </w:trPr>
        <w:tc>
          <w:tcPr>
            <w:tcW w:w="1985" w:type="dxa"/>
            <w:vMerge/>
            <w:tcBorders>
              <w:top w:val="nil"/>
              <w:left w:val="nil"/>
              <w:bottom w:val="single" w:sz="8" w:space="0" w:color="666666"/>
              <w:right w:val="nil"/>
            </w:tcBorders>
            <w:vAlign w:val="center"/>
            <w:hideMark/>
          </w:tcPr>
          <w:p w14:paraId="097A9919"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3F4FFA5F"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7A44E161"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3F874265"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430AF5C8" w14:textId="77777777" w:rsidR="007973AE" w:rsidRDefault="007973AE">
            <w:pPr>
              <w:jc w:val="center"/>
              <w:rPr>
                <w:color w:val="000000"/>
              </w:rPr>
            </w:pPr>
            <w:r>
              <w:rPr>
                <w:color w:val="000000"/>
              </w:rPr>
              <w:t>(0-500)</w:t>
            </w:r>
          </w:p>
        </w:tc>
        <w:tc>
          <w:tcPr>
            <w:tcW w:w="1134" w:type="dxa"/>
            <w:vMerge/>
            <w:tcBorders>
              <w:top w:val="nil"/>
              <w:left w:val="nil"/>
              <w:bottom w:val="single" w:sz="8" w:space="0" w:color="666666"/>
              <w:right w:val="nil"/>
            </w:tcBorders>
            <w:vAlign w:val="center"/>
            <w:hideMark/>
          </w:tcPr>
          <w:p w14:paraId="1683D260"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5A2A62BF"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271B2A3B" w14:textId="77777777" w:rsidR="007973AE" w:rsidRDefault="007973AE">
            <w:pPr>
              <w:jc w:val="center"/>
              <w:rPr>
                <w:b/>
                <w:bCs/>
                <w:color w:val="000000"/>
              </w:rPr>
            </w:pPr>
            <w:r>
              <w:rPr>
                <w:b/>
                <w:bCs/>
                <w:color w:val="000000"/>
              </w:rPr>
              <w:t>0.86</w:t>
            </w:r>
          </w:p>
        </w:tc>
        <w:tc>
          <w:tcPr>
            <w:tcW w:w="992" w:type="dxa"/>
            <w:vMerge w:val="restart"/>
            <w:tcBorders>
              <w:top w:val="nil"/>
              <w:left w:val="nil"/>
              <w:bottom w:val="single" w:sz="8" w:space="0" w:color="000000"/>
              <w:right w:val="nil"/>
            </w:tcBorders>
            <w:shd w:val="clear" w:color="000000" w:fill="FFFFFF"/>
            <w:vAlign w:val="center"/>
            <w:hideMark/>
          </w:tcPr>
          <w:p w14:paraId="582FE20A" w14:textId="77777777" w:rsidR="007973AE" w:rsidRDefault="007973AE">
            <w:pPr>
              <w:jc w:val="center"/>
              <w:rPr>
                <w:color w:val="000000"/>
              </w:rPr>
            </w:pPr>
            <w:r>
              <w:rPr>
                <w:color w:val="000000"/>
              </w:rPr>
              <w:t>0.03</w:t>
            </w:r>
          </w:p>
        </w:tc>
        <w:tc>
          <w:tcPr>
            <w:tcW w:w="1134" w:type="dxa"/>
            <w:vMerge w:val="restart"/>
            <w:tcBorders>
              <w:top w:val="nil"/>
              <w:left w:val="nil"/>
              <w:bottom w:val="single" w:sz="8" w:space="0" w:color="000000"/>
              <w:right w:val="nil"/>
            </w:tcBorders>
            <w:shd w:val="clear" w:color="000000" w:fill="FFFFFF"/>
            <w:vAlign w:val="center"/>
            <w:hideMark/>
          </w:tcPr>
          <w:p w14:paraId="3FFF73D9" w14:textId="77777777" w:rsidR="007973AE" w:rsidRDefault="007973AE">
            <w:pPr>
              <w:jc w:val="center"/>
              <w:rPr>
                <w:color w:val="000000"/>
              </w:rPr>
            </w:pPr>
            <w:r>
              <w:rPr>
                <w:color w:val="000000"/>
              </w:rPr>
              <w:t>0.11</w:t>
            </w:r>
          </w:p>
        </w:tc>
        <w:tc>
          <w:tcPr>
            <w:tcW w:w="1134" w:type="dxa"/>
            <w:vMerge/>
            <w:tcBorders>
              <w:top w:val="nil"/>
              <w:left w:val="nil"/>
              <w:bottom w:val="single" w:sz="8" w:space="0" w:color="666666"/>
              <w:right w:val="nil"/>
            </w:tcBorders>
            <w:vAlign w:val="center"/>
            <w:hideMark/>
          </w:tcPr>
          <w:p w14:paraId="460C19FB" w14:textId="77777777" w:rsidR="007973AE" w:rsidRDefault="007973AE">
            <w:pPr>
              <w:rPr>
                <w:color w:val="000000"/>
              </w:rPr>
            </w:pPr>
          </w:p>
        </w:tc>
      </w:tr>
      <w:tr w:rsidR="007973AE" w14:paraId="7FDC8BFA" w14:textId="77777777" w:rsidTr="00185461">
        <w:trPr>
          <w:trHeight w:val="85"/>
        </w:trPr>
        <w:tc>
          <w:tcPr>
            <w:tcW w:w="1985" w:type="dxa"/>
            <w:vMerge/>
            <w:tcBorders>
              <w:top w:val="nil"/>
              <w:left w:val="nil"/>
              <w:bottom w:val="single" w:sz="8" w:space="0" w:color="666666"/>
              <w:right w:val="nil"/>
            </w:tcBorders>
            <w:vAlign w:val="center"/>
            <w:hideMark/>
          </w:tcPr>
          <w:p w14:paraId="119995FB"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4C1B7854"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54E4068E"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4ADC5FD5"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03555DF3" w14:textId="77777777" w:rsidR="007973AE" w:rsidRDefault="007973AE">
            <w:pPr>
              <w:jc w:val="center"/>
              <w:rPr>
                <w:color w:val="000000"/>
              </w:rPr>
            </w:pPr>
            <w:r>
              <w:rPr>
                <w:color w:val="000000"/>
              </w:rPr>
              <w:t>(1.00-0.42)</w:t>
            </w:r>
          </w:p>
        </w:tc>
        <w:tc>
          <w:tcPr>
            <w:tcW w:w="1134" w:type="dxa"/>
            <w:vMerge/>
            <w:tcBorders>
              <w:top w:val="nil"/>
              <w:left w:val="nil"/>
              <w:bottom w:val="single" w:sz="8" w:space="0" w:color="666666"/>
              <w:right w:val="nil"/>
            </w:tcBorders>
            <w:vAlign w:val="center"/>
            <w:hideMark/>
          </w:tcPr>
          <w:p w14:paraId="7D01F882"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4FA78D23"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69DE567F" w14:textId="77777777" w:rsidR="007973AE" w:rsidRDefault="007973AE">
            <w:pPr>
              <w:rPr>
                <w:b/>
                <w:bCs/>
                <w:color w:val="000000"/>
              </w:rPr>
            </w:pPr>
          </w:p>
        </w:tc>
        <w:tc>
          <w:tcPr>
            <w:tcW w:w="992" w:type="dxa"/>
            <w:vMerge/>
            <w:tcBorders>
              <w:top w:val="nil"/>
              <w:left w:val="nil"/>
              <w:bottom w:val="single" w:sz="8" w:space="0" w:color="000000"/>
              <w:right w:val="nil"/>
            </w:tcBorders>
            <w:vAlign w:val="center"/>
            <w:hideMark/>
          </w:tcPr>
          <w:p w14:paraId="11A93DBA"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24B1B827"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50F270C1" w14:textId="77777777" w:rsidR="007973AE" w:rsidRDefault="007973AE">
            <w:pPr>
              <w:rPr>
                <w:color w:val="000000"/>
              </w:rPr>
            </w:pPr>
          </w:p>
        </w:tc>
      </w:tr>
      <w:tr w:rsidR="007973AE" w14:paraId="7351F756"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4AF2FD4A" w14:textId="77777777" w:rsidR="007973AE" w:rsidRDefault="007973AE">
            <w:pPr>
              <w:jc w:val="center"/>
              <w:rPr>
                <w:color w:val="000000"/>
              </w:rPr>
            </w:pPr>
            <w:r>
              <w:rPr>
                <w:color w:val="000000"/>
              </w:rPr>
              <w:t>Coronavirus 2'-O-methyltransferase</w:t>
            </w:r>
          </w:p>
        </w:tc>
        <w:tc>
          <w:tcPr>
            <w:tcW w:w="1276" w:type="dxa"/>
            <w:vMerge w:val="restart"/>
            <w:tcBorders>
              <w:top w:val="nil"/>
              <w:left w:val="nil"/>
              <w:bottom w:val="single" w:sz="8" w:space="0" w:color="666666"/>
              <w:right w:val="nil"/>
            </w:tcBorders>
            <w:shd w:val="clear" w:color="000000" w:fill="FFFFFF"/>
            <w:vAlign w:val="center"/>
            <w:hideMark/>
          </w:tcPr>
          <w:p w14:paraId="66EBE94E" w14:textId="77777777" w:rsidR="007973AE" w:rsidRDefault="007973AE">
            <w:pPr>
              <w:jc w:val="center"/>
              <w:rPr>
                <w:color w:val="000000"/>
              </w:rPr>
            </w:pPr>
            <w:r>
              <w:rPr>
                <w:color w:val="000000"/>
              </w:rPr>
              <w:t>PF06460</w:t>
            </w:r>
          </w:p>
        </w:tc>
        <w:tc>
          <w:tcPr>
            <w:tcW w:w="1275" w:type="dxa"/>
            <w:vMerge w:val="restart"/>
            <w:tcBorders>
              <w:top w:val="nil"/>
              <w:left w:val="nil"/>
              <w:bottom w:val="single" w:sz="8" w:space="0" w:color="666666"/>
              <w:right w:val="nil"/>
            </w:tcBorders>
            <w:shd w:val="clear" w:color="000000" w:fill="FFFFFF"/>
            <w:vAlign w:val="center"/>
            <w:hideMark/>
          </w:tcPr>
          <w:p w14:paraId="036244FC" w14:textId="77777777" w:rsidR="007973AE" w:rsidRDefault="007973AE">
            <w:pPr>
              <w:jc w:val="center"/>
              <w:rPr>
                <w:color w:val="000000"/>
              </w:rPr>
            </w:pPr>
            <w:r>
              <w:rPr>
                <w:color w:val="000000"/>
              </w:rPr>
              <w:t>28, 298</w:t>
            </w:r>
          </w:p>
        </w:tc>
        <w:tc>
          <w:tcPr>
            <w:tcW w:w="1134" w:type="dxa"/>
            <w:vMerge w:val="restart"/>
            <w:tcBorders>
              <w:top w:val="nil"/>
              <w:left w:val="nil"/>
              <w:bottom w:val="single" w:sz="8" w:space="0" w:color="666666"/>
              <w:right w:val="nil"/>
            </w:tcBorders>
            <w:shd w:val="clear" w:color="000000" w:fill="FFFFFF"/>
            <w:vAlign w:val="center"/>
            <w:hideMark/>
          </w:tcPr>
          <w:p w14:paraId="6BFD1D62" w14:textId="77777777" w:rsidR="007973AE" w:rsidRDefault="007973AE">
            <w:pPr>
              <w:jc w:val="center"/>
              <w:rPr>
                <w:color w:val="000000"/>
              </w:rPr>
            </w:pPr>
            <w:r>
              <w:rPr>
                <w:color w:val="000000"/>
              </w:rPr>
              <w:t>0.62</w:t>
            </w:r>
          </w:p>
        </w:tc>
        <w:tc>
          <w:tcPr>
            <w:tcW w:w="1843" w:type="dxa"/>
            <w:tcBorders>
              <w:top w:val="nil"/>
              <w:left w:val="nil"/>
              <w:bottom w:val="nil"/>
              <w:right w:val="nil"/>
            </w:tcBorders>
            <w:shd w:val="clear" w:color="000000" w:fill="FFFFFF"/>
            <w:vAlign w:val="center"/>
            <w:hideMark/>
          </w:tcPr>
          <w:p w14:paraId="685D2E63"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59C97A7C" w14:textId="77777777" w:rsidR="007973AE" w:rsidRDefault="007973AE">
            <w:pPr>
              <w:jc w:val="center"/>
              <w:rPr>
                <w:color w:val="000000"/>
              </w:rPr>
            </w:pPr>
            <w:r>
              <w:rPr>
                <w:color w:val="000000"/>
              </w:rPr>
              <w:t>7c2i</w:t>
            </w:r>
          </w:p>
        </w:tc>
        <w:tc>
          <w:tcPr>
            <w:tcW w:w="1418" w:type="dxa"/>
            <w:vMerge w:val="restart"/>
            <w:tcBorders>
              <w:top w:val="nil"/>
              <w:left w:val="nil"/>
              <w:bottom w:val="single" w:sz="8" w:space="0" w:color="666666"/>
              <w:right w:val="nil"/>
            </w:tcBorders>
            <w:shd w:val="clear" w:color="000000" w:fill="FFFFFF"/>
            <w:vAlign w:val="center"/>
            <w:hideMark/>
          </w:tcPr>
          <w:p w14:paraId="216CBDD1" w14:textId="77777777" w:rsidR="007973AE" w:rsidRDefault="007973AE">
            <w:pPr>
              <w:jc w:val="center"/>
              <w:rPr>
                <w:color w:val="000000"/>
              </w:rPr>
            </w:pPr>
            <w:r>
              <w:rPr>
                <w:color w:val="000000"/>
              </w:rPr>
              <w:t>LG</w:t>
            </w:r>
          </w:p>
        </w:tc>
        <w:tc>
          <w:tcPr>
            <w:tcW w:w="992" w:type="dxa"/>
            <w:tcBorders>
              <w:top w:val="nil"/>
              <w:left w:val="nil"/>
              <w:bottom w:val="nil"/>
              <w:right w:val="nil"/>
            </w:tcBorders>
            <w:shd w:val="clear" w:color="000000" w:fill="FFFFFF"/>
            <w:vAlign w:val="center"/>
            <w:hideMark/>
          </w:tcPr>
          <w:p w14:paraId="63BABB70" w14:textId="77777777" w:rsidR="007973AE" w:rsidRDefault="007973AE">
            <w:pPr>
              <w:jc w:val="center"/>
              <w:rPr>
                <w:b/>
                <w:bCs/>
                <w:color w:val="000000"/>
              </w:rPr>
            </w:pPr>
            <w:r>
              <w:rPr>
                <w:b/>
                <w:bCs/>
                <w:color w:val="000000"/>
              </w:rPr>
              <w:t>Fitness</w:t>
            </w:r>
          </w:p>
        </w:tc>
        <w:tc>
          <w:tcPr>
            <w:tcW w:w="992" w:type="dxa"/>
            <w:tcBorders>
              <w:top w:val="nil"/>
              <w:left w:val="nil"/>
              <w:bottom w:val="nil"/>
              <w:right w:val="nil"/>
            </w:tcBorders>
            <w:shd w:val="clear" w:color="000000" w:fill="FFFFFF"/>
            <w:vAlign w:val="center"/>
            <w:hideMark/>
          </w:tcPr>
          <w:p w14:paraId="0DB5A097" w14:textId="77777777" w:rsidR="007973AE" w:rsidRDefault="007973AE">
            <w:pPr>
              <w:jc w:val="center"/>
              <w:rPr>
                <w:color w:val="000000"/>
              </w:rPr>
            </w:pPr>
            <w:r>
              <w:rPr>
                <w:color w:val="000000"/>
              </w:rPr>
              <w:t>LG</w:t>
            </w:r>
          </w:p>
        </w:tc>
        <w:tc>
          <w:tcPr>
            <w:tcW w:w="1134" w:type="dxa"/>
            <w:tcBorders>
              <w:top w:val="nil"/>
              <w:left w:val="nil"/>
              <w:bottom w:val="nil"/>
              <w:right w:val="nil"/>
            </w:tcBorders>
            <w:shd w:val="clear" w:color="000000" w:fill="FFFFFF"/>
            <w:vAlign w:val="center"/>
            <w:hideMark/>
          </w:tcPr>
          <w:p w14:paraId="0BDE7FB9" w14:textId="77777777" w:rsidR="007973AE" w:rsidRDefault="007973AE">
            <w:pPr>
              <w:jc w:val="center"/>
              <w:rPr>
                <w:color w:val="000000"/>
              </w:rPr>
            </w:pPr>
            <w:r>
              <w:rPr>
                <w:color w:val="000000"/>
              </w:rPr>
              <w:t>Neutral</w:t>
            </w:r>
          </w:p>
        </w:tc>
        <w:tc>
          <w:tcPr>
            <w:tcW w:w="1134" w:type="dxa"/>
            <w:vMerge w:val="restart"/>
            <w:tcBorders>
              <w:top w:val="nil"/>
              <w:left w:val="nil"/>
              <w:bottom w:val="single" w:sz="8" w:space="0" w:color="666666"/>
              <w:right w:val="nil"/>
            </w:tcBorders>
            <w:shd w:val="clear" w:color="000000" w:fill="FFFFFF"/>
            <w:vAlign w:val="center"/>
            <w:hideMark/>
          </w:tcPr>
          <w:p w14:paraId="71D69EE4" w14:textId="77777777" w:rsidR="007973AE" w:rsidRDefault="007973AE">
            <w:pPr>
              <w:jc w:val="center"/>
              <w:rPr>
                <w:color w:val="000000"/>
              </w:rPr>
            </w:pPr>
            <w:r>
              <w:rPr>
                <w:color w:val="000000"/>
              </w:rPr>
              <w:t>0.45</w:t>
            </w:r>
          </w:p>
        </w:tc>
      </w:tr>
      <w:tr w:rsidR="007973AE" w14:paraId="5364C76E" w14:textId="77777777" w:rsidTr="007973AE">
        <w:trPr>
          <w:trHeight w:val="360"/>
        </w:trPr>
        <w:tc>
          <w:tcPr>
            <w:tcW w:w="1985" w:type="dxa"/>
            <w:vMerge/>
            <w:tcBorders>
              <w:top w:val="nil"/>
              <w:left w:val="nil"/>
              <w:bottom w:val="single" w:sz="8" w:space="0" w:color="666666"/>
              <w:right w:val="nil"/>
            </w:tcBorders>
            <w:vAlign w:val="center"/>
            <w:hideMark/>
          </w:tcPr>
          <w:p w14:paraId="2FC68828"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6E623B0C"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4980375E"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56D8DC4D"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588856EE" w14:textId="77777777" w:rsidR="007973AE" w:rsidRDefault="007973AE">
            <w:pPr>
              <w:jc w:val="center"/>
              <w:rPr>
                <w:color w:val="000000"/>
              </w:rPr>
            </w:pPr>
            <w:r>
              <w:rPr>
                <w:color w:val="000000"/>
              </w:rPr>
              <w:t>(0-500)</w:t>
            </w:r>
          </w:p>
        </w:tc>
        <w:tc>
          <w:tcPr>
            <w:tcW w:w="1134" w:type="dxa"/>
            <w:vMerge/>
            <w:tcBorders>
              <w:top w:val="nil"/>
              <w:left w:val="nil"/>
              <w:bottom w:val="single" w:sz="8" w:space="0" w:color="666666"/>
              <w:right w:val="nil"/>
            </w:tcBorders>
            <w:vAlign w:val="center"/>
            <w:hideMark/>
          </w:tcPr>
          <w:p w14:paraId="017BC3F4"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041912CE"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50F30DED" w14:textId="77777777" w:rsidR="007973AE" w:rsidRDefault="007973AE">
            <w:pPr>
              <w:jc w:val="center"/>
              <w:rPr>
                <w:b/>
                <w:bCs/>
                <w:color w:val="000000"/>
              </w:rPr>
            </w:pPr>
            <w:r>
              <w:rPr>
                <w:b/>
                <w:bCs/>
                <w:color w:val="000000"/>
              </w:rPr>
              <w:t>0.65</w:t>
            </w:r>
          </w:p>
        </w:tc>
        <w:tc>
          <w:tcPr>
            <w:tcW w:w="992" w:type="dxa"/>
            <w:vMerge w:val="restart"/>
            <w:tcBorders>
              <w:top w:val="nil"/>
              <w:left w:val="nil"/>
              <w:bottom w:val="single" w:sz="8" w:space="0" w:color="000000"/>
              <w:right w:val="nil"/>
            </w:tcBorders>
            <w:shd w:val="clear" w:color="000000" w:fill="FFFFFF"/>
            <w:vAlign w:val="center"/>
            <w:hideMark/>
          </w:tcPr>
          <w:p w14:paraId="176A1F11" w14:textId="77777777" w:rsidR="007973AE" w:rsidRDefault="007973AE">
            <w:pPr>
              <w:jc w:val="center"/>
              <w:rPr>
                <w:color w:val="000000"/>
              </w:rPr>
            </w:pPr>
            <w:r>
              <w:rPr>
                <w:color w:val="000000"/>
              </w:rPr>
              <w:t>0.14</w:t>
            </w:r>
          </w:p>
        </w:tc>
        <w:tc>
          <w:tcPr>
            <w:tcW w:w="1134" w:type="dxa"/>
            <w:vMerge w:val="restart"/>
            <w:tcBorders>
              <w:top w:val="nil"/>
              <w:left w:val="nil"/>
              <w:bottom w:val="single" w:sz="8" w:space="0" w:color="000000"/>
              <w:right w:val="nil"/>
            </w:tcBorders>
            <w:shd w:val="clear" w:color="000000" w:fill="FFFFFF"/>
            <w:vAlign w:val="center"/>
            <w:hideMark/>
          </w:tcPr>
          <w:p w14:paraId="5D367ADC" w14:textId="77777777" w:rsidR="007973AE" w:rsidRDefault="007973AE">
            <w:pPr>
              <w:jc w:val="center"/>
              <w:rPr>
                <w:color w:val="000000"/>
              </w:rPr>
            </w:pPr>
            <w:r>
              <w:rPr>
                <w:color w:val="000000"/>
              </w:rPr>
              <w:t>0.21</w:t>
            </w:r>
          </w:p>
        </w:tc>
        <w:tc>
          <w:tcPr>
            <w:tcW w:w="1134" w:type="dxa"/>
            <w:vMerge/>
            <w:tcBorders>
              <w:top w:val="nil"/>
              <w:left w:val="nil"/>
              <w:bottom w:val="single" w:sz="8" w:space="0" w:color="666666"/>
              <w:right w:val="nil"/>
            </w:tcBorders>
            <w:vAlign w:val="center"/>
            <w:hideMark/>
          </w:tcPr>
          <w:p w14:paraId="0E141FCB" w14:textId="77777777" w:rsidR="007973AE" w:rsidRDefault="007973AE">
            <w:pPr>
              <w:rPr>
                <w:color w:val="000000"/>
              </w:rPr>
            </w:pPr>
          </w:p>
        </w:tc>
      </w:tr>
      <w:tr w:rsidR="007973AE" w14:paraId="27D3019A" w14:textId="77777777" w:rsidTr="00185461">
        <w:trPr>
          <w:trHeight w:val="85"/>
        </w:trPr>
        <w:tc>
          <w:tcPr>
            <w:tcW w:w="1985" w:type="dxa"/>
            <w:vMerge/>
            <w:tcBorders>
              <w:top w:val="nil"/>
              <w:left w:val="nil"/>
              <w:bottom w:val="single" w:sz="8" w:space="0" w:color="666666"/>
              <w:right w:val="nil"/>
            </w:tcBorders>
            <w:vAlign w:val="center"/>
            <w:hideMark/>
          </w:tcPr>
          <w:p w14:paraId="6AF4ABC6"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476EABA9"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7BBC5F69"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04A54A5E"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54229824" w14:textId="77777777" w:rsidR="007973AE" w:rsidRDefault="007973AE">
            <w:pPr>
              <w:jc w:val="center"/>
              <w:rPr>
                <w:color w:val="000000"/>
              </w:rPr>
            </w:pPr>
            <w:r>
              <w:rPr>
                <w:color w:val="000000"/>
              </w:rPr>
              <w:t>(1.00-0.42)</w:t>
            </w:r>
          </w:p>
        </w:tc>
        <w:tc>
          <w:tcPr>
            <w:tcW w:w="1134" w:type="dxa"/>
            <w:vMerge/>
            <w:tcBorders>
              <w:top w:val="nil"/>
              <w:left w:val="nil"/>
              <w:bottom w:val="single" w:sz="8" w:space="0" w:color="666666"/>
              <w:right w:val="nil"/>
            </w:tcBorders>
            <w:vAlign w:val="center"/>
            <w:hideMark/>
          </w:tcPr>
          <w:p w14:paraId="4E338C6C"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2A9EE1EE"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2C4E2102" w14:textId="77777777" w:rsidR="007973AE" w:rsidRDefault="007973AE">
            <w:pPr>
              <w:rPr>
                <w:b/>
                <w:bCs/>
                <w:color w:val="000000"/>
              </w:rPr>
            </w:pPr>
          </w:p>
        </w:tc>
        <w:tc>
          <w:tcPr>
            <w:tcW w:w="992" w:type="dxa"/>
            <w:vMerge/>
            <w:tcBorders>
              <w:top w:val="nil"/>
              <w:left w:val="nil"/>
              <w:bottom w:val="single" w:sz="8" w:space="0" w:color="000000"/>
              <w:right w:val="nil"/>
            </w:tcBorders>
            <w:vAlign w:val="center"/>
            <w:hideMark/>
          </w:tcPr>
          <w:p w14:paraId="4C551062"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76626474"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37B4A2B6" w14:textId="77777777" w:rsidR="007973AE" w:rsidRDefault="007973AE">
            <w:pPr>
              <w:rPr>
                <w:color w:val="000000"/>
              </w:rPr>
            </w:pPr>
          </w:p>
        </w:tc>
      </w:tr>
      <w:tr w:rsidR="007973AE" w14:paraId="6B3ECBA6"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64F1307C" w14:textId="77777777" w:rsidR="007973AE" w:rsidRDefault="007973AE">
            <w:pPr>
              <w:jc w:val="center"/>
              <w:rPr>
                <w:color w:val="000000"/>
              </w:rPr>
            </w:pPr>
            <w:proofErr w:type="spellStart"/>
            <w:r>
              <w:rPr>
                <w:color w:val="000000"/>
              </w:rPr>
              <w:t>Toll-Interleukin</w:t>
            </w:r>
            <w:proofErr w:type="spellEnd"/>
            <w:r>
              <w:rPr>
                <w:color w:val="000000"/>
              </w:rPr>
              <w:t xml:space="preserve"> receptor </w:t>
            </w:r>
            <w:proofErr w:type="spellStart"/>
            <w:r>
              <w:rPr>
                <w:color w:val="000000"/>
              </w:rPr>
              <w:t>domain</w:t>
            </w:r>
            <w:proofErr w:type="spellEnd"/>
          </w:p>
        </w:tc>
        <w:tc>
          <w:tcPr>
            <w:tcW w:w="1276" w:type="dxa"/>
            <w:vMerge w:val="restart"/>
            <w:tcBorders>
              <w:top w:val="nil"/>
              <w:left w:val="nil"/>
              <w:bottom w:val="single" w:sz="8" w:space="0" w:color="666666"/>
              <w:right w:val="nil"/>
            </w:tcBorders>
            <w:shd w:val="clear" w:color="000000" w:fill="FFFFFF"/>
            <w:vAlign w:val="center"/>
            <w:hideMark/>
          </w:tcPr>
          <w:p w14:paraId="13DDE016" w14:textId="77777777" w:rsidR="007973AE" w:rsidRDefault="007973AE">
            <w:pPr>
              <w:jc w:val="center"/>
              <w:rPr>
                <w:color w:val="000000"/>
              </w:rPr>
            </w:pPr>
            <w:r>
              <w:rPr>
                <w:color w:val="000000"/>
              </w:rPr>
              <w:t>PF01582</w:t>
            </w:r>
          </w:p>
        </w:tc>
        <w:tc>
          <w:tcPr>
            <w:tcW w:w="1275" w:type="dxa"/>
            <w:vMerge w:val="restart"/>
            <w:tcBorders>
              <w:top w:val="nil"/>
              <w:left w:val="nil"/>
              <w:bottom w:val="single" w:sz="8" w:space="0" w:color="666666"/>
              <w:right w:val="nil"/>
            </w:tcBorders>
            <w:shd w:val="clear" w:color="000000" w:fill="FFFFFF"/>
            <w:vAlign w:val="center"/>
            <w:hideMark/>
          </w:tcPr>
          <w:p w14:paraId="41EA7A11" w14:textId="77777777" w:rsidR="007973AE" w:rsidRDefault="007973AE">
            <w:pPr>
              <w:jc w:val="center"/>
              <w:rPr>
                <w:color w:val="000000"/>
              </w:rPr>
            </w:pPr>
            <w:r>
              <w:rPr>
                <w:color w:val="000000"/>
              </w:rPr>
              <w:t>23, 171</w:t>
            </w:r>
          </w:p>
        </w:tc>
        <w:tc>
          <w:tcPr>
            <w:tcW w:w="1134" w:type="dxa"/>
            <w:vMerge w:val="restart"/>
            <w:tcBorders>
              <w:top w:val="nil"/>
              <w:left w:val="nil"/>
              <w:bottom w:val="single" w:sz="8" w:space="0" w:color="666666"/>
              <w:right w:val="nil"/>
            </w:tcBorders>
            <w:shd w:val="clear" w:color="000000" w:fill="FFFFFF"/>
            <w:vAlign w:val="center"/>
            <w:hideMark/>
          </w:tcPr>
          <w:p w14:paraId="5B59C25B" w14:textId="77777777" w:rsidR="007973AE" w:rsidRDefault="007973AE">
            <w:pPr>
              <w:jc w:val="center"/>
              <w:rPr>
                <w:color w:val="000000"/>
              </w:rPr>
            </w:pPr>
            <w:r>
              <w:rPr>
                <w:color w:val="000000"/>
              </w:rPr>
              <w:t>0.3</w:t>
            </w:r>
          </w:p>
        </w:tc>
        <w:tc>
          <w:tcPr>
            <w:tcW w:w="1843" w:type="dxa"/>
            <w:tcBorders>
              <w:top w:val="nil"/>
              <w:left w:val="nil"/>
              <w:bottom w:val="nil"/>
              <w:right w:val="nil"/>
            </w:tcBorders>
            <w:shd w:val="clear" w:color="000000" w:fill="FFFFFF"/>
            <w:vAlign w:val="center"/>
            <w:hideMark/>
          </w:tcPr>
          <w:p w14:paraId="1D81F148"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1D1210EE" w14:textId="77777777" w:rsidR="007973AE" w:rsidRDefault="007973AE">
            <w:pPr>
              <w:jc w:val="center"/>
              <w:rPr>
                <w:color w:val="000000"/>
              </w:rPr>
            </w:pPr>
            <w:r>
              <w:rPr>
                <w:color w:val="000000"/>
              </w:rPr>
              <w:t>5ku7</w:t>
            </w:r>
          </w:p>
        </w:tc>
        <w:tc>
          <w:tcPr>
            <w:tcW w:w="1418" w:type="dxa"/>
            <w:vMerge w:val="restart"/>
            <w:tcBorders>
              <w:top w:val="nil"/>
              <w:left w:val="nil"/>
              <w:bottom w:val="single" w:sz="8" w:space="0" w:color="666666"/>
              <w:right w:val="nil"/>
            </w:tcBorders>
            <w:shd w:val="clear" w:color="000000" w:fill="FFFFFF"/>
            <w:vAlign w:val="center"/>
            <w:hideMark/>
          </w:tcPr>
          <w:p w14:paraId="59202FA9" w14:textId="77777777" w:rsidR="007973AE" w:rsidRDefault="007973AE">
            <w:pPr>
              <w:jc w:val="center"/>
              <w:rPr>
                <w:color w:val="000000"/>
              </w:rPr>
            </w:pPr>
            <w:r>
              <w:rPr>
                <w:color w:val="000000"/>
              </w:rPr>
              <w:t>WAG</w:t>
            </w:r>
          </w:p>
        </w:tc>
        <w:tc>
          <w:tcPr>
            <w:tcW w:w="992" w:type="dxa"/>
            <w:tcBorders>
              <w:top w:val="nil"/>
              <w:left w:val="nil"/>
              <w:bottom w:val="nil"/>
              <w:right w:val="nil"/>
            </w:tcBorders>
            <w:shd w:val="clear" w:color="000000" w:fill="FFFFFF"/>
            <w:vAlign w:val="center"/>
            <w:hideMark/>
          </w:tcPr>
          <w:p w14:paraId="42D13EE3" w14:textId="77777777" w:rsidR="007973AE" w:rsidRDefault="007973AE">
            <w:pPr>
              <w:jc w:val="center"/>
              <w:rPr>
                <w:b/>
                <w:bCs/>
                <w:color w:val="000000"/>
              </w:rPr>
            </w:pPr>
            <w:r>
              <w:rPr>
                <w:b/>
                <w:bCs/>
                <w:color w:val="000000"/>
              </w:rPr>
              <w:t>Fitness</w:t>
            </w:r>
          </w:p>
        </w:tc>
        <w:tc>
          <w:tcPr>
            <w:tcW w:w="992" w:type="dxa"/>
            <w:tcBorders>
              <w:top w:val="nil"/>
              <w:left w:val="nil"/>
              <w:bottom w:val="nil"/>
              <w:right w:val="nil"/>
            </w:tcBorders>
            <w:shd w:val="clear" w:color="000000" w:fill="FFFFFF"/>
            <w:vAlign w:val="center"/>
            <w:hideMark/>
          </w:tcPr>
          <w:p w14:paraId="706651CB" w14:textId="77777777" w:rsidR="007973AE" w:rsidRDefault="007973AE">
            <w:pPr>
              <w:jc w:val="center"/>
              <w:rPr>
                <w:color w:val="000000"/>
              </w:rPr>
            </w:pPr>
            <w:r>
              <w:rPr>
                <w:color w:val="000000"/>
              </w:rPr>
              <w:t>Neutral</w:t>
            </w:r>
          </w:p>
        </w:tc>
        <w:tc>
          <w:tcPr>
            <w:tcW w:w="1134" w:type="dxa"/>
            <w:tcBorders>
              <w:top w:val="nil"/>
              <w:left w:val="nil"/>
              <w:bottom w:val="nil"/>
              <w:right w:val="nil"/>
            </w:tcBorders>
            <w:shd w:val="clear" w:color="000000" w:fill="FFFFFF"/>
            <w:vAlign w:val="center"/>
            <w:hideMark/>
          </w:tcPr>
          <w:p w14:paraId="205CD5F4" w14:textId="77777777" w:rsidR="007973AE" w:rsidRDefault="007973AE">
            <w:pPr>
              <w:jc w:val="center"/>
              <w:rPr>
                <w:color w:val="000000"/>
              </w:rPr>
            </w:pPr>
            <w:r>
              <w:rPr>
                <w:color w:val="000000"/>
              </w:rPr>
              <w:t>WAG</w:t>
            </w:r>
          </w:p>
        </w:tc>
        <w:tc>
          <w:tcPr>
            <w:tcW w:w="1134" w:type="dxa"/>
            <w:vMerge w:val="restart"/>
            <w:tcBorders>
              <w:top w:val="nil"/>
              <w:left w:val="nil"/>
              <w:bottom w:val="single" w:sz="8" w:space="0" w:color="666666"/>
              <w:right w:val="nil"/>
            </w:tcBorders>
            <w:shd w:val="clear" w:color="000000" w:fill="FFFFFF"/>
            <w:vAlign w:val="center"/>
            <w:hideMark/>
          </w:tcPr>
          <w:p w14:paraId="2488B933" w14:textId="77777777" w:rsidR="007973AE" w:rsidRDefault="007973AE">
            <w:pPr>
              <w:jc w:val="center"/>
              <w:rPr>
                <w:color w:val="000000"/>
              </w:rPr>
            </w:pPr>
            <w:r>
              <w:rPr>
                <w:color w:val="000000"/>
              </w:rPr>
              <w:t>0.43</w:t>
            </w:r>
          </w:p>
        </w:tc>
      </w:tr>
      <w:tr w:rsidR="00A83580" w14:paraId="31BF0200" w14:textId="77777777" w:rsidTr="00A83580">
        <w:trPr>
          <w:trHeight w:val="360"/>
          <w:trPrChange w:id="209" w:author="David Ferreiro Garcia" w:date="2023-02-17T10:37:00Z">
            <w:trPr>
              <w:trHeight w:val="360"/>
            </w:trPr>
          </w:trPrChange>
        </w:trPr>
        <w:tc>
          <w:tcPr>
            <w:tcW w:w="1985" w:type="dxa"/>
            <w:vMerge/>
            <w:tcBorders>
              <w:top w:val="nil"/>
              <w:left w:val="nil"/>
              <w:bottom w:val="single" w:sz="8" w:space="0" w:color="666666"/>
              <w:right w:val="nil"/>
            </w:tcBorders>
            <w:vAlign w:val="center"/>
            <w:hideMark/>
            <w:tcPrChange w:id="210" w:author="David Ferreiro Garcia" w:date="2023-02-17T10:37:00Z">
              <w:tcPr>
                <w:tcW w:w="1985" w:type="dxa"/>
                <w:vMerge/>
                <w:tcBorders>
                  <w:top w:val="nil"/>
                  <w:left w:val="nil"/>
                  <w:bottom w:val="single" w:sz="8" w:space="0" w:color="666666"/>
                  <w:right w:val="nil"/>
                </w:tcBorders>
                <w:vAlign w:val="center"/>
                <w:hideMark/>
              </w:tcPr>
            </w:tcPrChange>
          </w:tcPr>
          <w:p w14:paraId="201E3221" w14:textId="77777777" w:rsidR="00A83580" w:rsidRDefault="00A83580">
            <w:pPr>
              <w:rPr>
                <w:color w:val="000000"/>
              </w:rPr>
            </w:pPr>
          </w:p>
        </w:tc>
        <w:tc>
          <w:tcPr>
            <w:tcW w:w="1276" w:type="dxa"/>
            <w:vMerge/>
            <w:tcBorders>
              <w:top w:val="nil"/>
              <w:left w:val="nil"/>
              <w:bottom w:val="single" w:sz="8" w:space="0" w:color="666666"/>
              <w:right w:val="nil"/>
            </w:tcBorders>
            <w:vAlign w:val="center"/>
            <w:hideMark/>
            <w:tcPrChange w:id="211" w:author="David Ferreiro Garcia" w:date="2023-02-17T10:37:00Z">
              <w:tcPr>
                <w:tcW w:w="1276" w:type="dxa"/>
                <w:vMerge/>
                <w:tcBorders>
                  <w:top w:val="nil"/>
                  <w:left w:val="nil"/>
                  <w:bottom w:val="single" w:sz="8" w:space="0" w:color="666666"/>
                  <w:right w:val="nil"/>
                </w:tcBorders>
                <w:vAlign w:val="center"/>
                <w:hideMark/>
              </w:tcPr>
            </w:tcPrChange>
          </w:tcPr>
          <w:p w14:paraId="4175DB87" w14:textId="77777777" w:rsidR="00A83580" w:rsidRDefault="00A83580">
            <w:pPr>
              <w:rPr>
                <w:color w:val="000000"/>
              </w:rPr>
            </w:pPr>
          </w:p>
        </w:tc>
        <w:tc>
          <w:tcPr>
            <w:tcW w:w="1275" w:type="dxa"/>
            <w:vMerge/>
            <w:tcBorders>
              <w:top w:val="nil"/>
              <w:left w:val="nil"/>
              <w:bottom w:val="single" w:sz="8" w:space="0" w:color="666666"/>
              <w:right w:val="nil"/>
            </w:tcBorders>
            <w:vAlign w:val="center"/>
            <w:hideMark/>
            <w:tcPrChange w:id="212" w:author="David Ferreiro Garcia" w:date="2023-02-17T10:37:00Z">
              <w:tcPr>
                <w:tcW w:w="1275" w:type="dxa"/>
                <w:vMerge/>
                <w:tcBorders>
                  <w:top w:val="nil"/>
                  <w:left w:val="nil"/>
                  <w:bottom w:val="single" w:sz="8" w:space="0" w:color="666666"/>
                  <w:right w:val="nil"/>
                </w:tcBorders>
                <w:vAlign w:val="center"/>
                <w:hideMark/>
              </w:tcPr>
            </w:tcPrChange>
          </w:tcPr>
          <w:p w14:paraId="6173A514" w14:textId="77777777" w:rsidR="00A83580" w:rsidRDefault="00A83580">
            <w:pPr>
              <w:rPr>
                <w:color w:val="000000"/>
              </w:rPr>
            </w:pPr>
          </w:p>
        </w:tc>
        <w:tc>
          <w:tcPr>
            <w:tcW w:w="1134" w:type="dxa"/>
            <w:vMerge/>
            <w:tcBorders>
              <w:top w:val="nil"/>
              <w:left w:val="nil"/>
              <w:bottom w:val="single" w:sz="8" w:space="0" w:color="666666"/>
              <w:right w:val="nil"/>
            </w:tcBorders>
            <w:vAlign w:val="center"/>
            <w:hideMark/>
            <w:tcPrChange w:id="213" w:author="David Ferreiro Garcia" w:date="2023-02-17T10:37:00Z">
              <w:tcPr>
                <w:tcW w:w="1134" w:type="dxa"/>
                <w:vMerge/>
                <w:tcBorders>
                  <w:top w:val="nil"/>
                  <w:left w:val="nil"/>
                  <w:bottom w:val="single" w:sz="8" w:space="0" w:color="666666"/>
                  <w:right w:val="nil"/>
                </w:tcBorders>
                <w:vAlign w:val="center"/>
                <w:hideMark/>
              </w:tcPr>
            </w:tcPrChange>
          </w:tcPr>
          <w:p w14:paraId="2C90E4B5" w14:textId="77777777" w:rsidR="00A83580" w:rsidRDefault="00A83580">
            <w:pPr>
              <w:rPr>
                <w:color w:val="000000"/>
              </w:rPr>
            </w:pPr>
          </w:p>
        </w:tc>
        <w:tc>
          <w:tcPr>
            <w:tcW w:w="1843" w:type="dxa"/>
            <w:tcBorders>
              <w:top w:val="nil"/>
              <w:left w:val="nil"/>
              <w:bottom w:val="nil"/>
              <w:right w:val="nil"/>
            </w:tcBorders>
            <w:shd w:val="clear" w:color="000000" w:fill="FFFFFF"/>
            <w:vAlign w:val="center"/>
            <w:hideMark/>
            <w:tcPrChange w:id="214" w:author="David Ferreiro Garcia" w:date="2023-02-17T10:37:00Z">
              <w:tcPr>
                <w:tcW w:w="1843" w:type="dxa"/>
                <w:tcBorders>
                  <w:top w:val="nil"/>
                  <w:left w:val="nil"/>
                  <w:bottom w:val="nil"/>
                  <w:right w:val="nil"/>
                </w:tcBorders>
                <w:shd w:val="clear" w:color="000000" w:fill="FFFFFF"/>
                <w:vAlign w:val="center"/>
                <w:hideMark/>
              </w:tcPr>
            </w:tcPrChange>
          </w:tcPr>
          <w:p w14:paraId="4DA2B192" w14:textId="77777777" w:rsidR="00A83580" w:rsidRDefault="00A83580">
            <w:pPr>
              <w:jc w:val="center"/>
              <w:rPr>
                <w:color w:val="000000"/>
              </w:rPr>
            </w:pPr>
            <w:r>
              <w:rPr>
                <w:color w:val="000000"/>
              </w:rPr>
              <w:t>(0-700)</w:t>
            </w:r>
          </w:p>
        </w:tc>
        <w:tc>
          <w:tcPr>
            <w:tcW w:w="1134" w:type="dxa"/>
            <w:vMerge/>
            <w:tcBorders>
              <w:top w:val="nil"/>
              <w:left w:val="nil"/>
              <w:bottom w:val="single" w:sz="8" w:space="0" w:color="666666"/>
              <w:right w:val="nil"/>
            </w:tcBorders>
            <w:vAlign w:val="center"/>
            <w:hideMark/>
            <w:tcPrChange w:id="215" w:author="David Ferreiro Garcia" w:date="2023-02-17T10:37:00Z">
              <w:tcPr>
                <w:tcW w:w="1134" w:type="dxa"/>
                <w:vMerge/>
                <w:tcBorders>
                  <w:top w:val="nil"/>
                  <w:left w:val="nil"/>
                  <w:bottom w:val="single" w:sz="8" w:space="0" w:color="666666"/>
                  <w:right w:val="nil"/>
                </w:tcBorders>
                <w:vAlign w:val="center"/>
                <w:hideMark/>
              </w:tcPr>
            </w:tcPrChange>
          </w:tcPr>
          <w:p w14:paraId="75830241" w14:textId="77777777" w:rsidR="00A83580" w:rsidRDefault="00A83580">
            <w:pPr>
              <w:rPr>
                <w:color w:val="000000"/>
              </w:rPr>
            </w:pPr>
          </w:p>
        </w:tc>
        <w:tc>
          <w:tcPr>
            <w:tcW w:w="1418" w:type="dxa"/>
            <w:vMerge/>
            <w:tcBorders>
              <w:top w:val="nil"/>
              <w:left w:val="nil"/>
              <w:bottom w:val="single" w:sz="8" w:space="0" w:color="666666"/>
              <w:right w:val="nil"/>
            </w:tcBorders>
            <w:vAlign w:val="center"/>
            <w:hideMark/>
            <w:tcPrChange w:id="216" w:author="David Ferreiro Garcia" w:date="2023-02-17T10:37:00Z">
              <w:tcPr>
                <w:tcW w:w="1418" w:type="dxa"/>
                <w:vMerge/>
                <w:tcBorders>
                  <w:top w:val="nil"/>
                  <w:left w:val="nil"/>
                  <w:bottom w:val="single" w:sz="8" w:space="0" w:color="666666"/>
                  <w:right w:val="nil"/>
                </w:tcBorders>
                <w:vAlign w:val="center"/>
                <w:hideMark/>
              </w:tcPr>
            </w:tcPrChange>
          </w:tcPr>
          <w:p w14:paraId="3DFA7E1C" w14:textId="77777777" w:rsidR="00A83580" w:rsidRDefault="00A83580">
            <w:pPr>
              <w:rPr>
                <w:color w:val="000000"/>
              </w:rPr>
            </w:pPr>
          </w:p>
        </w:tc>
        <w:tc>
          <w:tcPr>
            <w:tcW w:w="992" w:type="dxa"/>
            <w:vMerge w:val="restart"/>
            <w:tcBorders>
              <w:top w:val="nil"/>
              <w:left w:val="nil"/>
              <w:bottom w:val="single" w:sz="8" w:space="0" w:color="000000"/>
              <w:right w:val="nil"/>
            </w:tcBorders>
            <w:shd w:val="clear" w:color="000000" w:fill="FFFFFF"/>
            <w:vAlign w:val="center"/>
            <w:hideMark/>
            <w:tcPrChange w:id="217" w:author="David Ferreiro Garcia" w:date="2023-02-17T10:37:00Z">
              <w:tcPr>
                <w:tcW w:w="992" w:type="dxa"/>
                <w:vMerge w:val="restart"/>
                <w:tcBorders>
                  <w:top w:val="nil"/>
                  <w:left w:val="nil"/>
                  <w:bottom w:val="single" w:sz="8" w:space="0" w:color="000000"/>
                  <w:right w:val="nil"/>
                </w:tcBorders>
                <w:shd w:val="clear" w:color="000000" w:fill="FFFFFF"/>
                <w:vAlign w:val="center"/>
                <w:hideMark/>
              </w:tcPr>
            </w:tcPrChange>
          </w:tcPr>
          <w:p w14:paraId="4DC4D3CF" w14:textId="77777777" w:rsidR="00A83580" w:rsidRDefault="00A83580">
            <w:pPr>
              <w:jc w:val="center"/>
              <w:rPr>
                <w:b/>
                <w:bCs/>
                <w:color w:val="000000"/>
              </w:rPr>
            </w:pPr>
            <w:r>
              <w:rPr>
                <w:b/>
                <w:bCs/>
                <w:color w:val="000000"/>
              </w:rPr>
              <w:t>0.98</w:t>
            </w:r>
          </w:p>
        </w:tc>
        <w:tc>
          <w:tcPr>
            <w:tcW w:w="992" w:type="dxa"/>
            <w:vMerge w:val="restart"/>
            <w:tcBorders>
              <w:top w:val="nil"/>
              <w:left w:val="nil"/>
              <w:bottom w:val="single" w:sz="8" w:space="0" w:color="000000"/>
              <w:right w:val="nil"/>
            </w:tcBorders>
            <w:shd w:val="clear" w:color="000000" w:fill="FFFFFF"/>
            <w:vAlign w:val="center"/>
            <w:hideMark/>
            <w:tcPrChange w:id="218" w:author="David Ferreiro Garcia" w:date="2023-02-17T10:37:00Z">
              <w:tcPr>
                <w:tcW w:w="992" w:type="dxa"/>
                <w:vMerge w:val="restart"/>
                <w:tcBorders>
                  <w:top w:val="nil"/>
                  <w:left w:val="nil"/>
                  <w:bottom w:val="single" w:sz="8" w:space="0" w:color="000000"/>
                  <w:right w:val="nil"/>
                </w:tcBorders>
                <w:shd w:val="clear" w:color="000000" w:fill="FFFFFF"/>
                <w:vAlign w:val="center"/>
                <w:hideMark/>
              </w:tcPr>
            </w:tcPrChange>
          </w:tcPr>
          <w:p w14:paraId="12FE8BA9" w14:textId="77777777" w:rsidR="00A83580" w:rsidRDefault="00A83580">
            <w:pPr>
              <w:jc w:val="center"/>
              <w:rPr>
                <w:color w:val="000000"/>
              </w:rPr>
            </w:pPr>
            <w:r>
              <w:rPr>
                <w:color w:val="000000"/>
              </w:rPr>
              <w:t>0.01</w:t>
            </w:r>
          </w:p>
        </w:tc>
        <w:tc>
          <w:tcPr>
            <w:tcW w:w="1134" w:type="dxa"/>
            <w:vMerge w:val="restart"/>
            <w:tcBorders>
              <w:top w:val="nil"/>
              <w:left w:val="nil"/>
              <w:right w:val="nil"/>
            </w:tcBorders>
            <w:shd w:val="clear" w:color="000000" w:fill="FFFFFF"/>
            <w:vAlign w:val="center"/>
            <w:hideMark/>
            <w:tcPrChange w:id="219" w:author="David Ferreiro Garcia" w:date="2023-02-17T10:37:00Z">
              <w:tcPr>
                <w:tcW w:w="1134" w:type="dxa"/>
                <w:vMerge w:val="restart"/>
                <w:tcBorders>
                  <w:top w:val="nil"/>
                  <w:left w:val="nil"/>
                  <w:right w:val="nil"/>
                </w:tcBorders>
                <w:shd w:val="clear" w:color="000000" w:fill="FFFFFF"/>
                <w:vAlign w:val="center"/>
                <w:hideMark/>
              </w:tcPr>
            </w:tcPrChange>
          </w:tcPr>
          <w:p w14:paraId="2DBEB634" w14:textId="77777777" w:rsidR="00A83580" w:rsidRDefault="00A83580" w:rsidP="00A83580">
            <w:pPr>
              <w:jc w:val="center"/>
              <w:rPr>
                <w:color w:val="000000"/>
              </w:rPr>
            </w:pPr>
            <w:r>
              <w:rPr>
                <w:color w:val="000000"/>
              </w:rPr>
              <w:t>0.01</w:t>
            </w:r>
          </w:p>
          <w:p w14:paraId="4A40959B" w14:textId="5CF1DE2D" w:rsidR="00A83580" w:rsidRDefault="00A83580">
            <w:pPr>
              <w:jc w:val="center"/>
              <w:rPr>
                <w:color w:val="000000"/>
              </w:rPr>
              <w:pPrChange w:id="220" w:author="David Ferreiro Garcia" w:date="2023-02-17T10:37:00Z">
                <w:pPr/>
              </w:pPrChange>
            </w:pPr>
          </w:p>
        </w:tc>
        <w:tc>
          <w:tcPr>
            <w:tcW w:w="1134" w:type="dxa"/>
            <w:vMerge/>
            <w:tcBorders>
              <w:top w:val="nil"/>
              <w:left w:val="nil"/>
              <w:bottom w:val="single" w:sz="8" w:space="0" w:color="666666"/>
              <w:right w:val="nil"/>
            </w:tcBorders>
            <w:vAlign w:val="center"/>
            <w:hideMark/>
            <w:tcPrChange w:id="221" w:author="David Ferreiro Garcia" w:date="2023-02-17T10:37:00Z">
              <w:tcPr>
                <w:tcW w:w="1134" w:type="dxa"/>
                <w:vMerge/>
                <w:tcBorders>
                  <w:top w:val="nil"/>
                  <w:left w:val="nil"/>
                  <w:bottom w:val="single" w:sz="8" w:space="0" w:color="666666"/>
                  <w:right w:val="nil"/>
                </w:tcBorders>
                <w:vAlign w:val="center"/>
                <w:hideMark/>
              </w:tcPr>
            </w:tcPrChange>
          </w:tcPr>
          <w:p w14:paraId="2AB83287" w14:textId="77777777" w:rsidR="00A83580" w:rsidRDefault="00A83580">
            <w:pPr>
              <w:rPr>
                <w:color w:val="000000"/>
              </w:rPr>
            </w:pPr>
          </w:p>
        </w:tc>
      </w:tr>
      <w:tr w:rsidR="00A83580" w14:paraId="4D40C53B" w14:textId="77777777" w:rsidTr="002C6F2B">
        <w:trPr>
          <w:trHeight w:val="85"/>
        </w:trPr>
        <w:tc>
          <w:tcPr>
            <w:tcW w:w="1985" w:type="dxa"/>
            <w:vMerge/>
            <w:tcBorders>
              <w:top w:val="nil"/>
              <w:left w:val="nil"/>
              <w:bottom w:val="single" w:sz="8" w:space="0" w:color="666666"/>
              <w:right w:val="nil"/>
            </w:tcBorders>
            <w:vAlign w:val="center"/>
            <w:hideMark/>
          </w:tcPr>
          <w:p w14:paraId="316CDB8A" w14:textId="77777777" w:rsidR="00A83580" w:rsidRDefault="00A83580">
            <w:pPr>
              <w:rPr>
                <w:color w:val="000000"/>
              </w:rPr>
            </w:pPr>
          </w:p>
        </w:tc>
        <w:tc>
          <w:tcPr>
            <w:tcW w:w="1276" w:type="dxa"/>
            <w:vMerge/>
            <w:tcBorders>
              <w:top w:val="nil"/>
              <w:left w:val="nil"/>
              <w:bottom w:val="single" w:sz="8" w:space="0" w:color="666666"/>
              <w:right w:val="nil"/>
            </w:tcBorders>
            <w:vAlign w:val="center"/>
            <w:hideMark/>
          </w:tcPr>
          <w:p w14:paraId="382EFE65" w14:textId="77777777" w:rsidR="00A83580" w:rsidRDefault="00A83580">
            <w:pPr>
              <w:rPr>
                <w:color w:val="000000"/>
              </w:rPr>
            </w:pPr>
          </w:p>
        </w:tc>
        <w:tc>
          <w:tcPr>
            <w:tcW w:w="1275" w:type="dxa"/>
            <w:vMerge/>
            <w:tcBorders>
              <w:top w:val="nil"/>
              <w:left w:val="nil"/>
              <w:bottom w:val="single" w:sz="8" w:space="0" w:color="666666"/>
              <w:right w:val="nil"/>
            </w:tcBorders>
            <w:vAlign w:val="center"/>
            <w:hideMark/>
          </w:tcPr>
          <w:p w14:paraId="7DE24A8B" w14:textId="77777777" w:rsidR="00A83580" w:rsidRDefault="00A83580">
            <w:pPr>
              <w:rPr>
                <w:color w:val="000000"/>
              </w:rPr>
            </w:pPr>
          </w:p>
        </w:tc>
        <w:tc>
          <w:tcPr>
            <w:tcW w:w="1134" w:type="dxa"/>
            <w:vMerge/>
            <w:tcBorders>
              <w:top w:val="nil"/>
              <w:left w:val="nil"/>
              <w:bottom w:val="single" w:sz="8" w:space="0" w:color="666666"/>
              <w:right w:val="nil"/>
            </w:tcBorders>
            <w:vAlign w:val="center"/>
            <w:hideMark/>
          </w:tcPr>
          <w:p w14:paraId="6D52BF3D" w14:textId="77777777" w:rsidR="00A83580" w:rsidRDefault="00A83580">
            <w:pPr>
              <w:rPr>
                <w:color w:val="000000"/>
              </w:rPr>
            </w:pPr>
          </w:p>
        </w:tc>
        <w:tc>
          <w:tcPr>
            <w:tcW w:w="1843" w:type="dxa"/>
            <w:tcBorders>
              <w:top w:val="nil"/>
              <w:left w:val="nil"/>
              <w:bottom w:val="single" w:sz="8" w:space="0" w:color="auto"/>
              <w:right w:val="nil"/>
            </w:tcBorders>
            <w:shd w:val="clear" w:color="000000" w:fill="FFFFFF"/>
            <w:vAlign w:val="center"/>
            <w:hideMark/>
          </w:tcPr>
          <w:p w14:paraId="1A7F7409" w14:textId="77777777" w:rsidR="00A83580" w:rsidRDefault="00A83580">
            <w:pPr>
              <w:jc w:val="center"/>
              <w:rPr>
                <w:color w:val="000000"/>
              </w:rPr>
            </w:pPr>
            <w:r>
              <w:rPr>
                <w:color w:val="000000"/>
              </w:rPr>
              <w:t>(1.00-0.25)</w:t>
            </w:r>
          </w:p>
        </w:tc>
        <w:tc>
          <w:tcPr>
            <w:tcW w:w="1134" w:type="dxa"/>
            <w:vMerge/>
            <w:tcBorders>
              <w:top w:val="nil"/>
              <w:left w:val="nil"/>
              <w:bottom w:val="single" w:sz="8" w:space="0" w:color="666666"/>
              <w:right w:val="nil"/>
            </w:tcBorders>
            <w:vAlign w:val="center"/>
            <w:hideMark/>
          </w:tcPr>
          <w:p w14:paraId="26932DE6" w14:textId="77777777" w:rsidR="00A83580" w:rsidRDefault="00A83580">
            <w:pPr>
              <w:rPr>
                <w:color w:val="000000"/>
              </w:rPr>
            </w:pPr>
          </w:p>
        </w:tc>
        <w:tc>
          <w:tcPr>
            <w:tcW w:w="1418" w:type="dxa"/>
            <w:vMerge/>
            <w:tcBorders>
              <w:top w:val="nil"/>
              <w:left w:val="nil"/>
              <w:bottom w:val="single" w:sz="8" w:space="0" w:color="666666"/>
              <w:right w:val="nil"/>
            </w:tcBorders>
            <w:vAlign w:val="center"/>
            <w:hideMark/>
          </w:tcPr>
          <w:p w14:paraId="7754A5F8" w14:textId="77777777" w:rsidR="00A83580" w:rsidRDefault="00A83580">
            <w:pPr>
              <w:rPr>
                <w:color w:val="000000"/>
              </w:rPr>
            </w:pPr>
          </w:p>
        </w:tc>
        <w:tc>
          <w:tcPr>
            <w:tcW w:w="992" w:type="dxa"/>
            <w:vMerge/>
            <w:tcBorders>
              <w:top w:val="nil"/>
              <w:left w:val="nil"/>
              <w:bottom w:val="single" w:sz="8" w:space="0" w:color="000000"/>
              <w:right w:val="nil"/>
            </w:tcBorders>
            <w:vAlign w:val="center"/>
            <w:hideMark/>
          </w:tcPr>
          <w:p w14:paraId="05701DFF" w14:textId="77777777" w:rsidR="00A83580" w:rsidRDefault="00A83580">
            <w:pPr>
              <w:rPr>
                <w:b/>
                <w:bCs/>
                <w:color w:val="000000"/>
              </w:rPr>
            </w:pPr>
          </w:p>
        </w:tc>
        <w:tc>
          <w:tcPr>
            <w:tcW w:w="992" w:type="dxa"/>
            <w:vMerge/>
            <w:tcBorders>
              <w:top w:val="nil"/>
              <w:left w:val="nil"/>
              <w:bottom w:val="single" w:sz="8" w:space="0" w:color="000000"/>
              <w:right w:val="nil"/>
            </w:tcBorders>
            <w:vAlign w:val="center"/>
            <w:hideMark/>
          </w:tcPr>
          <w:p w14:paraId="393B7FB3" w14:textId="77777777" w:rsidR="00A83580" w:rsidRDefault="00A83580">
            <w:pPr>
              <w:rPr>
                <w:color w:val="000000"/>
              </w:rPr>
            </w:pPr>
          </w:p>
        </w:tc>
        <w:tc>
          <w:tcPr>
            <w:tcW w:w="1134" w:type="dxa"/>
            <w:vMerge/>
            <w:tcBorders>
              <w:left w:val="nil"/>
              <w:bottom w:val="single" w:sz="8" w:space="0" w:color="auto"/>
              <w:right w:val="nil"/>
            </w:tcBorders>
            <w:shd w:val="clear" w:color="000000" w:fill="FFFFFF"/>
            <w:noWrap/>
            <w:vAlign w:val="bottom"/>
            <w:hideMark/>
          </w:tcPr>
          <w:p w14:paraId="3A9EDB7B" w14:textId="45D23EC4" w:rsidR="00A83580" w:rsidRDefault="00A83580">
            <w:pPr>
              <w:rPr>
                <w:rFonts w:ascii="Calibri" w:hAnsi="Calibri" w:cs="Calibri"/>
                <w:color w:val="000000"/>
              </w:rPr>
            </w:pPr>
          </w:p>
        </w:tc>
        <w:tc>
          <w:tcPr>
            <w:tcW w:w="1134" w:type="dxa"/>
            <w:vMerge/>
            <w:tcBorders>
              <w:top w:val="nil"/>
              <w:left w:val="nil"/>
              <w:bottom w:val="single" w:sz="8" w:space="0" w:color="666666"/>
              <w:right w:val="nil"/>
            </w:tcBorders>
            <w:vAlign w:val="center"/>
            <w:hideMark/>
          </w:tcPr>
          <w:p w14:paraId="7B56D545" w14:textId="77777777" w:rsidR="00A83580" w:rsidRDefault="00A83580">
            <w:pPr>
              <w:rPr>
                <w:color w:val="000000"/>
              </w:rPr>
            </w:pPr>
          </w:p>
        </w:tc>
      </w:tr>
      <w:tr w:rsidR="007973AE" w14:paraId="40D0C3E2"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48DB4A5D" w14:textId="77777777" w:rsidR="007973AE" w:rsidRDefault="007973AE">
            <w:pPr>
              <w:jc w:val="center"/>
              <w:rPr>
                <w:color w:val="000000"/>
              </w:rPr>
            </w:pPr>
            <w:proofErr w:type="spellStart"/>
            <w:r>
              <w:rPr>
                <w:color w:val="000000"/>
              </w:rPr>
              <w:t>Mitochondria</w:t>
            </w:r>
            <w:proofErr w:type="spellEnd"/>
            <w:r>
              <w:rPr>
                <w:color w:val="000000"/>
              </w:rPr>
              <w:t xml:space="preserve"> </w:t>
            </w:r>
            <w:proofErr w:type="spellStart"/>
            <w:r>
              <w:rPr>
                <w:color w:val="000000"/>
              </w:rPr>
              <w:t>membrane</w:t>
            </w:r>
            <w:proofErr w:type="spellEnd"/>
            <w:r>
              <w:rPr>
                <w:color w:val="000000"/>
              </w:rPr>
              <w:t xml:space="preserve"> translocase </w:t>
            </w:r>
          </w:p>
        </w:tc>
        <w:tc>
          <w:tcPr>
            <w:tcW w:w="1276" w:type="dxa"/>
            <w:vMerge w:val="restart"/>
            <w:tcBorders>
              <w:top w:val="nil"/>
              <w:left w:val="nil"/>
              <w:bottom w:val="single" w:sz="8" w:space="0" w:color="666666"/>
              <w:right w:val="nil"/>
            </w:tcBorders>
            <w:shd w:val="clear" w:color="000000" w:fill="FFFFFF"/>
            <w:vAlign w:val="center"/>
            <w:hideMark/>
          </w:tcPr>
          <w:p w14:paraId="1FC0BB23" w14:textId="77777777" w:rsidR="007973AE" w:rsidRDefault="007973AE">
            <w:pPr>
              <w:jc w:val="center"/>
              <w:rPr>
                <w:color w:val="000000"/>
              </w:rPr>
            </w:pPr>
            <w:r>
              <w:rPr>
                <w:color w:val="000000"/>
              </w:rPr>
              <w:t>PF08038</w:t>
            </w:r>
          </w:p>
        </w:tc>
        <w:tc>
          <w:tcPr>
            <w:tcW w:w="1275" w:type="dxa"/>
            <w:vMerge w:val="restart"/>
            <w:tcBorders>
              <w:top w:val="nil"/>
              <w:left w:val="nil"/>
              <w:bottom w:val="single" w:sz="8" w:space="0" w:color="666666"/>
              <w:right w:val="nil"/>
            </w:tcBorders>
            <w:shd w:val="clear" w:color="000000" w:fill="FFFFFF"/>
            <w:vAlign w:val="center"/>
            <w:hideMark/>
          </w:tcPr>
          <w:p w14:paraId="3FD7F007" w14:textId="77777777" w:rsidR="007973AE" w:rsidRDefault="007973AE">
            <w:pPr>
              <w:jc w:val="center"/>
              <w:rPr>
                <w:color w:val="000000"/>
              </w:rPr>
            </w:pPr>
            <w:r>
              <w:rPr>
                <w:color w:val="000000"/>
              </w:rPr>
              <w:t>54, 50</w:t>
            </w:r>
          </w:p>
        </w:tc>
        <w:tc>
          <w:tcPr>
            <w:tcW w:w="1134" w:type="dxa"/>
            <w:vMerge w:val="restart"/>
            <w:tcBorders>
              <w:top w:val="nil"/>
              <w:left w:val="nil"/>
              <w:bottom w:val="single" w:sz="8" w:space="0" w:color="666666"/>
              <w:right w:val="nil"/>
            </w:tcBorders>
            <w:shd w:val="clear" w:color="000000" w:fill="FFFFFF"/>
            <w:vAlign w:val="center"/>
            <w:hideMark/>
          </w:tcPr>
          <w:p w14:paraId="5A200CDD" w14:textId="77777777" w:rsidR="007973AE" w:rsidRDefault="007973AE">
            <w:pPr>
              <w:jc w:val="center"/>
              <w:rPr>
                <w:color w:val="000000"/>
              </w:rPr>
            </w:pPr>
            <w:r>
              <w:rPr>
                <w:color w:val="000000"/>
              </w:rPr>
              <w:t>0.51</w:t>
            </w:r>
          </w:p>
        </w:tc>
        <w:tc>
          <w:tcPr>
            <w:tcW w:w="1843" w:type="dxa"/>
            <w:tcBorders>
              <w:top w:val="nil"/>
              <w:left w:val="nil"/>
              <w:bottom w:val="nil"/>
              <w:right w:val="nil"/>
            </w:tcBorders>
            <w:shd w:val="clear" w:color="000000" w:fill="FFFFFF"/>
            <w:vAlign w:val="center"/>
            <w:hideMark/>
          </w:tcPr>
          <w:p w14:paraId="1A9A6FB3"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31BBF1B5" w14:textId="77777777" w:rsidR="007973AE" w:rsidRDefault="007973AE">
            <w:pPr>
              <w:jc w:val="center"/>
              <w:rPr>
                <w:color w:val="000000"/>
              </w:rPr>
            </w:pPr>
            <w:r>
              <w:rPr>
                <w:color w:val="000000"/>
              </w:rPr>
              <w:t>6ucv</w:t>
            </w:r>
          </w:p>
        </w:tc>
        <w:tc>
          <w:tcPr>
            <w:tcW w:w="1418" w:type="dxa"/>
            <w:vMerge w:val="restart"/>
            <w:tcBorders>
              <w:top w:val="nil"/>
              <w:left w:val="nil"/>
              <w:bottom w:val="single" w:sz="8" w:space="0" w:color="666666"/>
              <w:right w:val="nil"/>
            </w:tcBorders>
            <w:shd w:val="clear" w:color="000000" w:fill="FFFFFF"/>
            <w:vAlign w:val="center"/>
            <w:hideMark/>
          </w:tcPr>
          <w:p w14:paraId="123471C4" w14:textId="77777777" w:rsidR="007973AE" w:rsidRDefault="007973AE">
            <w:pPr>
              <w:jc w:val="center"/>
              <w:rPr>
                <w:color w:val="000000"/>
              </w:rPr>
            </w:pPr>
            <w:r>
              <w:rPr>
                <w:color w:val="000000"/>
              </w:rPr>
              <w:t>WAG</w:t>
            </w:r>
          </w:p>
        </w:tc>
        <w:tc>
          <w:tcPr>
            <w:tcW w:w="992" w:type="dxa"/>
            <w:tcBorders>
              <w:top w:val="nil"/>
              <w:left w:val="nil"/>
              <w:bottom w:val="nil"/>
              <w:right w:val="nil"/>
            </w:tcBorders>
            <w:shd w:val="clear" w:color="000000" w:fill="FFFFFF"/>
            <w:vAlign w:val="center"/>
            <w:hideMark/>
          </w:tcPr>
          <w:p w14:paraId="00FD2AD9" w14:textId="77777777" w:rsidR="007973AE" w:rsidRDefault="007973AE">
            <w:pPr>
              <w:jc w:val="center"/>
              <w:rPr>
                <w:color w:val="000000"/>
              </w:rPr>
            </w:pPr>
            <w:r>
              <w:rPr>
                <w:color w:val="000000"/>
              </w:rPr>
              <w:t>Fitness</w:t>
            </w:r>
          </w:p>
        </w:tc>
        <w:tc>
          <w:tcPr>
            <w:tcW w:w="992" w:type="dxa"/>
            <w:tcBorders>
              <w:top w:val="nil"/>
              <w:left w:val="nil"/>
              <w:bottom w:val="nil"/>
              <w:right w:val="nil"/>
            </w:tcBorders>
            <w:shd w:val="clear" w:color="000000" w:fill="FFFFFF"/>
            <w:vAlign w:val="center"/>
            <w:hideMark/>
          </w:tcPr>
          <w:p w14:paraId="0B61749E" w14:textId="77777777" w:rsidR="007973AE" w:rsidRDefault="007973AE">
            <w:pPr>
              <w:jc w:val="center"/>
              <w:rPr>
                <w:b/>
                <w:bCs/>
                <w:color w:val="000000"/>
              </w:rPr>
            </w:pPr>
            <w:r>
              <w:rPr>
                <w:b/>
                <w:bCs/>
                <w:color w:val="000000"/>
              </w:rPr>
              <w:t>Neutral</w:t>
            </w:r>
          </w:p>
        </w:tc>
        <w:tc>
          <w:tcPr>
            <w:tcW w:w="1134" w:type="dxa"/>
            <w:tcBorders>
              <w:top w:val="nil"/>
              <w:left w:val="nil"/>
              <w:bottom w:val="nil"/>
              <w:right w:val="nil"/>
            </w:tcBorders>
            <w:shd w:val="clear" w:color="000000" w:fill="FFFFFF"/>
            <w:vAlign w:val="center"/>
            <w:hideMark/>
          </w:tcPr>
          <w:p w14:paraId="34C38434" w14:textId="77777777" w:rsidR="007973AE" w:rsidRDefault="007973AE">
            <w:pPr>
              <w:jc w:val="center"/>
              <w:rPr>
                <w:color w:val="000000"/>
              </w:rPr>
            </w:pPr>
            <w:r>
              <w:rPr>
                <w:color w:val="000000"/>
              </w:rPr>
              <w:t>WAG</w:t>
            </w:r>
          </w:p>
        </w:tc>
        <w:tc>
          <w:tcPr>
            <w:tcW w:w="1134" w:type="dxa"/>
            <w:vMerge w:val="restart"/>
            <w:tcBorders>
              <w:top w:val="nil"/>
              <w:left w:val="nil"/>
              <w:bottom w:val="single" w:sz="8" w:space="0" w:color="666666"/>
              <w:right w:val="nil"/>
            </w:tcBorders>
            <w:shd w:val="clear" w:color="000000" w:fill="FFFFFF"/>
            <w:vAlign w:val="center"/>
            <w:hideMark/>
          </w:tcPr>
          <w:p w14:paraId="4BB383B6" w14:textId="77777777" w:rsidR="007973AE" w:rsidRDefault="007973AE">
            <w:pPr>
              <w:jc w:val="center"/>
              <w:rPr>
                <w:color w:val="000000"/>
              </w:rPr>
            </w:pPr>
            <w:r>
              <w:rPr>
                <w:color w:val="000000"/>
              </w:rPr>
              <w:t>0.59</w:t>
            </w:r>
          </w:p>
        </w:tc>
      </w:tr>
      <w:tr w:rsidR="007973AE" w14:paraId="0E21E14D" w14:textId="77777777" w:rsidTr="007973AE">
        <w:trPr>
          <w:trHeight w:val="360"/>
        </w:trPr>
        <w:tc>
          <w:tcPr>
            <w:tcW w:w="1985" w:type="dxa"/>
            <w:vMerge/>
            <w:tcBorders>
              <w:top w:val="nil"/>
              <w:left w:val="nil"/>
              <w:bottom w:val="single" w:sz="8" w:space="0" w:color="666666"/>
              <w:right w:val="nil"/>
            </w:tcBorders>
            <w:vAlign w:val="center"/>
            <w:hideMark/>
          </w:tcPr>
          <w:p w14:paraId="23F78055"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6902FE70"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32E80C6B"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0B3136C5"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7A0EEB7F" w14:textId="77777777" w:rsidR="007973AE" w:rsidRDefault="007973AE">
            <w:pPr>
              <w:jc w:val="center"/>
              <w:rPr>
                <w:color w:val="000000"/>
              </w:rPr>
            </w:pPr>
            <w:r>
              <w:rPr>
                <w:color w:val="000000"/>
              </w:rPr>
              <w:t>(0-500)</w:t>
            </w:r>
          </w:p>
        </w:tc>
        <w:tc>
          <w:tcPr>
            <w:tcW w:w="1134" w:type="dxa"/>
            <w:vMerge/>
            <w:tcBorders>
              <w:top w:val="nil"/>
              <w:left w:val="nil"/>
              <w:bottom w:val="single" w:sz="8" w:space="0" w:color="666666"/>
              <w:right w:val="nil"/>
            </w:tcBorders>
            <w:vAlign w:val="center"/>
            <w:hideMark/>
          </w:tcPr>
          <w:p w14:paraId="296D4F5D"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618A6FBC"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16ED6E0B" w14:textId="77777777" w:rsidR="007973AE" w:rsidRDefault="007973AE">
            <w:pPr>
              <w:jc w:val="center"/>
              <w:rPr>
                <w:color w:val="000000"/>
              </w:rPr>
            </w:pPr>
            <w:r>
              <w:rPr>
                <w:color w:val="000000"/>
              </w:rPr>
              <w:t>0.33</w:t>
            </w:r>
          </w:p>
        </w:tc>
        <w:tc>
          <w:tcPr>
            <w:tcW w:w="992" w:type="dxa"/>
            <w:vMerge w:val="restart"/>
            <w:tcBorders>
              <w:top w:val="nil"/>
              <w:left w:val="nil"/>
              <w:bottom w:val="single" w:sz="8" w:space="0" w:color="000000"/>
              <w:right w:val="nil"/>
            </w:tcBorders>
            <w:shd w:val="clear" w:color="000000" w:fill="FFFFFF"/>
            <w:vAlign w:val="center"/>
            <w:hideMark/>
          </w:tcPr>
          <w:p w14:paraId="2DA3614E" w14:textId="77777777" w:rsidR="007973AE" w:rsidRDefault="007973AE">
            <w:pPr>
              <w:jc w:val="center"/>
              <w:rPr>
                <w:b/>
                <w:bCs/>
                <w:color w:val="000000"/>
              </w:rPr>
            </w:pPr>
            <w:r>
              <w:rPr>
                <w:b/>
                <w:bCs/>
                <w:color w:val="000000"/>
              </w:rPr>
              <w:t>0.41</w:t>
            </w:r>
          </w:p>
        </w:tc>
        <w:tc>
          <w:tcPr>
            <w:tcW w:w="1134" w:type="dxa"/>
            <w:vMerge w:val="restart"/>
            <w:tcBorders>
              <w:top w:val="nil"/>
              <w:left w:val="nil"/>
              <w:bottom w:val="single" w:sz="8" w:space="0" w:color="000000"/>
              <w:right w:val="nil"/>
            </w:tcBorders>
            <w:shd w:val="clear" w:color="000000" w:fill="FFFFFF"/>
            <w:vAlign w:val="center"/>
            <w:hideMark/>
          </w:tcPr>
          <w:p w14:paraId="6FD8C7D9" w14:textId="77777777" w:rsidR="007973AE" w:rsidRDefault="007973AE">
            <w:pPr>
              <w:jc w:val="center"/>
              <w:rPr>
                <w:color w:val="000000"/>
              </w:rPr>
            </w:pPr>
            <w:r>
              <w:rPr>
                <w:color w:val="000000"/>
              </w:rPr>
              <w:t>0.26</w:t>
            </w:r>
          </w:p>
        </w:tc>
        <w:tc>
          <w:tcPr>
            <w:tcW w:w="1134" w:type="dxa"/>
            <w:vMerge/>
            <w:tcBorders>
              <w:top w:val="nil"/>
              <w:left w:val="nil"/>
              <w:bottom w:val="single" w:sz="8" w:space="0" w:color="666666"/>
              <w:right w:val="nil"/>
            </w:tcBorders>
            <w:vAlign w:val="center"/>
            <w:hideMark/>
          </w:tcPr>
          <w:p w14:paraId="6A77B9DA" w14:textId="77777777" w:rsidR="007973AE" w:rsidRDefault="007973AE">
            <w:pPr>
              <w:rPr>
                <w:color w:val="000000"/>
              </w:rPr>
            </w:pPr>
          </w:p>
        </w:tc>
      </w:tr>
      <w:tr w:rsidR="007973AE" w14:paraId="5C9FCF64" w14:textId="77777777" w:rsidTr="00185461">
        <w:trPr>
          <w:trHeight w:val="85"/>
        </w:trPr>
        <w:tc>
          <w:tcPr>
            <w:tcW w:w="1985" w:type="dxa"/>
            <w:vMerge/>
            <w:tcBorders>
              <w:top w:val="nil"/>
              <w:left w:val="nil"/>
              <w:bottom w:val="single" w:sz="8" w:space="0" w:color="666666"/>
              <w:right w:val="nil"/>
            </w:tcBorders>
            <w:vAlign w:val="center"/>
            <w:hideMark/>
          </w:tcPr>
          <w:p w14:paraId="44CCF92D"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068001A7"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77CC1006"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6A8FA466"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23A2BE63" w14:textId="77777777" w:rsidR="007973AE" w:rsidRDefault="007973AE">
            <w:pPr>
              <w:jc w:val="center"/>
              <w:rPr>
                <w:color w:val="000000"/>
              </w:rPr>
            </w:pPr>
            <w:r>
              <w:rPr>
                <w:color w:val="000000"/>
              </w:rPr>
              <w:t>(1.00-0.14)</w:t>
            </w:r>
          </w:p>
        </w:tc>
        <w:tc>
          <w:tcPr>
            <w:tcW w:w="1134" w:type="dxa"/>
            <w:vMerge/>
            <w:tcBorders>
              <w:top w:val="nil"/>
              <w:left w:val="nil"/>
              <w:bottom w:val="single" w:sz="8" w:space="0" w:color="666666"/>
              <w:right w:val="nil"/>
            </w:tcBorders>
            <w:vAlign w:val="center"/>
            <w:hideMark/>
          </w:tcPr>
          <w:p w14:paraId="356EB3EE"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72F994BD"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6BCC0A59"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0DB5E38F" w14:textId="77777777" w:rsidR="007973AE" w:rsidRDefault="007973AE">
            <w:pPr>
              <w:rPr>
                <w:b/>
                <w:bCs/>
                <w:color w:val="000000"/>
              </w:rPr>
            </w:pPr>
          </w:p>
        </w:tc>
        <w:tc>
          <w:tcPr>
            <w:tcW w:w="1134" w:type="dxa"/>
            <w:vMerge/>
            <w:tcBorders>
              <w:top w:val="nil"/>
              <w:left w:val="nil"/>
              <w:bottom w:val="single" w:sz="8" w:space="0" w:color="000000"/>
              <w:right w:val="nil"/>
            </w:tcBorders>
            <w:vAlign w:val="center"/>
            <w:hideMark/>
          </w:tcPr>
          <w:p w14:paraId="15E795BB"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7067E3EC" w14:textId="77777777" w:rsidR="007973AE" w:rsidRDefault="007973AE">
            <w:pPr>
              <w:rPr>
                <w:color w:val="000000"/>
              </w:rPr>
            </w:pPr>
          </w:p>
        </w:tc>
      </w:tr>
      <w:tr w:rsidR="007973AE" w14:paraId="64195271"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79E41680" w14:textId="77777777" w:rsidR="007973AE" w:rsidRDefault="007973AE">
            <w:pPr>
              <w:jc w:val="center"/>
              <w:rPr>
                <w:color w:val="000000"/>
              </w:rPr>
            </w:pPr>
            <w:proofErr w:type="spellStart"/>
            <w:r>
              <w:rPr>
                <w:color w:val="000000"/>
              </w:rPr>
              <w:t>Squalene</w:t>
            </w:r>
            <w:proofErr w:type="spellEnd"/>
            <w:r>
              <w:rPr>
                <w:color w:val="000000"/>
              </w:rPr>
              <w:t xml:space="preserve"> </w:t>
            </w:r>
            <w:proofErr w:type="spellStart"/>
            <w:r>
              <w:rPr>
                <w:color w:val="000000"/>
              </w:rPr>
              <w:t>epoxidase</w:t>
            </w:r>
            <w:proofErr w:type="spellEnd"/>
          </w:p>
        </w:tc>
        <w:tc>
          <w:tcPr>
            <w:tcW w:w="1276" w:type="dxa"/>
            <w:vMerge w:val="restart"/>
            <w:tcBorders>
              <w:top w:val="nil"/>
              <w:left w:val="nil"/>
              <w:bottom w:val="single" w:sz="8" w:space="0" w:color="666666"/>
              <w:right w:val="nil"/>
            </w:tcBorders>
            <w:shd w:val="clear" w:color="000000" w:fill="FFFFFF"/>
            <w:vAlign w:val="center"/>
            <w:hideMark/>
          </w:tcPr>
          <w:p w14:paraId="3E403146" w14:textId="77777777" w:rsidR="007973AE" w:rsidRDefault="007973AE">
            <w:pPr>
              <w:jc w:val="center"/>
              <w:rPr>
                <w:color w:val="000000"/>
              </w:rPr>
            </w:pPr>
            <w:r>
              <w:rPr>
                <w:color w:val="000000"/>
              </w:rPr>
              <w:t>PF08491</w:t>
            </w:r>
          </w:p>
        </w:tc>
        <w:tc>
          <w:tcPr>
            <w:tcW w:w="1275" w:type="dxa"/>
            <w:vMerge w:val="restart"/>
            <w:tcBorders>
              <w:top w:val="nil"/>
              <w:left w:val="nil"/>
              <w:bottom w:val="single" w:sz="8" w:space="0" w:color="666666"/>
              <w:right w:val="nil"/>
            </w:tcBorders>
            <w:shd w:val="clear" w:color="000000" w:fill="FFFFFF"/>
            <w:vAlign w:val="center"/>
            <w:hideMark/>
          </w:tcPr>
          <w:p w14:paraId="3FAF1F2D" w14:textId="77777777" w:rsidR="007973AE" w:rsidRDefault="007973AE">
            <w:pPr>
              <w:jc w:val="center"/>
              <w:rPr>
                <w:color w:val="000000"/>
              </w:rPr>
            </w:pPr>
            <w:r>
              <w:rPr>
                <w:color w:val="000000"/>
              </w:rPr>
              <w:t>12, 450</w:t>
            </w:r>
          </w:p>
        </w:tc>
        <w:tc>
          <w:tcPr>
            <w:tcW w:w="1134" w:type="dxa"/>
            <w:vMerge w:val="restart"/>
            <w:tcBorders>
              <w:top w:val="nil"/>
              <w:left w:val="nil"/>
              <w:bottom w:val="single" w:sz="8" w:space="0" w:color="666666"/>
              <w:right w:val="nil"/>
            </w:tcBorders>
            <w:shd w:val="clear" w:color="000000" w:fill="FFFFFF"/>
            <w:vAlign w:val="center"/>
            <w:hideMark/>
          </w:tcPr>
          <w:p w14:paraId="3C4BC588" w14:textId="77777777" w:rsidR="007973AE" w:rsidRDefault="007973AE">
            <w:pPr>
              <w:jc w:val="center"/>
              <w:rPr>
                <w:color w:val="000000"/>
              </w:rPr>
            </w:pPr>
            <w:r>
              <w:rPr>
                <w:color w:val="000000"/>
              </w:rPr>
              <w:t>0.66</w:t>
            </w:r>
          </w:p>
        </w:tc>
        <w:tc>
          <w:tcPr>
            <w:tcW w:w="1843" w:type="dxa"/>
            <w:tcBorders>
              <w:top w:val="nil"/>
              <w:left w:val="nil"/>
              <w:bottom w:val="nil"/>
              <w:right w:val="nil"/>
            </w:tcBorders>
            <w:shd w:val="clear" w:color="000000" w:fill="FFFFFF"/>
            <w:vAlign w:val="center"/>
            <w:hideMark/>
          </w:tcPr>
          <w:p w14:paraId="41E5D77C"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29888B29" w14:textId="77777777" w:rsidR="007973AE" w:rsidRDefault="007973AE">
            <w:pPr>
              <w:jc w:val="center"/>
              <w:rPr>
                <w:color w:val="000000"/>
              </w:rPr>
            </w:pPr>
            <w:r>
              <w:rPr>
                <w:color w:val="000000"/>
              </w:rPr>
              <w:t>6c6n</w:t>
            </w:r>
          </w:p>
        </w:tc>
        <w:tc>
          <w:tcPr>
            <w:tcW w:w="1418" w:type="dxa"/>
            <w:vMerge w:val="restart"/>
            <w:tcBorders>
              <w:top w:val="nil"/>
              <w:left w:val="nil"/>
              <w:bottom w:val="single" w:sz="8" w:space="0" w:color="666666"/>
              <w:right w:val="nil"/>
            </w:tcBorders>
            <w:shd w:val="clear" w:color="000000" w:fill="FFFFFF"/>
            <w:vAlign w:val="center"/>
            <w:hideMark/>
          </w:tcPr>
          <w:p w14:paraId="764F78EF" w14:textId="77777777" w:rsidR="007973AE" w:rsidRDefault="007973AE">
            <w:pPr>
              <w:jc w:val="center"/>
              <w:rPr>
                <w:color w:val="000000"/>
              </w:rPr>
            </w:pPr>
            <w:r>
              <w:rPr>
                <w:color w:val="000000"/>
              </w:rPr>
              <w:t>WAG</w:t>
            </w:r>
          </w:p>
        </w:tc>
        <w:tc>
          <w:tcPr>
            <w:tcW w:w="992" w:type="dxa"/>
            <w:tcBorders>
              <w:top w:val="nil"/>
              <w:left w:val="nil"/>
              <w:bottom w:val="nil"/>
              <w:right w:val="nil"/>
            </w:tcBorders>
            <w:shd w:val="clear" w:color="000000" w:fill="FFFFFF"/>
            <w:vAlign w:val="center"/>
            <w:hideMark/>
          </w:tcPr>
          <w:p w14:paraId="61DF6F3E" w14:textId="77777777" w:rsidR="007973AE" w:rsidRDefault="007973AE">
            <w:pPr>
              <w:jc w:val="center"/>
              <w:rPr>
                <w:b/>
                <w:bCs/>
                <w:color w:val="000000"/>
              </w:rPr>
            </w:pPr>
            <w:r>
              <w:rPr>
                <w:b/>
                <w:bCs/>
                <w:color w:val="000000"/>
              </w:rPr>
              <w:t>Fitness</w:t>
            </w:r>
          </w:p>
        </w:tc>
        <w:tc>
          <w:tcPr>
            <w:tcW w:w="992" w:type="dxa"/>
            <w:tcBorders>
              <w:top w:val="nil"/>
              <w:left w:val="nil"/>
              <w:bottom w:val="nil"/>
              <w:right w:val="nil"/>
            </w:tcBorders>
            <w:shd w:val="clear" w:color="000000" w:fill="FFFFFF"/>
            <w:vAlign w:val="center"/>
            <w:hideMark/>
          </w:tcPr>
          <w:p w14:paraId="53BB98A1" w14:textId="77777777" w:rsidR="007973AE" w:rsidRDefault="007973AE">
            <w:pPr>
              <w:jc w:val="center"/>
              <w:rPr>
                <w:color w:val="000000"/>
              </w:rPr>
            </w:pPr>
            <w:r>
              <w:rPr>
                <w:color w:val="000000"/>
              </w:rPr>
              <w:t>Neutral</w:t>
            </w:r>
          </w:p>
        </w:tc>
        <w:tc>
          <w:tcPr>
            <w:tcW w:w="1134" w:type="dxa"/>
            <w:tcBorders>
              <w:top w:val="nil"/>
              <w:left w:val="nil"/>
              <w:bottom w:val="nil"/>
              <w:right w:val="nil"/>
            </w:tcBorders>
            <w:shd w:val="clear" w:color="000000" w:fill="FFFFFF"/>
            <w:vAlign w:val="center"/>
            <w:hideMark/>
          </w:tcPr>
          <w:p w14:paraId="5EDB4309" w14:textId="77777777" w:rsidR="007973AE" w:rsidRDefault="007973AE">
            <w:pPr>
              <w:jc w:val="center"/>
              <w:rPr>
                <w:color w:val="000000"/>
              </w:rPr>
            </w:pPr>
            <w:r>
              <w:rPr>
                <w:color w:val="000000"/>
              </w:rPr>
              <w:t>WAG</w:t>
            </w:r>
          </w:p>
        </w:tc>
        <w:tc>
          <w:tcPr>
            <w:tcW w:w="1134" w:type="dxa"/>
            <w:vMerge w:val="restart"/>
            <w:tcBorders>
              <w:top w:val="nil"/>
              <w:left w:val="nil"/>
              <w:bottom w:val="single" w:sz="8" w:space="0" w:color="666666"/>
              <w:right w:val="nil"/>
            </w:tcBorders>
            <w:shd w:val="clear" w:color="000000" w:fill="FFFFFF"/>
            <w:vAlign w:val="center"/>
            <w:hideMark/>
          </w:tcPr>
          <w:p w14:paraId="1CA7955A" w14:textId="77777777" w:rsidR="007973AE" w:rsidRDefault="007973AE">
            <w:pPr>
              <w:jc w:val="center"/>
              <w:rPr>
                <w:color w:val="000000"/>
              </w:rPr>
            </w:pPr>
            <w:r>
              <w:rPr>
                <w:color w:val="000000"/>
              </w:rPr>
              <w:t>0.21</w:t>
            </w:r>
          </w:p>
        </w:tc>
      </w:tr>
      <w:tr w:rsidR="007973AE" w14:paraId="71683002" w14:textId="77777777" w:rsidTr="007973AE">
        <w:trPr>
          <w:trHeight w:val="360"/>
        </w:trPr>
        <w:tc>
          <w:tcPr>
            <w:tcW w:w="1985" w:type="dxa"/>
            <w:vMerge/>
            <w:tcBorders>
              <w:top w:val="nil"/>
              <w:left w:val="nil"/>
              <w:bottom w:val="single" w:sz="8" w:space="0" w:color="666666"/>
              <w:right w:val="nil"/>
            </w:tcBorders>
            <w:vAlign w:val="center"/>
            <w:hideMark/>
          </w:tcPr>
          <w:p w14:paraId="3A7CB475"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5D23CC8F"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416B84E8"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54D694E4"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471ADC26" w14:textId="77777777" w:rsidR="007973AE" w:rsidRDefault="007973AE">
            <w:pPr>
              <w:jc w:val="center"/>
              <w:rPr>
                <w:color w:val="000000"/>
              </w:rPr>
            </w:pPr>
            <w:r>
              <w:rPr>
                <w:color w:val="000000"/>
              </w:rPr>
              <w:t>(0-500)</w:t>
            </w:r>
          </w:p>
        </w:tc>
        <w:tc>
          <w:tcPr>
            <w:tcW w:w="1134" w:type="dxa"/>
            <w:vMerge/>
            <w:tcBorders>
              <w:top w:val="nil"/>
              <w:left w:val="nil"/>
              <w:bottom w:val="single" w:sz="8" w:space="0" w:color="666666"/>
              <w:right w:val="nil"/>
            </w:tcBorders>
            <w:vAlign w:val="center"/>
            <w:hideMark/>
          </w:tcPr>
          <w:p w14:paraId="6C7C782A"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7E1AE5B4"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68EB33BB" w14:textId="77777777" w:rsidR="007973AE" w:rsidRDefault="007973AE">
            <w:pPr>
              <w:jc w:val="center"/>
              <w:rPr>
                <w:b/>
                <w:bCs/>
                <w:color w:val="000000"/>
              </w:rPr>
            </w:pPr>
            <w:r>
              <w:rPr>
                <w:b/>
                <w:bCs/>
                <w:color w:val="000000"/>
              </w:rPr>
              <w:t>0.97</w:t>
            </w:r>
          </w:p>
        </w:tc>
        <w:tc>
          <w:tcPr>
            <w:tcW w:w="992" w:type="dxa"/>
            <w:vMerge w:val="restart"/>
            <w:tcBorders>
              <w:top w:val="nil"/>
              <w:left w:val="nil"/>
              <w:bottom w:val="single" w:sz="8" w:space="0" w:color="000000"/>
              <w:right w:val="nil"/>
            </w:tcBorders>
            <w:shd w:val="clear" w:color="000000" w:fill="FFFFFF"/>
            <w:vAlign w:val="center"/>
            <w:hideMark/>
          </w:tcPr>
          <w:p w14:paraId="222C8B31" w14:textId="77777777" w:rsidR="007973AE" w:rsidRDefault="007973AE">
            <w:pPr>
              <w:jc w:val="center"/>
              <w:rPr>
                <w:color w:val="000000"/>
              </w:rPr>
            </w:pPr>
            <w:r>
              <w:rPr>
                <w:color w:val="000000"/>
              </w:rPr>
              <w:t>0.03</w:t>
            </w:r>
          </w:p>
        </w:tc>
        <w:tc>
          <w:tcPr>
            <w:tcW w:w="1134" w:type="dxa"/>
            <w:vMerge w:val="restart"/>
            <w:tcBorders>
              <w:top w:val="nil"/>
              <w:left w:val="nil"/>
              <w:bottom w:val="single" w:sz="8" w:space="0" w:color="000000"/>
              <w:right w:val="nil"/>
            </w:tcBorders>
            <w:shd w:val="clear" w:color="000000" w:fill="FFFFFF"/>
            <w:vAlign w:val="center"/>
            <w:hideMark/>
          </w:tcPr>
          <w:p w14:paraId="21E48CC0" w14:textId="77777777" w:rsidR="007973AE" w:rsidRDefault="007973AE">
            <w:pPr>
              <w:jc w:val="center"/>
              <w:rPr>
                <w:color w:val="000000"/>
              </w:rPr>
            </w:pPr>
            <w:r>
              <w:rPr>
                <w:color w:val="000000"/>
              </w:rPr>
              <w:t>0</w:t>
            </w:r>
          </w:p>
        </w:tc>
        <w:tc>
          <w:tcPr>
            <w:tcW w:w="1134" w:type="dxa"/>
            <w:vMerge/>
            <w:tcBorders>
              <w:top w:val="nil"/>
              <w:left w:val="nil"/>
              <w:bottom w:val="single" w:sz="8" w:space="0" w:color="666666"/>
              <w:right w:val="nil"/>
            </w:tcBorders>
            <w:vAlign w:val="center"/>
            <w:hideMark/>
          </w:tcPr>
          <w:p w14:paraId="57F87332" w14:textId="77777777" w:rsidR="007973AE" w:rsidRDefault="007973AE">
            <w:pPr>
              <w:rPr>
                <w:color w:val="000000"/>
              </w:rPr>
            </w:pPr>
          </w:p>
        </w:tc>
      </w:tr>
      <w:tr w:rsidR="007973AE" w14:paraId="52119EED" w14:textId="77777777" w:rsidTr="00185461">
        <w:trPr>
          <w:trHeight w:val="85"/>
        </w:trPr>
        <w:tc>
          <w:tcPr>
            <w:tcW w:w="1985" w:type="dxa"/>
            <w:vMerge/>
            <w:tcBorders>
              <w:top w:val="nil"/>
              <w:left w:val="nil"/>
              <w:bottom w:val="single" w:sz="8" w:space="0" w:color="666666"/>
              <w:right w:val="nil"/>
            </w:tcBorders>
            <w:vAlign w:val="center"/>
            <w:hideMark/>
          </w:tcPr>
          <w:p w14:paraId="4506BDAE"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2EA786EA"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6BEF9C84"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6254682A"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5B2D08F8" w14:textId="77777777" w:rsidR="007973AE" w:rsidRDefault="007973AE">
            <w:pPr>
              <w:jc w:val="center"/>
              <w:rPr>
                <w:color w:val="000000"/>
              </w:rPr>
            </w:pPr>
            <w:r>
              <w:rPr>
                <w:color w:val="000000"/>
              </w:rPr>
              <w:t>(1.00-0.50)</w:t>
            </w:r>
          </w:p>
        </w:tc>
        <w:tc>
          <w:tcPr>
            <w:tcW w:w="1134" w:type="dxa"/>
            <w:vMerge/>
            <w:tcBorders>
              <w:top w:val="nil"/>
              <w:left w:val="nil"/>
              <w:bottom w:val="single" w:sz="8" w:space="0" w:color="666666"/>
              <w:right w:val="nil"/>
            </w:tcBorders>
            <w:vAlign w:val="center"/>
            <w:hideMark/>
          </w:tcPr>
          <w:p w14:paraId="69BDF9A4"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381F09D5"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19C8F085" w14:textId="77777777" w:rsidR="007973AE" w:rsidRDefault="007973AE">
            <w:pPr>
              <w:rPr>
                <w:b/>
                <w:bCs/>
                <w:color w:val="000000"/>
              </w:rPr>
            </w:pPr>
          </w:p>
        </w:tc>
        <w:tc>
          <w:tcPr>
            <w:tcW w:w="992" w:type="dxa"/>
            <w:vMerge/>
            <w:tcBorders>
              <w:top w:val="nil"/>
              <w:left w:val="nil"/>
              <w:bottom w:val="single" w:sz="8" w:space="0" w:color="000000"/>
              <w:right w:val="nil"/>
            </w:tcBorders>
            <w:vAlign w:val="center"/>
            <w:hideMark/>
          </w:tcPr>
          <w:p w14:paraId="4CBFE460"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78A90A58"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07FEB926" w14:textId="77777777" w:rsidR="007973AE" w:rsidRDefault="007973AE">
            <w:pPr>
              <w:rPr>
                <w:color w:val="000000"/>
              </w:rPr>
            </w:pPr>
          </w:p>
        </w:tc>
      </w:tr>
      <w:tr w:rsidR="007973AE" w14:paraId="4C21B4C8" w14:textId="77777777" w:rsidTr="007973AE">
        <w:trPr>
          <w:trHeight w:val="360"/>
        </w:trPr>
        <w:tc>
          <w:tcPr>
            <w:tcW w:w="1985" w:type="dxa"/>
            <w:vMerge w:val="restart"/>
            <w:tcBorders>
              <w:top w:val="nil"/>
              <w:left w:val="nil"/>
              <w:bottom w:val="single" w:sz="8" w:space="0" w:color="666666"/>
              <w:right w:val="nil"/>
            </w:tcBorders>
            <w:shd w:val="clear" w:color="000000" w:fill="FFFFFF"/>
            <w:vAlign w:val="center"/>
            <w:hideMark/>
          </w:tcPr>
          <w:p w14:paraId="090AC5D0" w14:textId="77777777" w:rsidR="007973AE" w:rsidRDefault="007973AE">
            <w:pPr>
              <w:jc w:val="center"/>
              <w:rPr>
                <w:color w:val="000000"/>
              </w:rPr>
            </w:pPr>
            <w:proofErr w:type="spellStart"/>
            <w:r>
              <w:rPr>
                <w:color w:val="000000"/>
              </w:rPr>
              <w:t>Ebola</w:t>
            </w:r>
            <w:proofErr w:type="spellEnd"/>
            <w:r>
              <w:rPr>
                <w:color w:val="000000"/>
              </w:rPr>
              <w:t xml:space="preserve"> </w:t>
            </w:r>
            <w:proofErr w:type="spellStart"/>
            <w:r>
              <w:rPr>
                <w:color w:val="000000"/>
              </w:rPr>
              <w:t>nucleoprotein</w:t>
            </w:r>
            <w:proofErr w:type="spellEnd"/>
          </w:p>
        </w:tc>
        <w:tc>
          <w:tcPr>
            <w:tcW w:w="1276" w:type="dxa"/>
            <w:vMerge w:val="restart"/>
            <w:tcBorders>
              <w:top w:val="nil"/>
              <w:left w:val="nil"/>
              <w:bottom w:val="single" w:sz="8" w:space="0" w:color="666666"/>
              <w:right w:val="nil"/>
            </w:tcBorders>
            <w:shd w:val="clear" w:color="000000" w:fill="FFFFFF"/>
            <w:vAlign w:val="center"/>
            <w:hideMark/>
          </w:tcPr>
          <w:p w14:paraId="7D537C9F" w14:textId="77777777" w:rsidR="007973AE" w:rsidRDefault="007973AE">
            <w:pPr>
              <w:jc w:val="center"/>
              <w:rPr>
                <w:color w:val="000000"/>
              </w:rPr>
            </w:pPr>
            <w:r>
              <w:rPr>
                <w:color w:val="000000"/>
              </w:rPr>
              <w:t>PF05505</w:t>
            </w:r>
          </w:p>
        </w:tc>
        <w:tc>
          <w:tcPr>
            <w:tcW w:w="1275" w:type="dxa"/>
            <w:vMerge w:val="restart"/>
            <w:tcBorders>
              <w:top w:val="nil"/>
              <w:left w:val="nil"/>
              <w:bottom w:val="single" w:sz="8" w:space="0" w:color="666666"/>
              <w:right w:val="nil"/>
            </w:tcBorders>
            <w:shd w:val="clear" w:color="000000" w:fill="FFFFFF"/>
            <w:vAlign w:val="center"/>
            <w:hideMark/>
          </w:tcPr>
          <w:p w14:paraId="06E0EB95" w14:textId="77777777" w:rsidR="007973AE" w:rsidRDefault="007973AE">
            <w:pPr>
              <w:jc w:val="center"/>
              <w:rPr>
                <w:color w:val="000000"/>
              </w:rPr>
            </w:pPr>
            <w:r>
              <w:rPr>
                <w:color w:val="000000"/>
              </w:rPr>
              <w:t>8, 373</w:t>
            </w:r>
          </w:p>
        </w:tc>
        <w:tc>
          <w:tcPr>
            <w:tcW w:w="1134" w:type="dxa"/>
            <w:vMerge w:val="restart"/>
            <w:tcBorders>
              <w:top w:val="nil"/>
              <w:left w:val="nil"/>
              <w:bottom w:val="single" w:sz="8" w:space="0" w:color="666666"/>
              <w:right w:val="nil"/>
            </w:tcBorders>
            <w:shd w:val="clear" w:color="000000" w:fill="FFFFFF"/>
            <w:vAlign w:val="center"/>
            <w:hideMark/>
          </w:tcPr>
          <w:p w14:paraId="7DBA6481" w14:textId="77777777" w:rsidR="007973AE" w:rsidRDefault="007973AE">
            <w:pPr>
              <w:jc w:val="center"/>
              <w:rPr>
                <w:color w:val="000000"/>
              </w:rPr>
            </w:pPr>
            <w:r>
              <w:rPr>
                <w:color w:val="000000"/>
              </w:rPr>
              <w:t>0.67</w:t>
            </w:r>
          </w:p>
        </w:tc>
        <w:tc>
          <w:tcPr>
            <w:tcW w:w="1843" w:type="dxa"/>
            <w:tcBorders>
              <w:top w:val="nil"/>
              <w:left w:val="nil"/>
              <w:bottom w:val="nil"/>
              <w:right w:val="nil"/>
            </w:tcBorders>
            <w:shd w:val="clear" w:color="000000" w:fill="FFFFFF"/>
            <w:vAlign w:val="center"/>
            <w:hideMark/>
          </w:tcPr>
          <w:p w14:paraId="72AE9D99" w14:textId="77777777" w:rsidR="007973AE" w:rsidRDefault="007973AE">
            <w:pPr>
              <w:jc w:val="center"/>
              <w:rPr>
                <w:color w:val="000000"/>
              </w:rPr>
            </w:pPr>
            <w:proofErr w:type="spellStart"/>
            <w:r>
              <w:rPr>
                <w:color w:val="000000"/>
              </w:rPr>
              <w:t>Uniform</w:t>
            </w:r>
            <w:proofErr w:type="spellEnd"/>
          </w:p>
        </w:tc>
        <w:tc>
          <w:tcPr>
            <w:tcW w:w="1134" w:type="dxa"/>
            <w:vMerge w:val="restart"/>
            <w:tcBorders>
              <w:top w:val="nil"/>
              <w:left w:val="nil"/>
              <w:bottom w:val="single" w:sz="8" w:space="0" w:color="666666"/>
              <w:right w:val="nil"/>
            </w:tcBorders>
            <w:shd w:val="clear" w:color="000000" w:fill="FFFFFF"/>
            <w:vAlign w:val="center"/>
            <w:hideMark/>
          </w:tcPr>
          <w:p w14:paraId="2FE0F6C9" w14:textId="77777777" w:rsidR="007973AE" w:rsidRDefault="007973AE">
            <w:pPr>
              <w:jc w:val="center"/>
              <w:rPr>
                <w:color w:val="000000"/>
              </w:rPr>
            </w:pPr>
            <w:r>
              <w:rPr>
                <w:color w:val="000000"/>
              </w:rPr>
              <w:t>6c54</w:t>
            </w:r>
          </w:p>
        </w:tc>
        <w:tc>
          <w:tcPr>
            <w:tcW w:w="1418" w:type="dxa"/>
            <w:vMerge w:val="restart"/>
            <w:tcBorders>
              <w:top w:val="nil"/>
              <w:left w:val="nil"/>
              <w:bottom w:val="single" w:sz="8" w:space="0" w:color="666666"/>
              <w:right w:val="nil"/>
            </w:tcBorders>
            <w:shd w:val="clear" w:color="000000" w:fill="FFFFFF"/>
            <w:vAlign w:val="center"/>
            <w:hideMark/>
          </w:tcPr>
          <w:p w14:paraId="64684EC4" w14:textId="77777777" w:rsidR="007973AE" w:rsidRDefault="007973AE">
            <w:pPr>
              <w:jc w:val="center"/>
              <w:rPr>
                <w:color w:val="000000"/>
              </w:rPr>
            </w:pPr>
            <w:r>
              <w:rPr>
                <w:color w:val="000000"/>
              </w:rPr>
              <w:t>LG</w:t>
            </w:r>
          </w:p>
        </w:tc>
        <w:tc>
          <w:tcPr>
            <w:tcW w:w="992" w:type="dxa"/>
            <w:tcBorders>
              <w:top w:val="nil"/>
              <w:left w:val="nil"/>
              <w:bottom w:val="nil"/>
              <w:right w:val="nil"/>
            </w:tcBorders>
            <w:shd w:val="clear" w:color="000000" w:fill="FFFFFF"/>
            <w:vAlign w:val="center"/>
            <w:hideMark/>
          </w:tcPr>
          <w:p w14:paraId="10A29590" w14:textId="77777777" w:rsidR="007973AE" w:rsidRDefault="007973AE">
            <w:pPr>
              <w:jc w:val="center"/>
              <w:rPr>
                <w:color w:val="000000"/>
              </w:rPr>
            </w:pPr>
            <w:r>
              <w:rPr>
                <w:color w:val="000000"/>
              </w:rPr>
              <w:t>Fitness</w:t>
            </w:r>
          </w:p>
        </w:tc>
        <w:tc>
          <w:tcPr>
            <w:tcW w:w="992" w:type="dxa"/>
            <w:tcBorders>
              <w:top w:val="nil"/>
              <w:left w:val="nil"/>
              <w:bottom w:val="nil"/>
              <w:right w:val="nil"/>
            </w:tcBorders>
            <w:shd w:val="clear" w:color="000000" w:fill="FFFFFF"/>
            <w:vAlign w:val="center"/>
            <w:hideMark/>
          </w:tcPr>
          <w:p w14:paraId="48507F6B" w14:textId="77777777" w:rsidR="007973AE" w:rsidRDefault="007973AE">
            <w:pPr>
              <w:jc w:val="center"/>
              <w:rPr>
                <w:color w:val="000000"/>
              </w:rPr>
            </w:pPr>
            <w:r>
              <w:rPr>
                <w:color w:val="000000"/>
              </w:rPr>
              <w:t>LG</w:t>
            </w:r>
          </w:p>
        </w:tc>
        <w:tc>
          <w:tcPr>
            <w:tcW w:w="1134" w:type="dxa"/>
            <w:tcBorders>
              <w:top w:val="nil"/>
              <w:left w:val="nil"/>
              <w:bottom w:val="nil"/>
              <w:right w:val="nil"/>
            </w:tcBorders>
            <w:shd w:val="clear" w:color="000000" w:fill="FFFFFF"/>
            <w:vAlign w:val="center"/>
            <w:hideMark/>
          </w:tcPr>
          <w:p w14:paraId="5334F7FF" w14:textId="77777777" w:rsidR="007973AE" w:rsidRDefault="007973AE">
            <w:pPr>
              <w:jc w:val="center"/>
              <w:rPr>
                <w:b/>
                <w:bCs/>
                <w:color w:val="000000"/>
              </w:rPr>
            </w:pPr>
            <w:r>
              <w:rPr>
                <w:b/>
                <w:bCs/>
                <w:color w:val="000000"/>
              </w:rPr>
              <w:t>Neutral</w:t>
            </w:r>
          </w:p>
        </w:tc>
        <w:tc>
          <w:tcPr>
            <w:tcW w:w="1134" w:type="dxa"/>
            <w:vMerge w:val="restart"/>
            <w:tcBorders>
              <w:top w:val="nil"/>
              <w:left w:val="nil"/>
              <w:bottom w:val="single" w:sz="8" w:space="0" w:color="666666"/>
              <w:right w:val="nil"/>
            </w:tcBorders>
            <w:shd w:val="clear" w:color="000000" w:fill="FFFFFF"/>
            <w:vAlign w:val="center"/>
            <w:hideMark/>
          </w:tcPr>
          <w:p w14:paraId="321AE075" w14:textId="77777777" w:rsidR="007973AE" w:rsidRDefault="007973AE">
            <w:pPr>
              <w:jc w:val="center"/>
              <w:rPr>
                <w:color w:val="000000"/>
              </w:rPr>
            </w:pPr>
            <w:r>
              <w:rPr>
                <w:color w:val="000000"/>
              </w:rPr>
              <w:t>0.17</w:t>
            </w:r>
          </w:p>
        </w:tc>
      </w:tr>
      <w:tr w:rsidR="007973AE" w14:paraId="0A69141E" w14:textId="77777777" w:rsidTr="007973AE">
        <w:trPr>
          <w:trHeight w:val="360"/>
        </w:trPr>
        <w:tc>
          <w:tcPr>
            <w:tcW w:w="1985" w:type="dxa"/>
            <w:vMerge/>
            <w:tcBorders>
              <w:top w:val="nil"/>
              <w:left w:val="nil"/>
              <w:bottom w:val="single" w:sz="8" w:space="0" w:color="666666"/>
              <w:right w:val="nil"/>
            </w:tcBorders>
            <w:vAlign w:val="center"/>
            <w:hideMark/>
          </w:tcPr>
          <w:p w14:paraId="4421330C"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48B03DC2"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2C3E129F"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645D1AC0" w14:textId="77777777" w:rsidR="007973AE" w:rsidRDefault="007973AE">
            <w:pPr>
              <w:rPr>
                <w:color w:val="000000"/>
              </w:rPr>
            </w:pPr>
          </w:p>
        </w:tc>
        <w:tc>
          <w:tcPr>
            <w:tcW w:w="1843" w:type="dxa"/>
            <w:tcBorders>
              <w:top w:val="nil"/>
              <w:left w:val="nil"/>
              <w:bottom w:val="nil"/>
              <w:right w:val="nil"/>
            </w:tcBorders>
            <w:shd w:val="clear" w:color="000000" w:fill="FFFFFF"/>
            <w:vAlign w:val="center"/>
            <w:hideMark/>
          </w:tcPr>
          <w:p w14:paraId="62D83268" w14:textId="77777777" w:rsidR="007973AE" w:rsidRDefault="007973AE">
            <w:pPr>
              <w:jc w:val="center"/>
              <w:rPr>
                <w:color w:val="000000"/>
              </w:rPr>
            </w:pPr>
            <w:r>
              <w:rPr>
                <w:color w:val="000000"/>
              </w:rPr>
              <w:t>(0-500)</w:t>
            </w:r>
          </w:p>
        </w:tc>
        <w:tc>
          <w:tcPr>
            <w:tcW w:w="1134" w:type="dxa"/>
            <w:vMerge/>
            <w:tcBorders>
              <w:top w:val="nil"/>
              <w:left w:val="nil"/>
              <w:bottom w:val="single" w:sz="8" w:space="0" w:color="666666"/>
              <w:right w:val="nil"/>
            </w:tcBorders>
            <w:vAlign w:val="center"/>
            <w:hideMark/>
          </w:tcPr>
          <w:p w14:paraId="1B12A6E3"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3599038B" w14:textId="77777777" w:rsidR="007973AE" w:rsidRDefault="007973AE">
            <w:pPr>
              <w:rPr>
                <w:color w:val="000000"/>
              </w:rPr>
            </w:pPr>
          </w:p>
        </w:tc>
        <w:tc>
          <w:tcPr>
            <w:tcW w:w="992" w:type="dxa"/>
            <w:vMerge w:val="restart"/>
            <w:tcBorders>
              <w:top w:val="nil"/>
              <w:left w:val="nil"/>
              <w:bottom w:val="single" w:sz="8" w:space="0" w:color="000000"/>
              <w:right w:val="nil"/>
            </w:tcBorders>
            <w:shd w:val="clear" w:color="000000" w:fill="FFFFFF"/>
            <w:vAlign w:val="center"/>
            <w:hideMark/>
          </w:tcPr>
          <w:p w14:paraId="4A29C45C" w14:textId="77777777" w:rsidR="007973AE" w:rsidRDefault="007973AE">
            <w:pPr>
              <w:jc w:val="center"/>
              <w:rPr>
                <w:color w:val="000000"/>
              </w:rPr>
            </w:pPr>
            <w:r>
              <w:rPr>
                <w:color w:val="000000"/>
              </w:rPr>
              <w:t>0</w:t>
            </w:r>
          </w:p>
        </w:tc>
        <w:tc>
          <w:tcPr>
            <w:tcW w:w="992" w:type="dxa"/>
            <w:vMerge w:val="restart"/>
            <w:tcBorders>
              <w:top w:val="nil"/>
              <w:left w:val="nil"/>
              <w:bottom w:val="single" w:sz="8" w:space="0" w:color="000000"/>
              <w:right w:val="nil"/>
            </w:tcBorders>
            <w:shd w:val="clear" w:color="000000" w:fill="FFFFFF"/>
            <w:vAlign w:val="center"/>
            <w:hideMark/>
          </w:tcPr>
          <w:p w14:paraId="3F5EE798" w14:textId="77777777" w:rsidR="007973AE" w:rsidRDefault="007973AE">
            <w:pPr>
              <w:jc w:val="center"/>
              <w:rPr>
                <w:color w:val="000000"/>
              </w:rPr>
            </w:pPr>
            <w:r>
              <w:rPr>
                <w:color w:val="000000"/>
              </w:rPr>
              <w:t>0.01</w:t>
            </w:r>
          </w:p>
        </w:tc>
        <w:tc>
          <w:tcPr>
            <w:tcW w:w="1134" w:type="dxa"/>
            <w:vMerge w:val="restart"/>
            <w:tcBorders>
              <w:top w:val="nil"/>
              <w:left w:val="nil"/>
              <w:bottom w:val="single" w:sz="8" w:space="0" w:color="000000"/>
              <w:right w:val="nil"/>
            </w:tcBorders>
            <w:shd w:val="clear" w:color="000000" w:fill="FFFFFF"/>
            <w:vAlign w:val="center"/>
            <w:hideMark/>
          </w:tcPr>
          <w:p w14:paraId="36E79AD2" w14:textId="77777777" w:rsidR="007973AE" w:rsidRDefault="007973AE">
            <w:pPr>
              <w:jc w:val="center"/>
              <w:rPr>
                <w:b/>
                <w:bCs/>
                <w:color w:val="000000"/>
              </w:rPr>
            </w:pPr>
            <w:r>
              <w:rPr>
                <w:b/>
                <w:bCs/>
                <w:color w:val="000000"/>
              </w:rPr>
              <w:t>0.99</w:t>
            </w:r>
          </w:p>
        </w:tc>
        <w:tc>
          <w:tcPr>
            <w:tcW w:w="1134" w:type="dxa"/>
            <w:vMerge/>
            <w:tcBorders>
              <w:top w:val="nil"/>
              <w:left w:val="nil"/>
              <w:bottom w:val="single" w:sz="8" w:space="0" w:color="666666"/>
              <w:right w:val="nil"/>
            </w:tcBorders>
            <w:vAlign w:val="center"/>
            <w:hideMark/>
          </w:tcPr>
          <w:p w14:paraId="6E2B33A4" w14:textId="77777777" w:rsidR="007973AE" w:rsidRDefault="007973AE">
            <w:pPr>
              <w:rPr>
                <w:color w:val="000000"/>
              </w:rPr>
            </w:pPr>
          </w:p>
        </w:tc>
      </w:tr>
      <w:tr w:rsidR="007973AE" w14:paraId="4A7B4BAB" w14:textId="77777777" w:rsidTr="007973AE">
        <w:trPr>
          <w:trHeight w:val="360"/>
        </w:trPr>
        <w:tc>
          <w:tcPr>
            <w:tcW w:w="1985" w:type="dxa"/>
            <w:vMerge/>
            <w:tcBorders>
              <w:top w:val="nil"/>
              <w:left w:val="nil"/>
              <w:bottom w:val="single" w:sz="8" w:space="0" w:color="666666"/>
              <w:right w:val="nil"/>
            </w:tcBorders>
            <w:vAlign w:val="center"/>
            <w:hideMark/>
          </w:tcPr>
          <w:p w14:paraId="7C3567FC" w14:textId="77777777" w:rsidR="007973AE" w:rsidRDefault="007973AE">
            <w:pPr>
              <w:rPr>
                <w:color w:val="000000"/>
              </w:rPr>
            </w:pPr>
          </w:p>
        </w:tc>
        <w:tc>
          <w:tcPr>
            <w:tcW w:w="1276" w:type="dxa"/>
            <w:vMerge/>
            <w:tcBorders>
              <w:top w:val="nil"/>
              <w:left w:val="nil"/>
              <w:bottom w:val="single" w:sz="8" w:space="0" w:color="666666"/>
              <w:right w:val="nil"/>
            </w:tcBorders>
            <w:vAlign w:val="center"/>
            <w:hideMark/>
          </w:tcPr>
          <w:p w14:paraId="27E32B61" w14:textId="77777777" w:rsidR="007973AE" w:rsidRDefault="007973AE">
            <w:pPr>
              <w:rPr>
                <w:color w:val="000000"/>
              </w:rPr>
            </w:pPr>
          </w:p>
        </w:tc>
        <w:tc>
          <w:tcPr>
            <w:tcW w:w="1275" w:type="dxa"/>
            <w:vMerge/>
            <w:tcBorders>
              <w:top w:val="nil"/>
              <w:left w:val="nil"/>
              <w:bottom w:val="single" w:sz="8" w:space="0" w:color="666666"/>
              <w:right w:val="nil"/>
            </w:tcBorders>
            <w:vAlign w:val="center"/>
            <w:hideMark/>
          </w:tcPr>
          <w:p w14:paraId="5103F364" w14:textId="77777777" w:rsidR="007973AE" w:rsidRDefault="007973AE">
            <w:pPr>
              <w:rPr>
                <w:color w:val="000000"/>
              </w:rPr>
            </w:pPr>
          </w:p>
        </w:tc>
        <w:tc>
          <w:tcPr>
            <w:tcW w:w="1134" w:type="dxa"/>
            <w:vMerge/>
            <w:tcBorders>
              <w:top w:val="nil"/>
              <w:left w:val="nil"/>
              <w:bottom w:val="single" w:sz="8" w:space="0" w:color="666666"/>
              <w:right w:val="nil"/>
            </w:tcBorders>
            <w:vAlign w:val="center"/>
            <w:hideMark/>
          </w:tcPr>
          <w:p w14:paraId="1F9D244A" w14:textId="77777777" w:rsidR="007973AE" w:rsidRDefault="007973AE">
            <w:pPr>
              <w:rPr>
                <w:color w:val="000000"/>
              </w:rPr>
            </w:pPr>
          </w:p>
        </w:tc>
        <w:tc>
          <w:tcPr>
            <w:tcW w:w="1843" w:type="dxa"/>
            <w:tcBorders>
              <w:top w:val="nil"/>
              <w:left w:val="nil"/>
              <w:bottom w:val="single" w:sz="8" w:space="0" w:color="auto"/>
              <w:right w:val="nil"/>
            </w:tcBorders>
            <w:shd w:val="clear" w:color="000000" w:fill="FFFFFF"/>
            <w:vAlign w:val="center"/>
            <w:hideMark/>
          </w:tcPr>
          <w:p w14:paraId="6A85E001" w14:textId="77777777" w:rsidR="007973AE" w:rsidRDefault="007973AE">
            <w:pPr>
              <w:jc w:val="center"/>
              <w:rPr>
                <w:color w:val="000000"/>
              </w:rPr>
            </w:pPr>
            <w:r>
              <w:rPr>
                <w:color w:val="000000"/>
              </w:rPr>
              <w:t>(1.00-0.47)</w:t>
            </w:r>
          </w:p>
        </w:tc>
        <w:tc>
          <w:tcPr>
            <w:tcW w:w="1134" w:type="dxa"/>
            <w:vMerge/>
            <w:tcBorders>
              <w:top w:val="nil"/>
              <w:left w:val="nil"/>
              <w:bottom w:val="single" w:sz="8" w:space="0" w:color="666666"/>
              <w:right w:val="nil"/>
            </w:tcBorders>
            <w:vAlign w:val="center"/>
            <w:hideMark/>
          </w:tcPr>
          <w:p w14:paraId="2CEF7E40" w14:textId="77777777" w:rsidR="007973AE" w:rsidRDefault="007973AE">
            <w:pPr>
              <w:rPr>
                <w:color w:val="000000"/>
              </w:rPr>
            </w:pPr>
          </w:p>
        </w:tc>
        <w:tc>
          <w:tcPr>
            <w:tcW w:w="1418" w:type="dxa"/>
            <w:vMerge/>
            <w:tcBorders>
              <w:top w:val="nil"/>
              <w:left w:val="nil"/>
              <w:bottom w:val="single" w:sz="8" w:space="0" w:color="666666"/>
              <w:right w:val="nil"/>
            </w:tcBorders>
            <w:vAlign w:val="center"/>
            <w:hideMark/>
          </w:tcPr>
          <w:p w14:paraId="7ACB28B3"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5EE557DB" w14:textId="77777777" w:rsidR="007973AE" w:rsidRDefault="007973AE">
            <w:pPr>
              <w:rPr>
                <w:color w:val="000000"/>
              </w:rPr>
            </w:pPr>
          </w:p>
        </w:tc>
        <w:tc>
          <w:tcPr>
            <w:tcW w:w="992" w:type="dxa"/>
            <w:vMerge/>
            <w:tcBorders>
              <w:top w:val="nil"/>
              <w:left w:val="nil"/>
              <w:bottom w:val="single" w:sz="8" w:space="0" w:color="000000"/>
              <w:right w:val="nil"/>
            </w:tcBorders>
            <w:vAlign w:val="center"/>
            <w:hideMark/>
          </w:tcPr>
          <w:p w14:paraId="1F685E14" w14:textId="77777777" w:rsidR="007973AE" w:rsidRDefault="007973AE">
            <w:pPr>
              <w:rPr>
                <w:color w:val="000000"/>
              </w:rPr>
            </w:pPr>
          </w:p>
        </w:tc>
        <w:tc>
          <w:tcPr>
            <w:tcW w:w="1134" w:type="dxa"/>
            <w:vMerge/>
            <w:tcBorders>
              <w:top w:val="nil"/>
              <w:left w:val="nil"/>
              <w:bottom w:val="single" w:sz="8" w:space="0" w:color="000000"/>
              <w:right w:val="nil"/>
            </w:tcBorders>
            <w:vAlign w:val="center"/>
            <w:hideMark/>
          </w:tcPr>
          <w:p w14:paraId="01EDDFDD" w14:textId="77777777" w:rsidR="007973AE" w:rsidRDefault="007973AE">
            <w:pPr>
              <w:rPr>
                <w:b/>
                <w:bCs/>
                <w:color w:val="000000"/>
              </w:rPr>
            </w:pPr>
          </w:p>
        </w:tc>
        <w:tc>
          <w:tcPr>
            <w:tcW w:w="1134" w:type="dxa"/>
            <w:vMerge/>
            <w:tcBorders>
              <w:top w:val="nil"/>
              <w:left w:val="nil"/>
              <w:bottom w:val="single" w:sz="8" w:space="0" w:color="666666"/>
              <w:right w:val="nil"/>
            </w:tcBorders>
            <w:vAlign w:val="center"/>
            <w:hideMark/>
          </w:tcPr>
          <w:p w14:paraId="1DB1D669" w14:textId="77777777" w:rsidR="007973AE" w:rsidRDefault="007973AE">
            <w:pPr>
              <w:rPr>
                <w:color w:val="000000"/>
              </w:rPr>
            </w:pPr>
          </w:p>
        </w:tc>
      </w:tr>
    </w:tbl>
    <w:p w14:paraId="4B8272EF" w14:textId="2B0E4CE1" w:rsidR="00A85F95" w:rsidRPr="00185461" w:rsidRDefault="00185461" w:rsidP="00997E4D">
      <w:pPr>
        <w:rPr>
          <w:rStyle w:val="Refdecomentario"/>
          <w:sz w:val="24"/>
          <w:szCs w:val="24"/>
          <w:lang w:val="en-GB"/>
        </w:rPr>
      </w:pPr>
      <w:r w:rsidRPr="006F0773">
        <w:rPr>
          <w:vertAlign w:val="superscript"/>
          <w:lang w:val="en-GB"/>
        </w:rPr>
        <w:t>1</w:t>
      </w:r>
      <w:r w:rsidRPr="00DE63DE">
        <w:rPr>
          <w:sz w:val="21"/>
          <w:szCs w:val="21"/>
          <w:lang w:val="en-GB"/>
        </w:rPr>
        <w:t>Sequences accession number in the GenBank: AAB94354, AAB94356,</w:t>
      </w:r>
      <w:r w:rsidRPr="00DE63DE">
        <w:rPr>
          <w:sz w:val="21"/>
          <w:szCs w:val="21"/>
          <w:lang w:val="en-US"/>
        </w:rPr>
        <w:t xml:space="preserve"> </w:t>
      </w:r>
      <w:r w:rsidRPr="00DE63DE">
        <w:rPr>
          <w:sz w:val="21"/>
          <w:szCs w:val="21"/>
          <w:lang w:val="en-GB"/>
        </w:rPr>
        <w:t>AAB94388,</w:t>
      </w:r>
      <w:r w:rsidRPr="00DE63DE">
        <w:rPr>
          <w:sz w:val="21"/>
          <w:szCs w:val="21"/>
          <w:lang w:val="en-US"/>
        </w:rPr>
        <w:t xml:space="preserve"> </w:t>
      </w:r>
      <w:r w:rsidRPr="00DE63DE">
        <w:rPr>
          <w:sz w:val="21"/>
          <w:szCs w:val="21"/>
          <w:lang w:val="en-GB"/>
        </w:rPr>
        <w:t>ADZ29547, YP_010085450, AXN75227,</w:t>
      </w:r>
      <w:r w:rsidRPr="00DE63DE">
        <w:rPr>
          <w:sz w:val="21"/>
          <w:szCs w:val="21"/>
          <w:lang w:val="en-US"/>
        </w:rPr>
        <w:t xml:space="preserve"> </w:t>
      </w:r>
      <w:r w:rsidRPr="00DE63DE">
        <w:rPr>
          <w:sz w:val="21"/>
          <w:szCs w:val="21"/>
          <w:lang w:val="en-GB"/>
        </w:rPr>
        <w:t>AIE41152, AAB94364, URF91555 and</w:t>
      </w:r>
      <w:r w:rsidRPr="00185461">
        <w:rPr>
          <w:sz w:val="21"/>
          <w:szCs w:val="21"/>
          <w:lang w:val="en-GB"/>
        </w:rPr>
        <w:t xml:space="preserve"> </w:t>
      </w:r>
      <w:r w:rsidRPr="00DE63DE">
        <w:rPr>
          <w:sz w:val="21"/>
          <w:szCs w:val="21"/>
          <w:lang w:val="en-GB"/>
        </w:rPr>
        <w:t>AAB9436</w:t>
      </w:r>
      <w:r>
        <w:rPr>
          <w:sz w:val="21"/>
          <w:szCs w:val="21"/>
          <w:lang w:val="en-GB"/>
        </w:rPr>
        <w:t>3</w:t>
      </w:r>
    </w:p>
    <w:p w14:paraId="48711864" w14:textId="77777777" w:rsidR="00C85B81" w:rsidRDefault="00C85B81">
      <w:pPr>
        <w:rPr>
          <w:rStyle w:val="Refdecomentario"/>
          <w:sz w:val="24"/>
          <w:szCs w:val="24"/>
          <w:lang w:val="en-GB"/>
        </w:rPr>
      </w:pPr>
    </w:p>
    <w:p w14:paraId="26BDC4A5" w14:textId="31313954" w:rsidR="00185461" w:rsidRPr="00F66F0B" w:rsidRDefault="00185461">
      <w:pPr>
        <w:rPr>
          <w:rStyle w:val="Refdecomentario"/>
          <w:sz w:val="24"/>
          <w:szCs w:val="24"/>
          <w:lang w:val="en-GB"/>
        </w:rPr>
        <w:sectPr w:rsidR="00185461" w:rsidRPr="00F66F0B" w:rsidSect="00C85B81">
          <w:pgSz w:w="16840" w:h="11900" w:orient="landscape"/>
          <w:pgMar w:top="1701" w:right="1418" w:bottom="1701" w:left="1418" w:header="709" w:footer="709" w:gutter="0"/>
          <w:lnNumType w:countBy="1" w:restart="continuous"/>
          <w:cols w:space="708"/>
          <w:docGrid w:linePitch="360"/>
        </w:sectPr>
      </w:pPr>
    </w:p>
    <w:p w14:paraId="65B6E1D7" w14:textId="1709439E" w:rsidR="00352A59" w:rsidRPr="00C31B65" w:rsidRDefault="00136A81">
      <w:pPr>
        <w:spacing w:line="480" w:lineRule="auto"/>
        <w:ind w:left="426" w:hanging="426"/>
        <w:rPr>
          <w:rStyle w:val="Refdecomentario"/>
          <w:b/>
          <w:sz w:val="28"/>
          <w:szCs w:val="28"/>
          <w:lang w:val="en-GB"/>
        </w:rPr>
        <w:pPrChange w:id="222" w:author="David Ferreiro Garcia" w:date="2023-02-15T20:15:00Z">
          <w:pPr>
            <w:ind w:left="426" w:hanging="426"/>
          </w:pPr>
        </w:pPrChange>
      </w:pPr>
      <w:r w:rsidRPr="00BF1472">
        <w:rPr>
          <w:b/>
          <w:sz w:val="28"/>
          <w:szCs w:val="28"/>
          <w:lang w:val="en-GB"/>
        </w:rPr>
        <w:lastRenderedPageBreak/>
        <w:t>Figure captions</w:t>
      </w:r>
    </w:p>
    <w:p w14:paraId="3060AA74" w14:textId="0C209EB9" w:rsidR="00C31B65" w:rsidRPr="00F66F0B" w:rsidRDefault="00C31B65">
      <w:pPr>
        <w:spacing w:line="480" w:lineRule="auto"/>
        <w:rPr>
          <w:rStyle w:val="Refdecomentario"/>
          <w:sz w:val="24"/>
          <w:szCs w:val="24"/>
          <w:lang w:val="en-GB"/>
        </w:rPr>
        <w:pPrChange w:id="223" w:author="David Ferreiro Garcia" w:date="2023-02-15T20:15:00Z">
          <w:pPr/>
        </w:pPrChange>
      </w:pPr>
      <w:r w:rsidRPr="00F66F0B">
        <w:rPr>
          <w:rStyle w:val="Refdecomentario"/>
          <w:b/>
          <w:bCs/>
          <w:sz w:val="24"/>
          <w:szCs w:val="24"/>
          <w:lang w:val="en-GB"/>
        </w:rPr>
        <w:t xml:space="preserve">Figure </w:t>
      </w:r>
      <w:r w:rsidR="00546E34">
        <w:rPr>
          <w:rStyle w:val="Refdecomentario"/>
          <w:b/>
          <w:bCs/>
          <w:sz w:val="24"/>
          <w:szCs w:val="24"/>
          <w:lang w:val="en-GB"/>
        </w:rPr>
        <w:t>1</w:t>
      </w:r>
      <w:r w:rsidRPr="00F66F0B">
        <w:rPr>
          <w:rStyle w:val="Refdecomentario"/>
          <w:b/>
          <w:bCs/>
          <w:sz w:val="24"/>
          <w:szCs w:val="24"/>
          <w:lang w:val="en-GB"/>
        </w:rPr>
        <w:t xml:space="preserve">. Pipeline of </w:t>
      </w:r>
      <w:r w:rsidR="006E3AEC">
        <w:rPr>
          <w:rStyle w:val="Refdecomentario"/>
          <w:b/>
          <w:bCs/>
          <w:sz w:val="24"/>
          <w:szCs w:val="24"/>
          <w:lang w:val="en-GB"/>
        </w:rPr>
        <w:t xml:space="preserve">substitution model selection with </w:t>
      </w:r>
      <w:proofErr w:type="spellStart"/>
      <w:r w:rsidR="006E3AEC" w:rsidRPr="00F66F0B">
        <w:rPr>
          <w:rStyle w:val="Refdecomentario"/>
          <w:b/>
          <w:bCs/>
          <w:i/>
          <w:iCs/>
          <w:sz w:val="24"/>
          <w:szCs w:val="24"/>
          <w:lang w:val="en-GB"/>
        </w:rPr>
        <w:t>Prot</w:t>
      </w:r>
      <w:r w:rsidR="006E3AEC">
        <w:rPr>
          <w:rStyle w:val="Refdecomentario"/>
          <w:b/>
          <w:bCs/>
          <w:i/>
          <w:iCs/>
          <w:sz w:val="24"/>
          <w:szCs w:val="24"/>
          <w:lang w:val="en-GB"/>
        </w:rPr>
        <w:t>ein</w:t>
      </w:r>
      <w:r w:rsidR="006E3AEC" w:rsidRPr="00F66F0B">
        <w:rPr>
          <w:rStyle w:val="Refdecomentario"/>
          <w:b/>
          <w:bCs/>
          <w:i/>
          <w:iCs/>
          <w:sz w:val="24"/>
          <w:szCs w:val="24"/>
          <w:lang w:val="en-GB"/>
        </w:rPr>
        <w:t>Model</w:t>
      </w:r>
      <w:r w:rsidR="006E3AEC">
        <w:rPr>
          <w:rStyle w:val="Refdecomentario"/>
          <w:b/>
          <w:bCs/>
          <w:i/>
          <w:iCs/>
          <w:sz w:val="24"/>
          <w:szCs w:val="24"/>
          <w:lang w:val="en-GB"/>
        </w:rPr>
        <w:t>erABC</w:t>
      </w:r>
      <w:proofErr w:type="spellEnd"/>
      <w:r w:rsidRPr="00F66F0B">
        <w:rPr>
          <w:rStyle w:val="Refdecomentario"/>
          <w:b/>
          <w:bCs/>
          <w:sz w:val="24"/>
          <w:szCs w:val="24"/>
          <w:lang w:val="en-GB"/>
        </w:rPr>
        <w:t xml:space="preserve">. </w:t>
      </w:r>
      <w:r w:rsidR="006E3AEC">
        <w:rPr>
          <w:rStyle w:val="Refdecomentario"/>
          <w:bCs/>
          <w:sz w:val="24"/>
          <w:szCs w:val="24"/>
          <w:lang w:val="en-GB"/>
        </w:rPr>
        <w:t>The framework</w:t>
      </w:r>
      <w:r>
        <w:rPr>
          <w:rStyle w:val="Refdecomentario"/>
          <w:bCs/>
          <w:sz w:val="24"/>
          <w:szCs w:val="24"/>
          <w:lang w:val="en-GB"/>
        </w:rPr>
        <w:t xml:space="preserve"> </w:t>
      </w:r>
      <w:r w:rsidR="00E1715A">
        <w:rPr>
          <w:rStyle w:val="Refdecomentario"/>
          <w:bCs/>
          <w:sz w:val="24"/>
          <w:szCs w:val="24"/>
          <w:lang w:val="en-GB"/>
        </w:rPr>
        <w:t xml:space="preserve">starts reading </w:t>
      </w:r>
      <w:r w:rsidR="006E3AEC">
        <w:rPr>
          <w:rStyle w:val="Refdecomentario"/>
          <w:bCs/>
          <w:sz w:val="24"/>
          <w:szCs w:val="24"/>
          <w:lang w:val="en-GB"/>
        </w:rPr>
        <w:t xml:space="preserve">the </w:t>
      </w:r>
      <w:r>
        <w:rPr>
          <w:rStyle w:val="Refdecomentario"/>
          <w:sz w:val="24"/>
          <w:szCs w:val="24"/>
          <w:lang w:val="en-GB"/>
        </w:rPr>
        <w:t>query multiple alignment of protein sequences</w:t>
      </w:r>
      <w:r>
        <w:rPr>
          <w:rStyle w:val="Refdecomentario"/>
          <w:bCs/>
          <w:sz w:val="24"/>
          <w:szCs w:val="24"/>
          <w:lang w:val="en-GB"/>
        </w:rPr>
        <w:t xml:space="preserve"> and </w:t>
      </w:r>
      <w:r w:rsidR="00E1715A">
        <w:rPr>
          <w:rStyle w:val="Refdecomentario"/>
          <w:bCs/>
          <w:sz w:val="24"/>
          <w:szCs w:val="24"/>
          <w:lang w:val="en-GB"/>
        </w:rPr>
        <w:t xml:space="preserve">diverse </w:t>
      </w:r>
      <w:r>
        <w:rPr>
          <w:rStyle w:val="Refdecomentario"/>
          <w:bCs/>
          <w:sz w:val="24"/>
          <w:szCs w:val="24"/>
          <w:lang w:val="en-GB"/>
        </w:rPr>
        <w:t>user-</w:t>
      </w:r>
      <w:r w:rsidR="00E1715A">
        <w:rPr>
          <w:rStyle w:val="Refdecomentario"/>
          <w:bCs/>
          <w:sz w:val="24"/>
          <w:szCs w:val="24"/>
          <w:lang w:val="en-GB"/>
        </w:rPr>
        <w:t xml:space="preserve">specified information such as the </w:t>
      </w:r>
      <w:r>
        <w:rPr>
          <w:rStyle w:val="Refdecomentario"/>
          <w:bCs/>
          <w:sz w:val="24"/>
          <w:szCs w:val="24"/>
          <w:lang w:val="en-GB"/>
        </w:rPr>
        <w:t>substitution models to be evaluated and their parameters</w:t>
      </w:r>
      <w:r w:rsidR="004E4988">
        <w:rPr>
          <w:rStyle w:val="Refdecomentario"/>
          <w:bCs/>
          <w:sz w:val="24"/>
          <w:szCs w:val="24"/>
          <w:lang w:val="en-GB"/>
        </w:rPr>
        <w:t xml:space="preserve"> [</w:t>
      </w:r>
      <w:r w:rsidR="00FA33A6">
        <w:rPr>
          <w:rStyle w:val="Refdecomentario"/>
          <w:bCs/>
          <w:sz w:val="24"/>
          <w:szCs w:val="24"/>
          <w:lang w:val="en-GB"/>
        </w:rPr>
        <w:t xml:space="preserve">including a negative design for </w:t>
      </w:r>
      <w:r w:rsidR="009608F8">
        <w:rPr>
          <w:rStyle w:val="Refdecomentario"/>
          <w:bCs/>
          <w:sz w:val="24"/>
          <w:szCs w:val="24"/>
          <w:lang w:val="en-GB"/>
        </w:rPr>
        <w:t xml:space="preserve">the </w:t>
      </w:r>
      <w:r w:rsidR="00FA33A6">
        <w:rPr>
          <w:rStyle w:val="Refdecomentario"/>
          <w:bCs/>
          <w:sz w:val="24"/>
          <w:szCs w:val="24"/>
          <w:lang w:val="en-GB"/>
        </w:rPr>
        <w:t xml:space="preserve">SCS models where the predicted folding stabilities consider contacts information observed in other protein structures of the PDB </w:t>
      </w:r>
      <w:r w:rsidR="001B59E2">
        <w:rPr>
          <w:lang w:val="en-GB"/>
        </w:rPr>
        <w:fldChar w:fldCharType="begin"/>
      </w:r>
      <w:r w:rsidR="000C1D12">
        <w:rPr>
          <w:lang w:val="en-GB"/>
        </w:rPr>
        <w:instrText xml:space="preserve"> ADDIN ZOTERO_ITEM CSL_CITATION {"citationID":"y853AOZ8","properties":{"formattedCitation":"(Arenas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1B59E2">
        <w:rPr>
          <w:lang w:val="en-GB"/>
        </w:rPr>
        <w:fldChar w:fldCharType="separate"/>
      </w:r>
      <w:r w:rsidR="001B59E2">
        <w:rPr>
          <w:lang w:val="en-US"/>
        </w:rPr>
        <w:t>(Arenas et al. 2013)</w:t>
      </w:r>
      <w:r w:rsidR="001B59E2">
        <w:rPr>
          <w:lang w:val="en-GB"/>
        </w:rPr>
        <w:fldChar w:fldCharType="end"/>
      </w:r>
      <w:r w:rsidR="004E4988">
        <w:rPr>
          <w:rStyle w:val="Refdecomentario"/>
          <w:bCs/>
          <w:sz w:val="24"/>
          <w:szCs w:val="24"/>
          <w:lang w:val="en-GB"/>
        </w:rPr>
        <w:t>]</w:t>
      </w:r>
      <w:r>
        <w:rPr>
          <w:rStyle w:val="Refdecomentario"/>
          <w:bCs/>
          <w:sz w:val="24"/>
          <w:szCs w:val="24"/>
          <w:lang w:val="en-GB"/>
        </w:rPr>
        <w:t>, the evolutionary history (</w:t>
      </w:r>
      <w:r w:rsidR="00E1715A">
        <w:rPr>
          <w:rStyle w:val="Refdecomentario"/>
          <w:bCs/>
          <w:sz w:val="24"/>
          <w:szCs w:val="24"/>
          <w:lang w:val="en-GB"/>
        </w:rPr>
        <w:t xml:space="preserve">simulated with the </w:t>
      </w:r>
      <w:r>
        <w:rPr>
          <w:rStyle w:val="Refdecomentario"/>
          <w:bCs/>
          <w:sz w:val="24"/>
          <w:szCs w:val="24"/>
          <w:lang w:val="en-GB"/>
        </w:rPr>
        <w:t xml:space="preserve">coalescent or </w:t>
      </w:r>
      <w:r w:rsidR="00E1715A">
        <w:rPr>
          <w:rStyle w:val="Refdecomentario"/>
          <w:bCs/>
          <w:sz w:val="24"/>
          <w:szCs w:val="24"/>
          <w:lang w:val="en-GB"/>
        </w:rPr>
        <w:t xml:space="preserve">a </w:t>
      </w:r>
      <w:r>
        <w:rPr>
          <w:rStyle w:val="Refdecomentario"/>
          <w:bCs/>
          <w:sz w:val="24"/>
          <w:szCs w:val="24"/>
          <w:lang w:val="en-GB"/>
        </w:rPr>
        <w:t xml:space="preserve">user-specified phylogenetic tree), </w:t>
      </w:r>
      <w:r w:rsidR="00E1715A">
        <w:rPr>
          <w:rStyle w:val="Refdecomentario"/>
          <w:bCs/>
          <w:sz w:val="24"/>
          <w:szCs w:val="24"/>
          <w:lang w:val="en-GB"/>
        </w:rPr>
        <w:t xml:space="preserve">the </w:t>
      </w:r>
      <w:r>
        <w:rPr>
          <w:rStyle w:val="Refdecomentario"/>
          <w:bCs/>
          <w:sz w:val="24"/>
          <w:szCs w:val="24"/>
          <w:lang w:val="en-GB"/>
        </w:rPr>
        <w:t xml:space="preserve">number of simulations, </w:t>
      </w:r>
      <w:r w:rsidR="00E1715A">
        <w:rPr>
          <w:rStyle w:val="Refdecomentario"/>
          <w:bCs/>
          <w:sz w:val="24"/>
          <w:szCs w:val="24"/>
          <w:lang w:val="en-GB"/>
        </w:rPr>
        <w:t xml:space="preserve">the </w:t>
      </w:r>
      <w:r>
        <w:rPr>
          <w:rStyle w:val="Refdecomentario"/>
          <w:bCs/>
          <w:sz w:val="24"/>
          <w:szCs w:val="24"/>
          <w:lang w:val="en-GB"/>
        </w:rPr>
        <w:t>ABC estimation method, among others]</w:t>
      </w:r>
      <w:r w:rsidR="0038434E">
        <w:rPr>
          <w:rStyle w:val="Refdecomentario"/>
          <w:bCs/>
          <w:sz w:val="24"/>
          <w:szCs w:val="24"/>
          <w:lang w:val="en-GB"/>
        </w:rPr>
        <w:t xml:space="preserve">. Next, </w:t>
      </w:r>
      <w:r>
        <w:rPr>
          <w:rStyle w:val="Refdecomentario"/>
          <w:sz w:val="24"/>
          <w:szCs w:val="24"/>
          <w:lang w:val="en-GB"/>
        </w:rPr>
        <w:t xml:space="preserve">the </w:t>
      </w:r>
      <w:r w:rsidR="0038434E">
        <w:rPr>
          <w:rStyle w:val="Refdecomentario"/>
          <w:bCs/>
          <w:sz w:val="24"/>
          <w:szCs w:val="24"/>
          <w:lang w:val="en-GB"/>
        </w:rPr>
        <w:t xml:space="preserve">framework </w:t>
      </w:r>
      <w:r>
        <w:rPr>
          <w:rStyle w:val="Refdecomentario"/>
          <w:sz w:val="24"/>
          <w:szCs w:val="24"/>
          <w:lang w:val="en-GB"/>
        </w:rPr>
        <w:t>simulates</w:t>
      </w:r>
      <w:r w:rsidRPr="00F66F0B">
        <w:rPr>
          <w:rStyle w:val="Refdecomentario"/>
          <w:sz w:val="24"/>
          <w:szCs w:val="24"/>
          <w:lang w:val="en-GB"/>
        </w:rPr>
        <w:t xml:space="preserve"> protein sequences </w:t>
      </w:r>
      <w:r>
        <w:rPr>
          <w:rStyle w:val="Refdecomentario"/>
          <w:sz w:val="24"/>
          <w:szCs w:val="24"/>
          <w:lang w:val="en-GB"/>
        </w:rPr>
        <w:t xml:space="preserve">evolution under the specified substitution models (with </w:t>
      </w:r>
      <w:r w:rsidR="0038434E">
        <w:rPr>
          <w:rStyle w:val="Refdecomentario"/>
          <w:sz w:val="24"/>
          <w:szCs w:val="24"/>
          <w:lang w:val="en-GB"/>
        </w:rPr>
        <w:t xml:space="preserve">an </w:t>
      </w:r>
      <w:r>
        <w:rPr>
          <w:rStyle w:val="Refdecomentario"/>
          <w:sz w:val="24"/>
          <w:szCs w:val="24"/>
          <w:lang w:val="en-GB"/>
        </w:rPr>
        <w:t xml:space="preserve">equal number of simulations </w:t>
      </w:r>
      <w:r w:rsidR="0038434E">
        <w:rPr>
          <w:rStyle w:val="Refdecomentario"/>
          <w:sz w:val="24"/>
          <w:szCs w:val="24"/>
          <w:lang w:val="en-GB"/>
        </w:rPr>
        <w:t xml:space="preserve">performed </w:t>
      </w:r>
      <w:r>
        <w:rPr>
          <w:rStyle w:val="Refdecomentario"/>
          <w:sz w:val="24"/>
          <w:szCs w:val="24"/>
          <w:lang w:val="en-GB"/>
        </w:rPr>
        <w:t xml:space="preserve">under each model) upon the specified evolutionary history. </w:t>
      </w:r>
      <w:r w:rsidR="009608F8">
        <w:rPr>
          <w:rStyle w:val="Refdecomentario"/>
          <w:sz w:val="24"/>
          <w:szCs w:val="24"/>
          <w:lang w:val="en-GB"/>
        </w:rPr>
        <w:t>In a subsequent step</w:t>
      </w:r>
      <w:r w:rsidRPr="00F66F0B">
        <w:rPr>
          <w:rStyle w:val="Refdecomentario"/>
          <w:sz w:val="24"/>
          <w:szCs w:val="24"/>
          <w:lang w:val="en-GB"/>
        </w:rPr>
        <w:t xml:space="preserve">, </w:t>
      </w:r>
      <w:r>
        <w:rPr>
          <w:rStyle w:val="Refdecomentario"/>
          <w:sz w:val="24"/>
          <w:szCs w:val="24"/>
          <w:lang w:val="en-GB"/>
        </w:rPr>
        <w:t xml:space="preserve">it calculates the </w:t>
      </w:r>
      <w:del w:id="224" w:author="David Ferreiro Garcia" w:date="2023-02-17T10:29:00Z">
        <w:r w:rsidDel="00D7061B">
          <w:rPr>
            <w:rStyle w:val="Refdecomentario"/>
            <w:sz w:val="24"/>
            <w:szCs w:val="24"/>
            <w:lang w:val="en-GB"/>
          </w:rPr>
          <w:delText>summary statistics</w:delText>
        </w:r>
      </w:del>
      <w:ins w:id="225" w:author="David Ferreiro Garcia" w:date="2023-02-17T10:29:00Z">
        <w:r w:rsidR="00D7061B">
          <w:rPr>
            <w:rStyle w:val="Refdecomentario"/>
            <w:sz w:val="24"/>
            <w:szCs w:val="24"/>
            <w:lang w:val="en-GB"/>
          </w:rPr>
          <w:t>SS</w:t>
        </w:r>
      </w:ins>
      <w:r>
        <w:rPr>
          <w:rStyle w:val="Refdecomentario"/>
          <w:sz w:val="24"/>
          <w:szCs w:val="24"/>
          <w:lang w:val="en-GB"/>
        </w:rPr>
        <w:t xml:space="preserve"> </w:t>
      </w:r>
      <w:r w:rsidRPr="00F66F0B">
        <w:rPr>
          <w:rStyle w:val="Refdecomentario"/>
          <w:sz w:val="24"/>
          <w:szCs w:val="24"/>
          <w:lang w:val="en-GB"/>
        </w:rPr>
        <w:t xml:space="preserve">for </w:t>
      </w:r>
      <w:r>
        <w:rPr>
          <w:rStyle w:val="Refdecomentario"/>
          <w:sz w:val="24"/>
          <w:szCs w:val="24"/>
          <w:lang w:val="en-GB"/>
        </w:rPr>
        <w:t xml:space="preserve">the query and </w:t>
      </w:r>
      <w:r w:rsidRPr="00F66F0B">
        <w:rPr>
          <w:rStyle w:val="Refdecomentario"/>
          <w:sz w:val="24"/>
          <w:szCs w:val="24"/>
          <w:lang w:val="en-GB"/>
        </w:rPr>
        <w:t xml:space="preserve">simulated </w:t>
      </w:r>
      <w:r>
        <w:rPr>
          <w:rStyle w:val="Refdecomentario"/>
          <w:sz w:val="24"/>
          <w:szCs w:val="24"/>
          <w:lang w:val="en-GB"/>
        </w:rPr>
        <w:t>datasets</w:t>
      </w:r>
      <w:r w:rsidRPr="00F66F0B">
        <w:rPr>
          <w:rStyle w:val="Refdecomentario"/>
          <w:sz w:val="24"/>
          <w:szCs w:val="24"/>
          <w:lang w:val="en-GB"/>
        </w:rPr>
        <w:t xml:space="preserve">. Finally, </w:t>
      </w:r>
      <w:r>
        <w:rPr>
          <w:rStyle w:val="Refdecomentario"/>
          <w:sz w:val="24"/>
          <w:szCs w:val="24"/>
          <w:lang w:val="en-GB"/>
        </w:rPr>
        <w:t xml:space="preserve">the </w:t>
      </w:r>
      <w:r w:rsidR="00105600">
        <w:rPr>
          <w:rStyle w:val="Refdecomentario"/>
          <w:bCs/>
          <w:sz w:val="24"/>
          <w:szCs w:val="24"/>
          <w:lang w:val="en-GB"/>
        </w:rPr>
        <w:t xml:space="preserve">framework </w:t>
      </w:r>
      <w:r w:rsidR="00105600">
        <w:rPr>
          <w:rStyle w:val="Refdecomentario"/>
          <w:sz w:val="24"/>
          <w:szCs w:val="24"/>
          <w:lang w:val="en-GB"/>
        </w:rPr>
        <w:t>predicts</w:t>
      </w:r>
      <w:r>
        <w:rPr>
          <w:rStyle w:val="Refdecomentario"/>
          <w:sz w:val="24"/>
          <w:szCs w:val="24"/>
          <w:lang w:val="en-GB"/>
        </w:rPr>
        <w:t xml:space="preserve"> the best-fitting substitution model</w:t>
      </w:r>
      <w:r w:rsidR="0066615F">
        <w:rPr>
          <w:rStyle w:val="Refdecomentario"/>
          <w:sz w:val="24"/>
          <w:szCs w:val="24"/>
          <w:lang w:val="en-GB"/>
        </w:rPr>
        <w:t>,</w:t>
      </w:r>
      <w:r>
        <w:rPr>
          <w:rStyle w:val="Refdecomentario"/>
          <w:sz w:val="24"/>
          <w:szCs w:val="24"/>
          <w:lang w:val="en-GB"/>
        </w:rPr>
        <w:t xml:space="preserve"> among the </w:t>
      </w:r>
      <w:r w:rsidR="00105600">
        <w:rPr>
          <w:rStyle w:val="Refdecomentario"/>
          <w:sz w:val="24"/>
          <w:szCs w:val="24"/>
          <w:lang w:val="en-GB"/>
        </w:rPr>
        <w:t xml:space="preserve">studied </w:t>
      </w:r>
      <w:r>
        <w:rPr>
          <w:rStyle w:val="Refdecomentario"/>
          <w:sz w:val="24"/>
          <w:szCs w:val="24"/>
          <w:lang w:val="en-GB"/>
        </w:rPr>
        <w:t>substitution models</w:t>
      </w:r>
      <w:r w:rsidR="0066615F">
        <w:rPr>
          <w:rStyle w:val="Refdecomentario"/>
          <w:sz w:val="24"/>
          <w:szCs w:val="24"/>
          <w:lang w:val="en-GB"/>
        </w:rPr>
        <w:t>,</w:t>
      </w:r>
      <w:r>
        <w:rPr>
          <w:rStyle w:val="Refdecomentario"/>
          <w:sz w:val="24"/>
          <w:szCs w:val="24"/>
          <w:lang w:val="en-GB"/>
        </w:rPr>
        <w:t xml:space="preserve"> </w:t>
      </w:r>
      <w:r w:rsidR="00105600">
        <w:rPr>
          <w:rStyle w:val="Refdecomentario"/>
          <w:sz w:val="24"/>
          <w:szCs w:val="24"/>
          <w:lang w:val="en-GB"/>
        </w:rPr>
        <w:t xml:space="preserve">using </w:t>
      </w:r>
      <w:r w:rsidR="0066615F">
        <w:rPr>
          <w:rStyle w:val="Refdecomentario"/>
          <w:sz w:val="24"/>
          <w:szCs w:val="24"/>
          <w:lang w:val="en-GB"/>
        </w:rPr>
        <w:t xml:space="preserve">a </w:t>
      </w:r>
      <w:r>
        <w:rPr>
          <w:rStyle w:val="Refdecomentario"/>
          <w:sz w:val="24"/>
          <w:szCs w:val="24"/>
          <w:lang w:val="en-GB"/>
        </w:rPr>
        <w:t>user-specified ABC method</w:t>
      </w:r>
      <w:r w:rsidRPr="00F66F0B">
        <w:rPr>
          <w:rStyle w:val="Refdecomentario"/>
          <w:sz w:val="24"/>
          <w:szCs w:val="24"/>
          <w:lang w:val="en-GB"/>
        </w:rPr>
        <w:t>.</w:t>
      </w:r>
    </w:p>
    <w:p w14:paraId="79E72A26" w14:textId="2AAD5E71" w:rsidR="00C31B65" w:rsidRDefault="00C31B65">
      <w:pPr>
        <w:widowControl w:val="0"/>
        <w:autoSpaceDE w:val="0"/>
        <w:autoSpaceDN w:val="0"/>
        <w:adjustRightInd w:val="0"/>
        <w:spacing w:line="480" w:lineRule="auto"/>
        <w:rPr>
          <w:rStyle w:val="Refdecomentario"/>
          <w:sz w:val="24"/>
          <w:szCs w:val="24"/>
          <w:lang w:val="en-GB"/>
        </w:rPr>
        <w:pPrChange w:id="226" w:author="David Ferreiro Garcia" w:date="2023-02-15T20:15:00Z">
          <w:pPr>
            <w:widowControl w:val="0"/>
            <w:autoSpaceDE w:val="0"/>
            <w:autoSpaceDN w:val="0"/>
            <w:adjustRightInd w:val="0"/>
          </w:pPr>
        </w:pPrChange>
      </w:pPr>
    </w:p>
    <w:p w14:paraId="580CD929" w14:textId="5F6CA9CA" w:rsidR="00546E34" w:rsidDel="0092521C" w:rsidRDefault="00546E34">
      <w:pPr>
        <w:widowControl w:val="0"/>
        <w:autoSpaceDE w:val="0"/>
        <w:autoSpaceDN w:val="0"/>
        <w:adjustRightInd w:val="0"/>
        <w:spacing w:line="480" w:lineRule="auto"/>
        <w:rPr>
          <w:del w:id="227" w:author="David Ferreiro Garcia" w:date="2023-02-16T13:35:00Z"/>
          <w:rStyle w:val="Refdecomentario"/>
          <w:sz w:val="24"/>
          <w:szCs w:val="24"/>
          <w:lang w:val="en-GB"/>
        </w:rPr>
        <w:pPrChange w:id="228" w:author="David Ferreiro Garcia" w:date="2023-02-15T20:15:00Z">
          <w:pPr>
            <w:widowControl w:val="0"/>
            <w:autoSpaceDE w:val="0"/>
            <w:autoSpaceDN w:val="0"/>
            <w:adjustRightInd w:val="0"/>
          </w:pPr>
        </w:pPrChange>
      </w:pPr>
      <w:r w:rsidRPr="00F66F0B">
        <w:rPr>
          <w:rStyle w:val="Refdecomentario"/>
          <w:b/>
          <w:bCs/>
          <w:sz w:val="24"/>
          <w:szCs w:val="24"/>
          <w:lang w:val="en-GB"/>
        </w:rPr>
        <w:t xml:space="preserve">Figure </w:t>
      </w:r>
      <w:r>
        <w:rPr>
          <w:rStyle w:val="Refdecomentario"/>
          <w:b/>
          <w:bCs/>
          <w:sz w:val="24"/>
          <w:szCs w:val="24"/>
          <w:lang w:val="en-GB"/>
        </w:rPr>
        <w:t>2.</w:t>
      </w:r>
      <w:r w:rsidRPr="00F66F0B">
        <w:rPr>
          <w:rStyle w:val="Refdecomentario"/>
          <w:b/>
          <w:bCs/>
          <w:sz w:val="24"/>
          <w:szCs w:val="24"/>
          <w:lang w:val="en-GB"/>
        </w:rPr>
        <w:t xml:space="preserve"> </w:t>
      </w:r>
      <w:r w:rsidRPr="00F66F0B">
        <w:rPr>
          <w:b/>
          <w:bCs/>
          <w:lang w:val="en-GB"/>
        </w:rPr>
        <w:t>Evaluation of substitution model</w:t>
      </w:r>
      <w:r>
        <w:rPr>
          <w:b/>
          <w:bCs/>
          <w:lang w:val="en-GB"/>
        </w:rPr>
        <w:t xml:space="preserve"> selection </w:t>
      </w:r>
      <w:r w:rsidR="0066615F">
        <w:rPr>
          <w:b/>
          <w:bCs/>
          <w:lang w:val="en-GB"/>
        </w:rPr>
        <w:t xml:space="preserve">with </w:t>
      </w:r>
      <w:proofErr w:type="spellStart"/>
      <w:r w:rsidR="0066615F" w:rsidRPr="00F66F0B">
        <w:rPr>
          <w:rStyle w:val="Refdecomentario"/>
          <w:b/>
          <w:bCs/>
          <w:i/>
          <w:iCs/>
          <w:sz w:val="24"/>
          <w:szCs w:val="24"/>
          <w:lang w:val="en-GB"/>
        </w:rPr>
        <w:t>Prot</w:t>
      </w:r>
      <w:r w:rsidR="0066615F">
        <w:rPr>
          <w:rStyle w:val="Refdecomentario"/>
          <w:b/>
          <w:bCs/>
          <w:i/>
          <w:iCs/>
          <w:sz w:val="24"/>
          <w:szCs w:val="24"/>
          <w:lang w:val="en-GB"/>
        </w:rPr>
        <w:t>ein</w:t>
      </w:r>
      <w:r w:rsidR="0066615F" w:rsidRPr="00F66F0B">
        <w:rPr>
          <w:rStyle w:val="Refdecomentario"/>
          <w:b/>
          <w:bCs/>
          <w:i/>
          <w:iCs/>
          <w:sz w:val="24"/>
          <w:szCs w:val="24"/>
          <w:lang w:val="en-GB"/>
        </w:rPr>
        <w:t>Model</w:t>
      </w:r>
      <w:r w:rsidR="0066615F">
        <w:rPr>
          <w:rStyle w:val="Refdecomentario"/>
          <w:b/>
          <w:bCs/>
          <w:i/>
          <w:iCs/>
          <w:sz w:val="24"/>
          <w:szCs w:val="24"/>
          <w:lang w:val="en-GB"/>
        </w:rPr>
        <w:t>erABC</w:t>
      </w:r>
      <w:proofErr w:type="spellEnd"/>
      <w:r>
        <w:rPr>
          <w:b/>
          <w:bCs/>
          <w:lang w:val="en-GB"/>
        </w:rPr>
        <w:t xml:space="preserve"> </w:t>
      </w:r>
      <w:r w:rsidR="0066615F">
        <w:rPr>
          <w:b/>
          <w:bCs/>
          <w:lang w:val="en-GB"/>
        </w:rPr>
        <w:t xml:space="preserve">as a function of the </w:t>
      </w:r>
      <w:r>
        <w:rPr>
          <w:b/>
          <w:bCs/>
          <w:lang w:val="en-GB"/>
        </w:rPr>
        <w:t>number of simulations and tolerance</w:t>
      </w:r>
      <w:r w:rsidRPr="00F66F0B">
        <w:rPr>
          <w:lang w:val="en-GB"/>
        </w:rPr>
        <w:t xml:space="preserve">. The </w:t>
      </w:r>
      <w:r>
        <w:rPr>
          <w:lang w:val="en-GB"/>
        </w:rPr>
        <w:t xml:space="preserve">figure shows the probability for predicting </w:t>
      </w:r>
      <w:r w:rsidR="00D027D0">
        <w:rPr>
          <w:lang w:val="en-GB"/>
        </w:rPr>
        <w:t xml:space="preserve">a </w:t>
      </w:r>
      <w:r>
        <w:rPr>
          <w:lang w:val="en-GB"/>
        </w:rPr>
        <w:t xml:space="preserve">true substitution model (including the </w:t>
      </w:r>
      <w:r w:rsidR="00D027D0">
        <w:rPr>
          <w:lang w:val="en-GB"/>
        </w:rPr>
        <w:t xml:space="preserve">substitution </w:t>
      </w:r>
      <w:r>
        <w:rPr>
          <w:lang w:val="en-GB"/>
        </w:rPr>
        <w:t xml:space="preserve">models </w:t>
      </w:r>
      <w:proofErr w:type="spellStart"/>
      <w:r w:rsidRPr="00BF440C">
        <w:rPr>
          <w:i/>
          <w:iCs/>
          <w:lang w:val="en-GB"/>
        </w:rPr>
        <w:t>Dayhoff</w:t>
      </w:r>
      <w:proofErr w:type="spellEnd"/>
      <w:r>
        <w:rPr>
          <w:lang w:val="en-GB"/>
        </w:rPr>
        <w:t xml:space="preserve">, </w:t>
      </w:r>
      <w:r w:rsidR="003619E4" w:rsidRPr="00A6673F">
        <w:rPr>
          <w:i/>
          <w:lang w:val="en-US"/>
        </w:rPr>
        <w:t>Fitness</w:t>
      </w:r>
      <w:r w:rsidR="003619E4">
        <w:rPr>
          <w:lang w:val="en-US"/>
        </w:rPr>
        <w:t xml:space="preserve"> site-dependent SCS and </w:t>
      </w:r>
      <w:r w:rsidR="003619E4" w:rsidRPr="00A6673F">
        <w:rPr>
          <w:i/>
          <w:lang w:val="en-US"/>
        </w:rPr>
        <w:t>Neutral</w:t>
      </w:r>
      <w:r w:rsidR="003619E4">
        <w:rPr>
          <w:lang w:val="en-US"/>
        </w:rPr>
        <w:t xml:space="preserve"> site-dependent SCS models </w:t>
      </w:r>
      <w:r>
        <w:rPr>
          <w:iCs/>
          <w:lang w:val="en-GB"/>
        </w:rPr>
        <w:t>as true models</w:t>
      </w:r>
      <w:r>
        <w:rPr>
          <w:lang w:val="en-GB"/>
        </w:rPr>
        <w:t>) with the different ABC</w:t>
      </w:r>
      <w:r w:rsidRPr="00F66F0B">
        <w:rPr>
          <w:lang w:val="en-GB"/>
        </w:rPr>
        <w:t xml:space="preserve"> </w:t>
      </w:r>
      <w:r>
        <w:rPr>
          <w:lang w:val="en-GB"/>
        </w:rPr>
        <w:t>estimation</w:t>
      </w:r>
      <w:r w:rsidRPr="00F66F0B">
        <w:rPr>
          <w:lang w:val="en-GB"/>
        </w:rPr>
        <w:t xml:space="preserve"> method</w:t>
      </w:r>
      <w:r>
        <w:rPr>
          <w:lang w:val="en-GB"/>
        </w:rPr>
        <w:t>s</w:t>
      </w:r>
      <w:r w:rsidR="00444579">
        <w:rPr>
          <w:lang w:val="en-GB"/>
        </w:rPr>
        <w:t xml:space="preserve"> (</w:t>
      </w:r>
      <w:r w:rsidR="00766B70">
        <w:rPr>
          <w:lang w:val="en-US"/>
        </w:rPr>
        <w:t>rejection “</w:t>
      </w:r>
      <w:r w:rsidR="00766B70" w:rsidRPr="00490FA1">
        <w:rPr>
          <w:i/>
          <w:lang w:val="en-US"/>
        </w:rPr>
        <w:t>rejection</w:t>
      </w:r>
      <w:r w:rsidR="00766B70" w:rsidRPr="00490FA1">
        <w:rPr>
          <w:lang w:val="en-US"/>
        </w:rPr>
        <w:t>”</w:t>
      </w:r>
      <w:r w:rsidR="00766B70">
        <w:rPr>
          <w:lang w:val="en-US"/>
        </w:rPr>
        <w:t xml:space="preserve">, </w:t>
      </w:r>
      <w:ins w:id="229" w:author="David Ferreiro Garcia" w:date="2023-02-16T13:34:00Z">
        <w:r w:rsidR="0092521C" w:rsidRPr="0092521C">
          <w:rPr>
            <w:lang w:val="en-US"/>
          </w:rPr>
          <w:t xml:space="preserve">weighted multiple linear regression </w:t>
        </w:r>
        <w:r w:rsidR="0092521C">
          <w:rPr>
            <w:i/>
            <w:iCs/>
            <w:lang w:val="en-US"/>
          </w:rPr>
          <w:t>“</w:t>
        </w:r>
        <w:proofErr w:type="spellStart"/>
        <w:r w:rsidR="0092521C">
          <w:rPr>
            <w:i/>
            <w:iCs/>
            <w:lang w:val="en-US"/>
          </w:rPr>
          <w:t>mnlogistic</w:t>
        </w:r>
        <w:proofErr w:type="spellEnd"/>
        <w:r w:rsidR="0092521C">
          <w:rPr>
            <w:i/>
            <w:iCs/>
            <w:lang w:val="en-US"/>
          </w:rPr>
          <w:t>”</w:t>
        </w:r>
        <w:r w:rsidR="0092521C">
          <w:rPr>
            <w:lang w:val="en-US"/>
          </w:rPr>
          <w:t xml:space="preserve"> </w:t>
        </w:r>
        <w:r w:rsidR="0092521C" w:rsidRPr="0092521C">
          <w:rPr>
            <w:lang w:val="en-US"/>
          </w:rPr>
          <w:t>and neural networks</w:t>
        </w:r>
        <w:r w:rsidR="0092521C">
          <w:rPr>
            <w:lang w:val="en-US"/>
          </w:rPr>
          <w:t xml:space="preserve"> </w:t>
        </w:r>
      </w:ins>
      <w:ins w:id="230" w:author="David Ferreiro Garcia" w:date="2023-02-16T13:35:00Z">
        <w:r w:rsidR="0092521C">
          <w:rPr>
            <w:i/>
            <w:iCs/>
            <w:lang w:val="en-US"/>
          </w:rPr>
          <w:t>“</w:t>
        </w:r>
        <w:proofErr w:type="spellStart"/>
        <w:r w:rsidR="0092521C">
          <w:rPr>
            <w:i/>
            <w:iCs/>
            <w:lang w:val="en-US"/>
          </w:rPr>
          <w:t>neuralnet</w:t>
        </w:r>
        <w:proofErr w:type="spellEnd"/>
        <w:r w:rsidR="0092521C">
          <w:rPr>
            <w:i/>
            <w:iCs/>
            <w:lang w:val="en-US"/>
          </w:rPr>
          <w:t>”</w:t>
        </w:r>
      </w:ins>
      <w:del w:id="231" w:author="David Ferreiro Garcia" w:date="2023-02-16T13:35:00Z">
        <w:r w:rsidR="00766B70" w:rsidRPr="00490FA1" w:rsidDel="0092521C">
          <w:rPr>
            <w:i/>
            <w:lang w:val="en-US"/>
          </w:rPr>
          <w:delText>mnlogistic</w:delText>
        </w:r>
        <w:r w:rsidR="00766B70" w:rsidDel="0092521C">
          <w:rPr>
            <w:lang w:val="en-US"/>
          </w:rPr>
          <w:delText xml:space="preserve"> and </w:delText>
        </w:r>
        <w:r w:rsidR="00766B70" w:rsidRPr="00490FA1" w:rsidDel="0092521C">
          <w:rPr>
            <w:i/>
            <w:lang w:val="en-US"/>
          </w:rPr>
          <w:delText>neuralnet</w:delText>
        </w:r>
      </w:del>
      <w:r w:rsidR="00444579">
        <w:rPr>
          <w:lang w:val="en-GB"/>
        </w:rPr>
        <w:t>)</w:t>
      </w:r>
      <w:r w:rsidRPr="00F66F0B">
        <w:rPr>
          <w:lang w:val="en-GB"/>
        </w:rPr>
        <w:t xml:space="preserve"> </w:t>
      </w:r>
      <w:r w:rsidR="00D027D0">
        <w:rPr>
          <w:lang w:val="en-GB"/>
        </w:rPr>
        <w:t xml:space="preserve">and </w:t>
      </w:r>
      <w:r>
        <w:rPr>
          <w:lang w:val="en-GB"/>
        </w:rPr>
        <w:t>using</w:t>
      </w:r>
      <w:r w:rsidRPr="00F66F0B">
        <w:rPr>
          <w:lang w:val="en-GB"/>
        </w:rPr>
        <w:t xml:space="preserve"> 100 pseudo-observed</w:t>
      </w:r>
      <w:r>
        <w:rPr>
          <w:lang w:val="en-GB"/>
        </w:rPr>
        <w:t xml:space="preserve"> datasets</w:t>
      </w:r>
      <w:r w:rsidRPr="00F66F0B">
        <w:rPr>
          <w:lang w:val="en-GB"/>
        </w:rPr>
        <w:t xml:space="preserve"> per model </w:t>
      </w:r>
      <w:r>
        <w:rPr>
          <w:lang w:val="en-GB"/>
        </w:rPr>
        <w:t>at different levels of</w:t>
      </w:r>
      <w:r w:rsidRPr="00F66F0B">
        <w:rPr>
          <w:lang w:val="en-GB"/>
        </w:rPr>
        <w:t xml:space="preserve"> tolerance (0.005, 0.01 and 0.05) and number of simulations (10000, 50000 and 100000). Error bars indicate 95% confidence intervals from the mean</w:t>
      </w:r>
      <w:r>
        <w:rPr>
          <w:lang w:val="en-GB"/>
        </w:rPr>
        <w:t xml:space="preserve"> of the predictions from the </w:t>
      </w:r>
      <w:r w:rsidRPr="00F66F0B">
        <w:rPr>
          <w:lang w:val="en-GB"/>
        </w:rPr>
        <w:t>pseudo-observed</w:t>
      </w:r>
      <w:r>
        <w:rPr>
          <w:lang w:val="en-GB"/>
        </w:rPr>
        <w:t xml:space="preserve"> datasets</w:t>
      </w:r>
      <w:r w:rsidRPr="00F66F0B">
        <w:rPr>
          <w:lang w:val="en-GB"/>
        </w:rPr>
        <w:t>.</w:t>
      </w:r>
    </w:p>
    <w:p w14:paraId="3C1027F4" w14:textId="4DE60C4E" w:rsidR="000A588E" w:rsidRPr="00D3128F" w:rsidRDefault="000A588E">
      <w:pPr>
        <w:widowControl w:val="0"/>
        <w:autoSpaceDE w:val="0"/>
        <w:autoSpaceDN w:val="0"/>
        <w:adjustRightInd w:val="0"/>
        <w:spacing w:line="480" w:lineRule="auto"/>
        <w:rPr>
          <w:rStyle w:val="Refdecomentario"/>
          <w:sz w:val="24"/>
          <w:szCs w:val="24"/>
          <w:lang w:val="en-GB"/>
        </w:rPr>
        <w:pPrChange w:id="232" w:author="David Ferreiro Garcia" w:date="2023-02-16T13:35:00Z">
          <w:pPr/>
        </w:pPrChange>
      </w:pPr>
      <w:r w:rsidRPr="00D3128F">
        <w:rPr>
          <w:rStyle w:val="Refdecomentario"/>
          <w:sz w:val="24"/>
          <w:szCs w:val="24"/>
          <w:lang w:val="en-GB"/>
        </w:rPr>
        <w:br w:type="page"/>
      </w:r>
    </w:p>
    <w:p w14:paraId="464EB58E" w14:textId="77777777" w:rsidR="001629D7" w:rsidRDefault="001629D7" w:rsidP="00997E4D">
      <w:pPr>
        <w:rPr>
          <w:lang w:val="en-GB"/>
        </w:rPr>
        <w:sectPr w:rsidR="001629D7" w:rsidSect="001B262D">
          <w:pgSz w:w="11900" w:h="16840"/>
          <w:pgMar w:top="1417" w:right="1701" w:bottom="1417" w:left="1701" w:header="708" w:footer="708" w:gutter="0"/>
          <w:lnNumType w:countBy="1" w:restart="continuous"/>
          <w:cols w:space="708"/>
          <w:docGrid w:linePitch="360"/>
        </w:sectPr>
      </w:pPr>
    </w:p>
    <w:p w14:paraId="542EE8B3" w14:textId="4681147C" w:rsidR="00AB6274" w:rsidRPr="00D3128F" w:rsidRDefault="00184CED" w:rsidP="00437603">
      <w:pPr>
        <w:rPr>
          <w:lang w:val="en-GB"/>
        </w:rPr>
      </w:pPr>
      <w:ins w:id="233" w:author="David Ferreiro Garcia" w:date="2023-02-16T12:16:00Z">
        <w:r>
          <w:rPr>
            <w:noProof/>
            <w:lang w:eastAsia="es-ES"/>
          </w:rPr>
          <w:lastRenderedPageBreak/>
          <w:drawing>
            <wp:inline distT="0" distB="0" distL="0" distR="0" wp14:anchorId="2D124FE8" wp14:editId="45A530E9">
              <wp:extent cx="9362780" cy="4173166"/>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4"/>
                      <a:srcRect l="1094" t="9724" b="11900"/>
                      <a:stretch/>
                    </pic:blipFill>
                    <pic:spPr bwMode="auto">
                      <a:xfrm>
                        <a:off x="0" y="0"/>
                        <a:ext cx="9365138" cy="4174217"/>
                      </a:xfrm>
                      <a:prstGeom prst="rect">
                        <a:avLst/>
                      </a:prstGeom>
                      <a:ln>
                        <a:noFill/>
                      </a:ln>
                      <a:extLst>
                        <a:ext uri="{53640926-AAD7-44D8-BBD7-CCE9431645EC}">
                          <a14:shadowObscured xmlns:a14="http://schemas.microsoft.com/office/drawing/2010/main"/>
                        </a:ext>
                      </a:extLst>
                    </pic:spPr>
                  </pic:pic>
                </a:graphicData>
              </a:graphic>
            </wp:inline>
          </w:drawing>
        </w:r>
      </w:ins>
    </w:p>
    <w:p w14:paraId="5497D5FC" w14:textId="4CF6AEBF" w:rsidR="001629D7" w:rsidRPr="00C31B65" w:rsidRDefault="000A588E" w:rsidP="00C31B65">
      <w:pPr>
        <w:rPr>
          <w:i/>
          <w:iCs/>
          <w:lang w:val="en-GB"/>
        </w:rPr>
        <w:sectPr w:rsidR="001629D7" w:rsidRPr="00C31B65" w:rsidSect="001629D7">
          <w:pgSz w:w="16840" w:h="11900" w:orient="landscape"/>
          <w:pgMar w:top="1701" w:right="1418" w:bottom="1701" w:left="1418" w:header="709" w:footer="709" w:gutter="0"/>
          <w:lnNumType w:countBy="1" w:restart="continuous"/>
          <w:cols w:space="708"/>
          <w:docGrid w:linePitch="360"/>
        </w:sectPr>
      </w:pPr>
      <w:r w:rsidRPr="00D3128F">
        <w:rPr>
          <w:i/>
          <w:iCs/>
          <w:lang w:val="en-GB"/>
        </w:rPr>
        <w:t xml:space="preserve">Figure </w:t>
      </w:r>
      <w:r w:rsidR="00546E34">
        <w:rPr>
          <w:i/>
          <w:iCs/>
          <w:lang w:val="en-GB"/>
        </w:rPr>
        <w:t>1.</w:t>
      </w:r>
    </w:p>
    <w:p w14:paraId="3E70B25B" w14:textId="4890857D" w:rsidR="00546E34" w:rsidRPr="00D3128F" w:rsidRDefault="00184CED" w:rsidP="0022259F">
      <w:pPr>
        <w:jc w:val="center"/>
        <w:rPr>
          <w:lang w:val="en-GB"/>
        </w:rPr>
      </w:pPr>
      <w:commentRangeStart w:id="234"/>
      <w:r>
        <w:rPr>
          <w:noProof/>
          <w:lang w:eastAsia="es-ES"/>
        </w:rPr>
        <w:lastRenderedPageBreak/>
        <w:drawing>
          <wp:inline distT="0" distB="0" distL="0" distR="0" wp14:anchorId="1F28CA74" wp14:editId="3B309981">
            <wp:extent cx="8892540" cy="46450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a:stretch>
                      <a:fillRect/>
                    </a:stretch>
                  </pic:blipFill>
                  <pic:spPr>
                    <a:xfrm>
                      <a:off x="0" y="0"/>
                      <a:ext cx="8892540" cy="4645025"/>
                    </a:xfrm>
                    <a:prstGeom prst="rect">
                      <a:avLst/>
                    </a:prstGeom>
                  </pic:spPr>
                </pic:pic>
              </a:graphicData>
            </a:graphic>
          </wp:inline>
        </w:drawing>
      </w:r>
      <w:commentRangeEnd w:id="234"/>
      <w:r w:rsidR="0022259F">
        <w:rPr>
          <w:rStyle w:val="Refdecomentario"/>
        </w:rPr>
        <w:commentReference w:id="234"/>
      </w:r>
    </w:p>
    <w:p w14:paraId="355F4BE0" w14:textId="04A006E6" w:rsidR="004A3DD5" w:rsidRPr="00D3128F" w:rsidRDefault="00546E34" w:rsidP="00563846">
      <w:pPr>
        <w:rPr>
          <w:i/>
          <w:iCs/>
          <w:lang w:val="en-GB"/>
        </w:rPr>
      </w:pPr>
      <w:r w:rsidRPr="00D3128F">
        <w:rPr>
          <w:i/>
          <w:iCs/>
          <w:lang w:val="en-GB"/>
        </w:rPr>
        <w:t xml:space="preserve">Figure </w:t>
      </w:r>
      <w:r>
        <w:rPr>
          <w:i/>
          <w:iCs/>
          <w:lang w:val="en-GB"/>
        </w:rPr>
        <w:t>2.</w:t>
      </w:r>
    </w:p>
    <w:sectPr w:rsidR="004A3DD5" w:rsidRPr="00D3128F" w:rsidSect="00C31B65">
      <w:pgSz w:w="16840" w:h="11900" w:orient="landscape"/>
      <w:pgMar w:top="1701" w:right="1418" w:bottom="1701"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David Ferreiro Garcia" w:date="2023-02-17T13:22:00Z" w:initials="DFG">
    <w:p w14:paraId="7E70224C" w14:textId="2D84AD2C" w:rsidR="00764541" w:rsidRDefault="00764541">
      <w:pPr>
        <w:pStyle w:val="Textocomentario"/>
      </w:pPr>
      <w:r>
        <w:rPr>
          <w:rStyle w:val="Refdecomentario"/>
        </w:rPr>
        <w:annotationRef/>
      </w:r>
      <w:r>
        <w:t>Teníamos escrita la abreviatura más adelante, por lo que la puse la primera vez que lo nombramos y la usé siempre. Antes solo la poníamos una vez y no la usábamos</w:t>
      </w:r>
    </w:p>
  </w:comment>
  <w:comment w:id="234" w:author="David Ferreiro Garcia" w:date="2023-02-16T13:46:00Z" w:initials="DFG">
    <w:p w14:paraId="36FA1745" w14:textId="77777777" w:rsidR="0022259F" w:rsidRDefault="0022259F">
      <w:pPr>
        <w:pStyle w:val="Textocomentario"/>
      </w:pPr>
      <w:r>
        <w:rPr>
          <w:rStyle w:val="Refdecomentario"/>
        </w:rPr>
        <w:annotationRef/>
      </w:r>
      <w:r>
        <w:t>Dejé el tamaño de la letra de Tolerance y Substitutuon model al mismo tamaño porque comprobé que es el mismo que el del título del eje y, si no la cambio.</w:t>
      </w:r>
    </w:p>
    <w:p w14:paraId="161D9F92" w14:textId="77777777" w:rsidR="0022259F" w:rsidRDefault="0022259F">
      <w:pPr>
        <w:pStyle w:val="Textocomentario"/>
      </w:pPr>
    </w:p>
    <w:p w14:paraId="65C628E6" w14:textId="397C6F5D" w:rsidR="0022259F" w:rsidRDefault="0022259F">
      <w:pPr>
        <w:pStyle w:val="Textocomentario"/>
      </w:pPr>
      <w:r>
        <w:t>Quité la tercera línea de ABC Method ya que solo presento el rejection y lo puse ene l título, pero quizás quede mejor abajo, no 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70224C" w15:done="0"/>
  <w15:commentEx w15:paraId="65C628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9FE33" w16cex:dateUtc="2023-02-17T12:22:00Z"/>
  <w16cex:commentExtensible w16cex:durableId="2798B230" w16cex:dateUtc="2023-02-16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70224C" w16cid:durableId="2799FE33"/>
  <w16cid:commentId w16cid:paraId="65C628E6" w16cid:durableId="2798B2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1CF83" w14:textId="77777777" w:rsidR="005E57F4" w:rsidRDefault="005E57F4" w:rsidP="001B262D">
      <w:r>
        <w:separator/>
      </w:r>
    </w:p>
  </w:endnote>
  <w:endnote w:type="continuationSeparator" w:id="0">
    <w:p w14:paraId="7CA01E63" w14:textId="77777777" w:rsidR="005E57F4" w:rsidRDefault="005E57F4" w:rsidP="001B2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7378" w14:textId="40851475" w:rsidR="00E431EE" w:rsidRDefault="00E431EE" w:rsidP="006E3AEC">
    <w:pPr>
      <w:pStyle w:val="Piedepgina"/>
      <w:framePr w:wrap="around" w:vAnchor="text" w:hAnchor="margin" w:xAlign="right" w:y="1"/>
      <w:rPr>
        <w:ins w:id="185" w:author="Miguel Arenas Busto" w:date="2023-02-14T10:51:00Z"/>
        <w:rStyle w:val="Nmerodepgina"/>
      </w:rPr>
    </w:pPr>
    <w:ins w:id="186" w:author="Miguel Arenas Busto" w:date="2023-02-14T10:51:00Z">
      <w:r>
        <w:rPr>
          <w:rStyle w:val="Nmerodepgina"/>
        </w:rPr>
        <w:fldChar w:fldCharType="begin"/>
      </w:r>
      <w:r>
        <w:rPr>
          <w:rStyle w:val="Nmerodepgina"/>
        </w:rPr>
        <w:instrText xml:space="preserve">PAGE  </w:instrText>
      </w:r>
    </w:ins>
    <w:r>
      <w:rPr>
        <w:rStyle w:val="Nmerodepgina"/>
      </w:rPr>
      <w:fldChar w:fldCharType="separate"/>
    </w:r>
    <w:r w:rsidR="00185461">
      <w:rPr>
        <w:rStyle w:val="Nmerodepgina"/>
        <w:noProof/>
      </w:rPr>
      <w:t>29</w:t>
    </w:r>
    <w:ins w:id="187" w:author="Miguel Arenas Busto" w:date="2023-02-14T10:51:00Z">
      <w:r>
        <w:rPr>
          <w:rStyle w:val="Nmerodepgina"/>
        </w:rPr>
        <w:fldChar w:fldCharType="end"/>
      </w:r>
    </w:ins>
  </w:p>
  <w:p w14:paraId="761D5DF5" w14:textId="77777777" w:rsidR="00E431EE" w:rsidRDefault="00E431EE">
    <w:pPr>
      <w:pStyle w:val="Piedepgina"/>
      <w:ind w:right="360"/>
      <w:pPrChange w:id="188" w:author="Miguel Arenas Busto" w:date="2023-02-14T10:51:00Z">
        <w:pPr>
          <w:pStyle w:val="Piedepgina"/>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34C0E" w14:textId="77777777" w:rsidR="00E431EE" w:rsidRDefault="00E431EE" w:rsidP="006E3AEC">
    <w:pPr>
      <w:pStyle w:val="Piedepgina"/>
      <w:framePr w:wrap="around" w:vAnchor="text" w:hAnchor="margin" w:xAlign="right" w:y="1"/>
      <w:rPr>
        <w:ins w:id="189" w:author="Miguel Arenas Busto" w:date="2023-02-14T10:51:00Z"/>
        <w:rStyle w:val="Nmerodepgina"/>
      </w:rPr>
    </w:pPr>
    <w:ins w:id="190" w:author="Miguel Arenas Busto" w:date="2023-02-14T10:51:00Z">
      <w:r>
        <w:rPr>
          <w:rStyle w:val="Nmerodepgina"/>
        </w:rPr>
        <w:fldChar w:fldCharType="begin"/>
      </w:r>
      <w:r>
        <w:rPr>
          <w:rStyle w:val="Nmerodepgina"/>
        </w:rPr>
        <w:instrText xml:space="preserve">PAGE  </w:instrText>
      </w:r>
    </w:ins>
    <w:r>
      <w:rPr>
        <w:rStyle w:val="Nmerodepgina"/>
      </w:rPr>
      <w:fldChar w:fldCharType="separate"/>
    </w:r>
    <w:r w:rsidR="009E349B">
      <w:rPr>
        <w:rStyle w:val="Nmerodepgina"/>
        <w:noProof/>
      </w:rPr>
      <w:t>26</w:t>
    </w:r>
    <w:ins w:id="191" w:author="Miguel Arenas Busto" w:date="2023-02-14T10:51:00Z">
      <w:r>
        <w:rPr>
          <w:rStyle w:val="Nmerodepgina"/>
        </w:rPr>
        <w:fldChar w:fldCharType="end"/>
      </w:r>
    </w:ins>
  </w:p>
  <w:p w14:paraId="4925E5F2" w14:textId="77777777" w:rsidR="00E431EE" w:rsidRDefault="00E431EE" w:rsidP="0048431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3F23D" w14:textId="77777777" w:rsidR="005E57F4" w:rsidRDefault="005E57F4" w:rsidP="001B262D">
      <w:r>
        <w:separator/>
      </w:r>
    </w:p>
  </w:footnote>
  <w:footnote w:type="continuationSeparator" w:id="0">
    <w:p w14:paraId="7B3D8BE8" w14:textId="77777777" w:rsidR="005E57F4" w:rsidRDefault="005E57F4" w:rsidP="001B2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11AF5"/>
    <w:multiLevelType w:val="hybridMultilevel"/>
    <w:tmpl w:val="8236CA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AC4165"/>
    <w:multiLevelType w:val="hybridMultilevel"/>
    <w:tmpl w:val="DFD2299C"/>
    <w:lvl w:ilvl="0" w:tplc="0CA460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B71C25"/>
    <w:multiLevelType w:val="hybridMultilevel"/>
    <w:tmpl w:val="8236CA96"/>
    <w:lvl w:ilvl="0" w:tplc="0CA460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F543F47"/>
    <w:multiLevelType w:val="multilevel"/>
    <w:tmpl w:val="DFD2299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9F27C28"/>
    <w:multiLevelType w:val="hybridMultilevel"/>
    <w:tmpl w:val="95BA9A08"/>
    <w:lvl w:ilvl="0" w:tplc="00030409">
      <w:start w:val="1"/>
      <w:numFmt w:val="bullet"/>
      <w:lvlText w:val="o"/>
      <w:lvlJc w:val="left"/>
      <w:pPr>
        <w:ind w:left="720" w:hanging="360"/>
      </w:pPr>
      <w:rPr>
        <w:rFonts w:ascii="Courier New" w:hAnsi="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997101709">
    <w:abstractNumId w:val="4"/>
  </w:num>
  <w:num w:numId="2" w16cid:durableId="579755366">
    <w:abstractNumId w:val="1"/>
  </w:num>
  <w:num w:numId="3" w16cid:durableId="1066344678">
    <w:abstractNumId w:val="2"/>
  </w:num>
  <w:num w:numId="4" w16cid:durableId="2034569801">
    <w:abstractNumId w:val="3"/>
  </w:num>
  <w:num w:numId="5" w16cid:durableId="13730753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Ferreiro Garcia">
    <w15:presenceInfo w15:providerId="AD" w15:userId="S::david.ferreiro.garcia@uvigo.gal::f9cc6081-ed18-449a-9128-6005f764bb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2D"/>
    <w:rsid w:val="00001A8B"/>
    <w:rsid w:val="00002E77"/>
    <w:rsid w:val="00002FB6"/>
    <w:rsid w:val="000042AF"/>
    <w:rsid w:val="00004A96"/>
    <w:rsid w:val="00004E2D"/>
    <w:rsid w:val="000057D5"/>
    <w:rsid w:val="000066A8"/>
    <w:rsid w:val="00010879"/>
    <w:rsid w:val="00010F1E"/>
    <w:rsid w:val="00012274"/>
    <w:rsid w:val="00012BCC"/>
    <w:rsid w:val="00013F9F"/>
    <w:rsid w:val="000148C7"/>
    <w:rsid w:val="00015666"/>
    <w:rsid w:val="0001614A"/>
    <w:rsid w:val="00017016"/>
    <w:rsid w:val="00017A43"/>
    <w:rsid w:val="00023632"/>
    <w:rsid w:val="00023980"/>
    <w:rsid w:val="0002499F"/>
    <w:rsid w:val="00024A7B"/>
    <w:rsid w:val="0002558D"/>
    <w:rsid w:val="000267E9"/>
    <w:rsid w:val="000272AC"/>
    <w:rsid w:val="00027E19"/>
    <w:rsid w:val="00030C65"/>
    <w:rsid w:val="00034193"/>
    <w:rsid w:val="00034337"/>
    <w:rsid w:val="00036800"/>
    <w:rsid w:val="00036D51"/>
    <w:rsid w:val="00041C3D"/>
    <w:rsid w:val="00041FC4"/>
    <w:rsid w:val="00042FD9"/>
    <w:rsid w:val="000440AF"/>
    <w:rsid w:val="000454D4"/>
    <w:rsid w:val="00045A4F"/>
    <w:rsid w:val="00045E80"/>
    <w:rsid w:val="0004650C"/>
    <w:rsid w:val="00046810"/>
    <w:rsid w:val="00046CCC"/>
    <w:rsid w:val="00050F00"/>
    <w:rsid w:val="000510DB"/>
    <w:rsid w:val="000516F8"/>
    <w:rsid w:val="000519C7"/>
    <w:rsid w:val="00052209"/>
    <w:rsid w:val="000566D6"/>
    <w:rsid w:val="0006106A"/>
    <w:rsid w:val="00061141"/>
    <w:rsid w:val="00061D53"/>
    <w:rsid w:val="000662CB"/>
    <w:rsid w:val="000665EC"/>
    <w:rsid w:val="00071210"/>
    <w:rsid w:val="00071D41"/>
    <w:rsid w:val="00071E49"/>
    <w:rsid w:val="00072300"/>
    <w:rsid w:val="000736F2"/>
    <w:rsid w:val="00074D60"/>
    <w:rsid w:val="00074DF5"/>
    <w:rsid w:val="00074F91"/>
    <w:rsid w:val="00075C62"/>
    <w:rsid w:val="00076969"/>
    <w:rsid w:val="00077BA9"/>
    <w:rsid w:val="00080159"/>
    <w:rsid w:val="0008036E"/>
    <w:rsid w:val="00080395"/>
    <w:rsid w:val="00081576"/>
    <w:rsid w:val="00082585"/>
    <w:rsid w:val="000829BA"/>
    <w:rsid w:val="00083895"/>
    <w:rsid w:val="00083ACF"/>
    <w:rsid w:val="00083BDC"/>
    <w:rsid w:val="00083E4F"/>
    <w:rsid w:val="0008450E"/>
    <w:rsid w:val="0008484C"/>
    <w:rsid w:val="0008650E"/>
    <w:rsid w:val="00086B09"/>
    <w:rsid w:val="000923E3"/>
    <w:rsid w:val="0009271A"/>
    <w:rsid w:val="00094951"/>
    <w:rsid w:val="0009567D"/>
    <w:rsid w:val="00095C93"/>
    <w:rsid w:val="00096091"/>
    <w:rsid w:val="00096B3B"/>
    <w:rsid w:val="00097429"/>
    <w:rsid w:val="000976E4"/>
    <w:rsid w:val="000A343F"/>
    <w:rsid w:val="000A588E"/>
    <w:rsid w:val="000A7780"/>
    <w:rsid w:val="000B1115"/>
    <w:rsid w:val="000B25B5"/>
    <w:rsid w:val="000B25D2"/>
    <w:rsid w:val="000B26DA"/>
    <w:rsid w:val="000B3A95"/>
    <w:rsid w:val="000B4354"/>
    <w:rsid w:val="000B5825"/>
    <w:rsid w:val="000B6C0C"/>
    <w:rsid w:val="000B6ED2"/>
    <w:rsid w:val="000B7403"/>
    <w:rsid w:val="000B7DD2"/>
    <w:rsid w:val="000C01C1"/>
    <w:rsid w:val="000C070B"/>
    <w:rsid w:val="000C08D3"/>
    <w:rsid w:val="000C0C29"/>
    <w:rsid w:val="000C0C7E"/>
    <w:rsid w:val="000C1D12"/>
    <w:rsid w:val="000C20D0"/>
    <w:rsid w:val="000C22EB"/>
    <w:rsid w:val="000C433A"/>
    <w:rsid w:val="000C4C23"/>
    <w:rsid w:val="000C6A91"/>
    <w:rsid w:val="000C723C"/>
    <w:rsid w:val="000D0D66"/>
    <w:rsid w:val="000D3FA9"/>
    <w:rsid w:val="000D4278"/>
    <w:rsid w:val="000D55A4"/>
    <w:rsid w:val="000D7A20"/>
    <w:rsid w:val="000E508C"/>
    <w:rsid w:val="000E5906"/>
    <w:rsid w:val="000E7482"/>
    <w:rsid w:val="000F01BB"/>
    <w:rsid w:val="000F0E18"/>
    <w:rsid w:val="000F1AD2"/>
    <w:rsid w:val="000F1FBF"/>
    <w:rsid w:val="000F37AF"/>
    <w:rsid w:val="000F393E"/>
    <w:rsid w:val="000F39D0"/>
    <w:rsid w:val="000F4DB1"/>
    <w:rsid w:val="000F4E56"/>
    <w:rsid w:val="000F5335"/>
    <w:rsid w:val="000F55DA"/>
    <w:rsid w:val="000F5937"/>
    <w:rsid w:val="000F5FEC"/>
    <w:rsid w:val="000F6E7F"/>
    <w:rsid w:val="000F789E"/>
    <w:rsid w:val="000F7A1C"/>
    <w:rsid w:val="001001FB"/>
    <w:rsid w:val="00100CEC"/>
    <w:rsid w:val="00103480"/>
    <w:rsid w:val="001037D9"/>
    <w:rsid w:val="00105600"/>
    <w:rsid w:val="0011004B"/>
    <w:rsid w:val="001102DB"/>
    <w:rsid w:val="00111703"/>
    <w:rsid w:val="00114742"/>
    <w:rsid w:val="00114870"/>
    <w:rsid w:val="00114AE3"/>
    <w:rsid w:val="00114D2E"/>
    <w:rsid w:val="00114D66"/>
    <w:rsid w:val="0011576E"/>
    <w:rsid w:val="00116653"/>
    <w:rsid w:val="00116663"/>
    <w:rsid w:val="00117994"/>
    <w:rsid w:val="00117DE4"/>
    <w:rsid w:val="001203BD"/>
    <w:rsid w:val="001214F7"/>
    <w:rsid w:val="00121A01"/>
    <w:rsid w:val="00122074"/>
    <w:rsid w:val="001231DB"/>
    <w:rsid w:val="00125A28"/>
    <w:rsid w:val="00125B83"/>
    <w:rsid w:val="00125F8A"/>
    <w:rsid w:val="00126304"/>
    <w:rsid w:val="001267F8"/>
    <w:rsid w:val="00130BA4"/>
    <w:rsid w:val="00133CAC"/>
    <w:rsid w:val="00135391"/>
    <w:rsid w:val="00136A81"/>
    <w:rsid w:val="00137B81"/>
    <w:rsid w:val="001405D3"/>
    <w:rsid w:val="0014081F"/>
    <w:rsid w:val="00140F82"/>
    <w:rsid w:val="00141B89"/>
    <w:rsid w:val="00144D23"/>
    <w:rsid w:val="00144D3A"/>
    <w:rsid w:val="00144D65"/>
    <w:rsid w:val="00147298"/>
    <w:rsid w:val="0015025C"/>
    <w:rsid w:val="00150614"/>
    <w:rsid w:val="0015187D"/>
    <w:rsid w:val="00152125"/>
    <w:rsid w:val="001527C4"/>
    <w:rsid w:val="00152F23"/>
    <w:rsid w:val="00153347"/>
    <w:rsid w:val="00155BDD"/>
    <w:rsid w:val="00156AAA"/>
    <w:rsid w:val="00161543"/>
    <w:rsid w:val="00161EFA"/>
    <w:rsid w:val="001629D7"/>
    <w:rsid w:val="00163282"/>
    <w:rsid w:val="001634EE"/>
    <w:rsid w:val="00163B2B"/>
    <w:rsid w:val="00164C42"/>
    <w:rsid w:val="00165115"/>
    <w:rsid w:val="0016533E"/>
    <w:rsid w:val="001653D1"/>
    <w:rsid w:val="00165FEE"/>
    <w:rsid w:val="0016621C"/>
    <w:rsid w:val="00166835"/>
    <w:rsid w:val="0017063D"/>
    <w:rsid w:val="001711A0"/>
    <w:rsid w:val="00171F17"/>
    <w:rsid w:val="00172504"/>
    <w:rsid w:val="00173004"/>
    <w:rsid w:val="0017355A"/>
    <w:rsid w:val="001759B7"/>
    <w:rsid w:val="001767D8"/>
    <w:rsid w:val="00176828"/>
    <w:rsid w:val="00180AB6"/>
    <w:rsid w:val="001813D1"/>
    <w:rsid w:val="00181AD6"/>
    <w:rsid w:val="00183DE9"/>
    <w:rsid w:val="001842C5"/>
    <w:rsid w:val="00184CED"/>
    <w:rsid w:val="00184FAD"/>
    <w:rsid w:val="0018537C"/>
    <w:rsid w:val="00185461"/>
    <w:rsid w:val="00185B1C"/>
    <w:rsid w:val="0018714B"/>
    <w:rsid w:val="001913BF"/>
    <w:rsid w:val="00191F1D"/>
    <w:rsid w:val="00194839"/>
    <w:rsid w:val="00194AD6"/>
    <w:rsid w:val="00195ECA"/>
    <w:rsid w:val="00196BC3"/>
    <w:rsid w:val="00197037"/>
    <w:rsid w:val="001A1F7D"/>
    <w:rsid w:val="001A38E0"/>
    <w:rsid w:val="001A48B1"/>
    <w:rsid w:val="001A5345"/>
    <w:rsid w:val="001A6F6F"/>
    <w:rsid w:val="001A74DC"/>
    <w:rsid w:val="001A78AB"/>
    <w:rsid w:val="001A7C72"/>
    <w:rsid w:val="001B07AC"/>
    <w:rsid w:val="001B0C00"/>
    <w:rsid w:val="001B0F8D"/>
    <w:rsid w:val="001B1C04"/>
    <w:rsid w:val="001B262D"/>
    <w:rsid w:val="001B28A3"/>
    <w:rsid w:val="001B2F72"/>
    <w:rsid w:val="001B40ED"/>
    <w:rsid w:val="001B4A4F"/>
    <w:rsid w:val="001B4C40"/>
    <w:rsid w:val="001B4E6F"/>
    <w:rsid w:val="001B4EA3"/>
    <w:rsid w:val="001B59B9"/>
    <w:rsid w:val="001B59E2"/>
    <w:rsid w:val="001B6DF6"/>
    <w:rsid w:val="001B7B61"/>
    <w:rsid w:val="001C11F0"/>
    <w:rsid w:val="001C17FA"/>
    <w:rsid w:val="001C1CEB"/>
    <w:rsid w:val="001C27EF"/>
    <w:rsid w:val="001C3122"/>
    <w:rsid w:val="001C3B38"/>
    <w:rsid w:val="001C3EDA"/>
    <w:rsid w:val="001C45B7"/>
    <w:rsid w:val="001C467E"/>
    <w:rsid w:val="001C62B9"/>
    <w:rsid w:val="001D0353"/>
    <w:rsid w:val="001D0EA6"/>
    <w:rsid w:val="001D3D7D"/>
    <w:rsid w:val="001D419E"/>
    <w:rsid w:val="001D4C1F"/>
    <w:rsid w:val="001D4C63"/>
    <w:rsid w:val="001D544D"/>
    <w:rsid w:val="001D7ED5"/>
    <w:rsid w:val="001E09D3"/>
    <w:rsid w:val="001E11A7"/>
    <w:rsid w:val="001E2336"/>
    <w:rsid w:val="001E2432"/>
    <w:rsid w:val="001E24F1"/>
    <w:rsid w:val="001E391C"/>
    <w:rsid w:val="001E4503"/>
    <w:rsid w:val="001E7394"/>
    <w:rsid w:val="001E7B4D"/>
    <w:rsid w:val="001F1138"/>
    <w:rsid w:val="001F13DE"/>
    <w:rsid w:val="001F427F"/>
    <w:rsid w:val="001F42EE"/>
    <w:rsid w:val="001F4E60"/>
    <w:rsid w:val="002016C3"/>
    <w:rsid w:val="00202F35"/>
    <w:rsid w:val="002042AA"/>
    <w:rsid w:val="00204933"/>
    <w:rsid w:val="002058FC"/>
    <w:rsid w:val="0020626D"/>
    <w:rsid w:val="002063CA"/>
    <w:rsid w:val="00210827"/>
    <w:rsid w:val="00210BBF"/>
    <w:rsid w:val="00210BDD"/>
    <w:rsid w:val="00211777"/>
    <w:rsid w:val="002133F3"/>
    <w:rsid w:val="00213E2E"/>
    <w:rsid w:val="002145D2"/>
    <w:rsid w:val="00216A2D"/>
    <w:rsid w:val="00217066"/>
    <w:rsid w:val="00217411"/>
    <w:rsid w:val="00221DB2"/>
    <w:rsid w:val="0022259F"/>
    <w:rsid w:val="00222D2F"/>
    <w:rsid w:val="002269B7"/>
    <w:rsid w:val="00230BBE"/>
    <w:rsid w:val="00230BD5"/>
    <w:rsid w:val="00232044"/>
    <w:rsid w:val="002320AE"/>
    <w:rsid w:val="00232BB0"/>
    <w:rsid w:val="0023359D"/>
    <w:rsid w:val="00233833"/>
    <w:rsid w:val="00233985"/>
    <w:rsid w:val="00234A34"/>
    <w:rsid w:val="00234C98"/>
    <w:rsid w:val="00235004"/>
    <w:rsid w:val="002356D4"/>
    <w:rsid w:val="002357F3"/>
    <w:rsid w:val="00236D20"/>
    <w:rsid w:val="00236D94"/>
    <w:rsid w:val="00241DC5"/>
    <w:rsid w:val="0024354D"/>
    <w:rsid w:val="00244BA4"/>
    <w:rsid w:val="00250D2B"/>
    <w:rsid w:val="00250EFA"/>
    <w:rsid w:val="00251215"/>
    <w:rsid w:val="002528DD"/>
    <w:rsid w:val="002534C9"/>
    <w:rsid w:val="0025371F"/>
    <w:rsid w:val="002544EC"/>
    <w:rsid w:val="00255650"/>
    <w:rsid w:val="00256481"/>
    <w:rsid w:val="002569BE"/>
    <w:rsid w:val="00257D6B"/>
    <w:rsid w:val="0026100C"/>
    <w:rsid w:val="00262B99"/>
    <w:rsid w:val="00262D26"/>
    <w:rsid w:val="00262EFE"/>
    <w:rsid w:val="00263625"/>
    <w:rsid w:val="00264F2D"/>
    <w:rsid w:val="00265224"/>
    <w:rsid w:val="00266296"/>
    <w:rsid w:val="002666D1"/>
    <w:rsid w:val="002702CD"/>
    <w:rsid w:val="00271CF9"/>
    <w:rsid w:val="00272103"/>
    <w:rsid w:val="002730EA"/>
    <w:rsid w:val="00273C95"/>
    <w:rsid w:val="002766A0"/>
    <w:rsid w:val="002766C6"/>
    <w:rsid w:val="00276D61"/>
    <w:rsid w:val="00277907"/>
    <w:rsid w:val="00281AFF"/>
    <w:rsid w:val="00282E98"/>
    <w:rsid w:val="00282FBA"/>
    <w:rsid w:val="00283866"/>
    <w:rsid w:val="00283C71"/>
    <w:rsid w:val="002853C5"/>
    <w:rsid w:val="0029053D"/>
    <w:rsid w:val="00290619"/>
    <w:rsid w:val="00290BFE"/>
    <w:rsid w:val="0029174C"/>
    <w:rsid w:val="00291C5E"/>
    <w:rsid w:val="00291FFC"/>
    <w:rsid w:val="002920A7"/>
    <w:rsid w:val="002925F8"/>
    <w:rsid w:val="00292C97"/>
    <w:rsid w:val="0029361F"/>
    <w:rsid w:val="00296BD5"/>
    <w:rsid w:val="00297D38"/>
    <w:rsid w:val="002A0F0E"/>
    <w:rsid w:val="002A14B8"/>
    <w:rsid w:val="002A1F6B"/>
    <w:rsid w:val="002A22FF"/>
    <w:rsid w:val="002A2EA6"/>
    <w:rsid w:val="002A3253"/>
    <w:rsid w:val="002A3864"/>
    <w:rsid w:val="002A38F8"/>
    <w:rsid w:val="002A5A04"/>
    <w:rsid w:val="002B1917"/>
    <w:rsid w:val="002B1DCA"/>
    <w:rsid w:val="002B4C1E"/>
    <w:rsid w:val="002B4DBE"/>
    <w:rsid w:val="002B6249"/>
    <w:rsid w:val="002B67A9"/>
    <w:rsid w:val="002B6F52"/>
    <w:rsid w:val="002C1DF7"/>
    <w:rsid w:val="002C24FA"/>
    <w:rsid w:val="002C4258"/>
    <w:rsid w:val="002C4CF7"/>
    <w:rsid w:val="002C5677"/>
    <w:rsid w:val="002C6A70"/>
    <w:rsid w:val="002D0985"/>
    <w:rsid w:val="002D1D1E"/>
    <w:rsid w:val="002D27A0"/>
    <w:rsid w:val="002D2D02"/>
    <w:rsid w:val="002D30E2"/>
    <w:rsid w:val="002D3491"/>
    <w:rsid w:val="002D3E3D"/>
    <w:rsid w:val="002D45FD"/>
    <w:rsid w:val="002D4EE5"/>
    <w:rsid w:val="002D5109"/>
    <w:rsid w:val="002E0536"/>
    <w:rsid w:val="002E1A21"/>
    <w:rsid w:val="002E1DC2"/>
    <w:rsid w:val="002E23EC"/>
    <w:rsid w:val="002E2BDE"/>
    <w:rsid w:val="002E333F"/>
    <w:rsid w:val="002E359E"/>
    <w:rsid w:val="002E4070"/>
    <w:rsid w:val="002E44B5"/>
    <w:rsid w:val="002E559C"/>
    <w:rsid w:val="002E753A"/>
    <w:rsid w:val="002F02EA"/>
    <w:rsid w:val="002F0A06"/>
    <w:rsid w:val="002F1B62"/>
    <w:rsid w:val="002F2281"/>
    <w:rsid w:val="002F29E1"/>
    <w:rsid w:val="002F4542"/>
    <w:rsid w:val="002F6743"/>
    <w:rsid w:val="003000F6"/>
    <w:rsid w:val="003013CA"/>
    <w:rsid w:val="003044E4"/>
    <w:rsid w:val="00304958"/>
    <w:rsid w:val="003049BF"/>
    <w:rsid w:val="00305A61"/>
    <w:rsid w:val="00306555"/>
    <w:rsid w:val="0030767E"/>
    <w:rsid w:val="00307897"/>
    <w:rsid w:val="00311671"/>
    <w:rsid w:val="00311956"/>
    <w:rsid w:val="00311D60"/>
    <w:rsid w:val="00312964"/>
    <w:rsid w:val="00312A1E"/>
    <w:rsid w:val="00313059"/>
    <w:rsid w:val="00313BB1"/>
    <w:rsid w:val="00313E96"/>
    <w:rsid w:val="003154AA"/>
    <w:rsid w:val="00315889"/>
    <w:rsid w:val="003177F2"/>
    <w:rsid w:val="00317FBE"/>
    <w:rsid w:val="00320334"/>
    <w:rsid w:val="00320E55"/>
    <w:rsid w:val="00321675"/>
    <w:rsid w:val="00321898"/>
    <w:rsid w:val="00321C6B"/>
    <w:rsid w:val="0032427E"/>
    <w:rsid w:val="00324548"/>
    <w:rsid w:val="003271CE"/>
    <w:rsid w:val="00327864"/>
    <w:rsid w:val="00330641"/>
    <w:rsid w:val="00330880"/>
    <w:rsid w:val="00331861"/>
    <w:rsid w:val="00331C34"/>
    <w:rsid w:val="00332290"/>
    <w:rsid w:val="00334E50"/>
    <w:rsid w:val="003353AD"/>
    <w:rsid w:val="00335773"/>
    <w:rsid w:val="003358E3"/>
    <w:rsid w:val="003359BE"/>
    <w:rsid w:val="0033605D"/>
    <w:rsid w:val="0033639A"/>
    <w:rsid w:val="003372F3"/>
    <w:rsid w:val="00337475"/>
    <w:rsid w:val="00337497"/>
    <w:rsid w:val="00337752"/>
    <w:rsid w:val="0034012D"/>
    <w:rsid w:val="00341120"/>
    <w:rsid w:val="00341C15"/>
    <w:rsid w:val="00343165"/>
    <w:rsid w:val="00343957"/>
    <w:rsid w:val="00343B1C"/>
    <w:rsid w:val="00344DB4"/>
    <w:rsid w:val="00347207"/>
    <w:rsid w:val="00350059"/>
    <w:rsid w:val="00350E3B"/>
    <w:rsid w:val="0035162D"/>
    <w:rsid w:val="00351DC5"/>
    <w:rsid w:val="00352398"/>
    <w:rsid w:val="003528C8"/>
    <w:rsid w:val="003528DC"/>
    <w:rsid w:val="00352A59"/>
    <w:rsid w:val="003534E2"/>
    <w:rsid w:val="003556BD"/>
    <w:rsid w:val="0035620C"/>
    <w:rsid w:val="003563DB"/>
    <w:rsid w:val="00357F8A"/>
    <w:rsid w:val="00360716"/>
    <w:rsid w:val="00360828"/>
    <w:rsid w:val="003619E4"/>
    <w:rsid w:val="00362571"/>
    <w:rsid w:val="00362876"/>
    <w:rsid w:val="00364AD2"/>
    <w:rsid w:val="0036549B"/>
    <w:rsid w:val="003663C5"/>
    <w:rsid w:val="003706FE"/>
    <w:rsid w:val="00370BF4"/>
    <w:rsid w:val="00370DE3"/>
    <w:rsid w:val="00372355"/>
    <w:rsid w:val="0037246F"/>
    <w:rsid w:val="00372579"/>
    <w:rsid w:val="00372BAF"/>
    <w:rsid w:val="00373688"/>
    <w:rsid w:val="00373D92"/>
    <w:rsid w:val="0037560C"/>
    <w:rsid w:val="00376610"/>
    <w:rsid w:val="00380874"/>
    <w:rsid w:val="00380CB1"/>
    <w:rsid w:val="0038434E"/>
    <w:rsid w:val="00384D83"/>
    <w:rsid w:val="00385D5A"/>
    <w:rsid w:val="00387B91"/>
    <w:rsid w:val="00387EEA"/>
    <w:rsid w:val="003904C3"/>
    <w:rsid w:val="00394218"/>
    <w:rsid w:val="003943DC"/>
    <w:rsid w:val="0039491F"/>
    <w:rsid w:val="003972C1"/>
    <w:rsid w:val="0039789D"/>
    <w:rsid w:val="003A171C"/>
    <w:rsid w:val="003A1F2B"/>
    <w:rsid w:val="003A3791"/>
    <w:rsid w:val="003A628E"/>
    <w:rsid w:val="003A6C9C"/>
    <w:rsid w:val="003B0160"/>
    <w:rsid w:val="003B0AC8"/>
    <w:rsid w:val="003B13D4"/>
    <w:rsid w:val="003B2650"/>
    <w:rsid w:val="003B2F66"/>
    <w:rsid w:val="003B3530"/>
    <w:rsid w:val="003B38E7"/>
    <w:rsid w:val="003B3E65"/>
    <w:rsid w:val="003B5D07"/>
    <w:rsid w:val="003B6F84"/>
    <w:rsid w:val="003B7495"/>
    <w:rsid w:val="003B77AD"/>
    <w:rsid w:val="003B79CE"/>
    <w:rsid w:val="003C018A"/>
    <w:rsid w:val="003C07BE"/>
    <w:rsid w:val="003C1138"/>
    <w:rsid w:val="003C1228"/>
    <w:rsid w:val="003C1BC8"/>
    <w:rsid w:val="003C4922"/>
    <w:rsid w:val="003C4F88"/>
    <w:rsid w:val="003C509D"/>
    <w:rsid w:val="003C518F"/>
    <w:rsid w:val="003C5B70"/>
    <w:rsid w:val="003C5CB4"/>
    <w:rsid w:val="003C657A"/>
    <w:rsid w:val="003C6AB6"/>
    <w:rsid w:val="003C6C47"/>
    <w:rsid w:val="003D05BD"/>
    <w:rsid w:val="003D3081"/>
    <w:rsid w:val="003D3B03"/>
    <w:rsid w:val="003D5280"/>
    <w:rsid w:val="003D5B4F"/>
    <w:rsid w:val="003D6AE1"/>
    <w:rsid w:val="003D6EC3"/>
    <w:rsid w:val="003E03C1"/>
    <w:rsid w:val="003E2ABB"/>
    <w:rsid w:val="003E33E3"/>
    <w:rsid w:val="003F2146"/>
    <w:rsid w:val="003F40E4"/>
    <w:rsid w:val="003F4317"/>
    <w:rsid w:val="003F6816"/>
    <w:rsid w:val="003F6FA1"/>
    <w:rsid w:val="003F767C"/>
    <w:rsid w:val="003F7A62"/>
    <w:rsid w:val="00400F27"/>
    <w:rsid w:val="00401B38"/>
    <w:rsid w:val="004028B9"/>
    <w:rsid w:val="00404279"/>
    <w:rsid w:val="00404ECA"/>
    <w:rsid w:val="00405D36"/>
    <w:rsid w:val="00405E3B"/>
    <w:rsid w:val="00412817"/>
    <w:rsid w:val="004128DE"/>
    <w:rsid w:val="00412977"/>
    <w:rsid w:val="00413BA3"/>
    <w:rsid w:val="00415E7B"/>
    <w:rsid w:val="004161CA"/>
    <w:rsid w:val="004219ED"/>
    <w:rsid w:val="00421CB8"/>
    <w:rsid w:val="00421F1C"/>
    <w:rsid w:val="0042251B"/>
    <w:rsid w:val="00422DB2"/>
    <w:rsid w:val="004237BE"/>
    <w:rsid w:val="00426BF2"/>
    <w:rsid w:val="00427897"/>
    <w:rsid w:val="00431082"/>
    <w:rsid w:val="004316D5"/>
    <w:rsid w:val="00431888"/>
    <w:rsid w:val="00431E69"/>
    <w:rsid w:val="004332D8"/>
    <w:rsid w:val="00434659"/>
    <w:rsid w:val="00434C0C"/>
    <w:rsid w:val="00437603"/>
    <w:rsid w:val="00437676"/>
    <w:rsid w:val="00437B34"/>
    <w:rsid w:val="00437FA6"/>
    <w:rsid w:val="004410CD"/>
    <w:rsid w:val="00442613"/>
    <w:rsid w:val="00443B7B"/>
    <w:rsid w:val="00443BCB"/>
    <w:rsid w:val="00444579"/>
    <w:rsid w:val="0044493F"/>
    <w:rsid w:val="00447B55"/>
    <w:rsid w:val="00450184"/>
    <w:rsid w:val="00451E08"/>
    <w:rsid w:val="00452418"/>
    <w:rsid w:val="00452A26"/>
    <w:rsid w:val="0045304A"/>
    <w:rsid w:val="00453442"/>
    <w:rsid w:val="00454541"/>
    <w:rsid w:val="00454854"/>
    <w:rsid w:val="00455099"/>
    <w:rsid w:val="00455B3E"/>
    <w:rsid w:val="00456B54"/>
    <w:rsid w:val="00460C36"/>
    <w:rsid w:val="00461559"/>
    <w:rsid w:val="004616D1"/>
    <w:rsid w:val="004617FF"/>
    <w:rsid w:val="00461E53"/>
    <w:rsid w:val="00462339"/>
    <w:rsid w:val="004629AA"/>
    <w:rsid w:val="00463CE1"/>
    <w:rsid w:val="00466BC2"/>
    <w:rsid w:val="00467E58"/>
    <w:rsid w:val="00470988"/>
    <w:rsid w:val="00471A3F"/>
    <w:rsid w:val="0047204F"/>
    <w:rsid w:val="00473360"/>
    <w:rsid w:val="004735F3"/>
    <w:rsid w:val="00473A53"/>
    <w:rsid w:val="0047427D"/>
    <w:rsid w:val="00474F83"/>
    <w:rsid w:val="00476D0E"/>
    <w:rsid w:val="00480204"/>
    <w:rsid w:val="0048043D"/>
    <w:rsid w:val="00480B77"/>
    <w:rsid w:val="00480BFF"/>
    <w:rsid w:val="00482951"/>
    <w:rsid w:val="0048431F"/>
    <w:rsid w:val="004851B0"/>
    <w:rsid w:val="00486DC3"/>
    <w:rsid w:val="0049009D"/>
    <w:rsid w:val="00490972"/>
    <w:rsid w:val="004A0D2B"/>
    <w:rsid w:val="004A0E16"/>
    <w:rsid w:val="004A12A2"/>
    <w:rsid w:val="004A151F"/>
    <w:rsid w:val="004A1B40"/>
    <w:rsid w:val="004A35B6"/>
    <w:rsid w:val="004A3DD5"/>
    <w:rsid w:val="004A4491"/>
    <w:rsid w:val="004A6A9E"/>
    <w:rsid w:val="004A6F93"/>
    <w:rsid w:val="004A769A"/>
    <w:rsid w:val="004B02BF"/>
    <w:rsid w:val="004B3CAB"/>
    <w:rsid w:val="004B4F11"/>
    <w:rsid w:val="004B58C5"/>
    <w:rsid w:val="004B61C3"/>
    <w:rsid w:val="004B6756"/>
    <w:rsid w:val="004B7504"/>
    <w:rsid w:val="004B7BF2"/>
    <w:rsid w:val="004C1940"/>
    <w:rsid w:val="004C4D64"/>
    <w:rsid w:val="004C53F6"/>
    <w:rsid w:val="004C55CB"/>
    <w:rsid w:val="004C5DC5"/>
    <w:rsid w:val="004C6069"/>
    <w:rsid w:val="004C660C"/>
    <w:rsid w:val="004C694C"/>
    <w:rsid w:val="004D2697"/>
    <w:rsid w:val="004D2DE1"/>
    <w:rsid w:val="004D2F84"/>
    <w:rsid w:val="004D3372"/>
    <w:rsid w:val="004D361F"/>
    <w:rsid w:val="004D4E6C"/>
    <w:rsid w:val="004D640A"/>
    <w:rsid w:val="004E0589"/>
    <w:rsid w:val="004E077F"/>
    <w:rsid w:val="004E0AF2"/>
    <w:rsid w:val="004E3652"/>
    <w:rsid w:val="004E3AF7"/>
    <w:rsid w:val="004E410A"/>
    <w:rsid w:val="004E4262"/>
    <w:rsid w:val="004E488C"/>
    <w:rsid w:val="004E4988"/>
    <w:rsid w:val="004E689F"/>
    <w:rsid w:val="004F0358"/>
    <w:rsid w:val="004F1932"/>
    <w:rsid w:val="004F2F21"/>
    <w:rsid w:val="004F2F4C"/>
    <w:rsid w:val="004F4462"/>
    <w:rsid w:val="004F49F5"/>
    <w:rsid w:val="004F68A0"/>
    <w:rsid w:val="004F7FFD"/>
    <w:rsid w:val="00501667"/>
    <w:rsid w:val="00501B2B"/>
    <w:rsid w:val="00502035"/>
    <w:rsid w:val="005029F7"/>
    <w:rsid w:val="00502AFB"/>
    <w:rsid w:val="00503099"/>
    <w:rsid w:val="00504A7A"/>
    <w:rsid w:val="00505339"/>
    <w:rsid w:val="005056A2"/>
    <w:rsid w:val="00505D03"/>
    <w:rsid w:val="00505DAA"/>
    <w:rsid w:val="00506539"/>
    <w:rsid w:val="00507AAF"/>
    <w:rsid w:val="00510CE8"/>
    <w:rsid w:val="0051254E"/>
    <w:rsid w:val="00512913"/>
    <w:rsid w:val="005169DF"/>
    <w:rsid w:val="005215C4"/>
    <w:rsid w:val="00521C68"/>
    <w:rsid w:val="00522243"/>
    <w:rsid w:val="005222BB"/>
    <w:rsid w:val="00524492"/>
    <w:rsid w:val="00524C57"/>
    <w:rsid w:val="00531066"/>
    <w:rsid w:val="005313A2"/>
    <w:rsid w:val="00531621"/>
    <w:rsid w:val="00533436"/>
    <w:rsid w:val="0053346C"/>
    <w:rsid w:val="00535C4B"/>
    <w:rsid w:val="00537861"/>
    <w:rsid w:val="00540A03"/>
    <w:rsid w:val="005413C7"/>
    <w:rsid w:val="005427F0"/>
    <w:rsid w:val="005438AE"/>
    <w:rsid w:val="00546956"/>
    <w:rsid w:val="00546E34"/>
    <w:rsid w:val="00547ADD"/>
    <w:rsid w:val="005500CE"/>
    <w:rsid w:val="00551436"/>
    <w:rsid w:val="00551F2F"/>
    <w:rsid w:val="0055386C"/>
    <w:rsid w:val="00554488"/>
    <w:rsid w:val="0055506C"/>
    <w:rsid w:val="00555E24"/>
    <w:rsid w:val="005578B1"/>
    <w:rsid w:val="00557C70"/>
    <w:rsid w:val="00561E6A"/>
    <w:rsid w:val="00562710"/>
    <w:rsid w:val="00562E71"/>
    <w:rsid w:val="0056378C"/>
    <w:rsid w:val="00563846"/>
    <w:rsid w:val="00563FEC"/>
    <w:rsid w:val="005644F8"/>
    <w:rsid w:val="00565141"/>
    <w:rsid w:val="00565A1F"/>
    <w:rsid w:val="005663B2"/>
    <w:rsid w:val="00571269"/>
    <w:rsid w:val="00571C06"/>
    <w:rsid w:val="005723CA"/>
    <w:rsid w:val="00573F94"/>
    <w:rsid w:val="00580ED8"/>
    <w:rsid w:val="00582190"/>
    <w:rsid w:val="00582666"/>
    <w:rsid w:val="00583415"/>
    <w:rsid w:val="0058381D"/>
    <w:rsid w:val="00583904"/>
    <w:rsid w:val="00584D34"/>
    <w:rsid w:val="00586ADF"/>
    <w:rsid w:val="00591DF1"/>
    <w:rsid w:val="0059222B"/>
    <w:rsid w:val="0059242E"/>
    <w:rsid w:val="005936F5"/>
    <w:rsid w:val="00596810"/>
    <w:rsid w:val="00596A4F"/>
    <w:rsid w:val="00597650"/>
    <w:rsid w:val="005A1E2B"/>
    <w:rsid w:val="005A2B6C"/>
    <w:rsid w:val="005A40CA"/>
    <w:rsid w:val="005A4DA0"/>
    <w:rsid w:val="005A5DCB"/>
    <w:rsid w:val="005A60D3"/>
    <w:rsid w:val="005A73EC"/>
    <w:rsid w:val="005B1E17"/>
    <w:rsid w:val="005B1F66"/>
    <w:rsid w:val="005B5AA5"/>
    <w:rsid w:val="005B76D4"/>
    <w:rsid w:val="005C0615"/>
    <w:rsid w:val="005C0BA7"/>
    <w:rsid w:val="005C208C"/>
    <w:rsid w:val="005C2F04"/>
    <w:rsid w:val="005C5CFC"/>
    <w:rsid w:val="005C6EC0"/>
    <w:rsid w:val="005C774B"/>
    <w:rsid w:val="005D0C25"/>
    <w:rsid w:val="005D1A04"/>
    <w:rsid w:val="005D1F81"/>
    <w:rsid w:val="005D44C0"/>
    <w:rsid w:val="005D4B06"/>
    <w:rsid w:val="005D4BB4"/>
    <w:rsid w:val="005D6290"/>
    <w:rsid w:val="005D62B8"/>
    <w:rsid w:val="005D6B9D"/>
    <w:rsid w:val="005D7184"/>
    <w:rsid w:val="005E0494"/>
    <w:rsid w:val="005E183E"/>
    <w:rsid w:val="005E4616"/>
    <w:rsid w:val="005E4EAC"/>
    <w:rsid w:val="005E57F4"/>
    <w:rsid w:val="005E5CB2"/>
    <w:rsid w:val="005E5E20"/>
    <w:rsid w:val="005F1652"/>
    <w:rsid w:val="005F16D7"/>
    <w:rsid w:val="005F1E09"/>
    <w:rsid w:val="005F516C"/>
    <w:rsid w:val="005F5EF1"/>
    <w:rsid w:val="005F66E1"/>
    <w:rsid w:val="005F6780"/>
    <w:rsid w:val="005F6C0A"/>
    <w:rsid w:val="005F75B4"/>
    <w:rsid w:val="00602B68"/>
    <w:rsid w:val="00606A7D"/>
    <w:rsid w:val="00606CEB"/>
    <w:rsid w:val="00610D01"/>
    <w:rsid w:val="00612CE0"/>
    <w:rsid w:val="0061418A"/>
    <w:rsid w:val="0061421C"/>
    <w:rsid w:val="00614CB5"/>
    <w:rsid w:val="00615194"/>
    <w:rsid w:val="0061538C"/>
    <w:rsid w:val="00617476"/>
    <w:rsid w:val="00617713"/>
    <w:rsid w:val="00617810"/>
    <w:rsid w:val="00617EF0"/>
    <w:rsid w:val="00622010"/>
    <w:rsid w:val="00622273"/>
    <w:rsid w:val="006222A9"/>
    <w:rsid w:val="00622DD0"/>
    <w:rsid w:val="0062599B"/>
    <w:rsid w:val="00626295"/>
    <w:rsid w:val="00626983"/>
    <w:rsid w:val="00626B92"/>
    <w:rsid w:val="006310F3"/>
    <w:rsid w:val="00631314"/>
    <w:rsid w:val="0063132A"/>
    <w:rsid w:val="006313C9"/>
    <w:rsid w:val="006313E0"/>
    <w:rsid w:val="0063211D"/>
    <w:rsid w:val="0063398E"/>
    <w:rsid w:val="00634766"/>
    <w:rsid w:val="006348E9"/>
    <w:rsid w:val="006350DE"/>
    <w:rsid w:val="0064082B"/>
    <w:rsid w:val="006429F5"/>
    <w:rsid w:val="00643269"/>
    <w:rsid w:val="00644AD2"/>
    <w:rsid w:val="006461A7"/>
    <w:rsid w:val="006477BB"/>
    <w:rsid w:val="006519AB"/>
    <w:rsid w:val="0065336A"/>
    <w:rsid w:val="0065350A"/>
    <w:rsid w:val="00653977"/>
    <w:rsid w:val="006540E9"/>
    <w:rsid w:val="0065503F"/>
    <w:rsid w:val="006566E4"/>
    <w:rsid w:val="006608A3"/>
    <w:rsid w:val="0066158D"/>
    <w:rsid w:val="0066214A"/>
    <w:rsid w:val="00662B66"/>
    <w:rsid w:val="00663389"/>
    <w:rsid w:val="00663956"/>
    <w:rsid w:val="00664D88"/>
    <w:rsid w:val="0066615F"/>
    <w:rsid w:val="006668E4"/>
    <w:rsid w:val="00666A25"/>
    <w:rsid w:val="00666A90"/>
    <w:rsid w:val="00667B5C"/>
    <w:rsid w:val="0067186F"/>
    <w:rsid w:val="00672797"/>
    <w:rsid w:val="00675664"/>
    <w:rsid w:val="00680243"/>
    <w:rsid w:val="00680725"/>
    <w:rsid w:val="006837CF"/>
    <w:rsid w:val="00683C26"/>
    <w:rsid w:val="0068703C"/>
    <w:rsid w:val="00687117"/>
    <w:rsid w:val="00690C3C"/>
    <w:rsid w:val="00691901"/>
    <w:rsid w:val="00692175"/>
    <w:rsid w:val="0069255E"/>
    <w:rsid w:val="00693978"/>
    <w:rsid w:val="00695598"/>
    <w:rsid w:val="00695A2C"/>
    <w:rsid w:val="00695BFB"/>
    <w:rsid w:val="00696796"/>
    <w:rsid w:val="00696A93"/>
    <w:rsid w:val="006971F7"/>
    <w:rsid w:val="006A01FF"/>
    <w:rsid w:val="006A1530"/>
    <w:rsid w:val="006A3B06"/>
    <w:rsid w:val="006A43EA"/>
    <w:rsid w:val="006A574A"/>
    <w:rsid w:val="006A5B63"/>
    <w:rsid w:val="006A65B5"/>
    <w:rsid w:val="006A6DC7"/>
    <w:rsid w:val="006A7F04"/>
    <w:rsid w:val="006B0EB5"/>
    <w:rsid w:val="006B24FA"/>
    <w:rsid w:val="006B2553"/>
    <w:rsid w:val="006B3695"/>
    <w:rsid w:val="006B3F12"/>
    <w:rsid w:val="006B4C80"/>
    <w:rsid w:val="006B4D10"/>
    <w:rsid w:val="006B4FE4"/>
    <w:rsid w:val="006B5300"/>
    <w:rsid w:val="006B5FE2"/>
    <w:rsid w:val="006B6009"/>
    <w:rsid w:val="006B76BE"/>
    <w:rsid w:val="006C07CC"/>
    <w:rsid w:val="006C1128"/>
    <w:rsid w:val="006C1901"/>
    <w:rsid w:val="006C20C7"/>
    <w:rsid w:val="006C2ADB"/>
    <w:rsid w:val="006C34E4"/>
    <w:rsid w:val="006C4078"/>
    <w:rsid w:val="006C526B"/>
    <w:rsid w:val="006C5802"/>
    <w:rsid w:val="006C6F03"/>
    <w:rsid w:val="006D0F2B"/>
    <w:rsid w:val="006D1175"/>
    <w:rsid w:val="006D1362"/>
    <w:rsid w:val="006D1B90"/>
    <w:rsid w:val="006D2B23"/>
    <w:rsid w:val="006D36B9"/>
    <w:rsid w:val="006D4538"/>
    <w:rsid w:val="006D4D0E"/>
    <w:rsid w:val="006D5E04"/>
    <w:rsid w:val="006D5FDE"/>
    <w:rsid w:val="006E1DD3"/>
    <w:rsid w:val="006E2EEC"/>
    <w:rsid w:val="006E3AEC"/>
    <w:rsid w:val="006E3BAC"/>
    <w:rsid w:val="006E6248"/>
    <w:rsid w:val="006E6688"/>
    <w:rsid w:val="006E7164"/>
    <w:rsid w:val="006E7957"/>
    <w:rsid w:val="006F0562"/>
    <w:rsid w:val="006F09E0"/>
    <w:rsid w:val="006F227E"/>
    <w:rsid w:val="006F3207"/>
    <w:rsid w:val="006F4CC9"/>
    <w:rsid w:val="006F539B"/>
    <w:rsid w:val="006F5EDC"/>
    <w:rsid w:val="006F6FC9"/>
    <w:rsid w:val="006F7AE1"/>
    <w:rsid w:val="006F7AFC"/>
    <w:rsid w:val="006F7C06"/>
    <w:rsid w:val="007000F4"/>
    <w:rsid w:val="00700CDE"/>
    <w:rsid w:val="007021A8"/>
    <w:rsid w:val="00702656"/>
    <w:rsid w:val="007032F9"/>
    <w:rsid w:val="0070464A"/>
    <w:rsid w:val="00706C52"/>
    <w:rsid w:val="00706F16"/>
    <w:rsid w:val="00706FB2"/>
    <w:rsid w:val="0071006D"/>
    <w:rsid w:val="00711B95"/>
    <w:rsid w:val="00711BF1"/>
    <w:rsid w:val="007136CB"/>
    <w:rsid w:val="00713840"/>
    <w:rsid w:val="00714322"/>
    <w:rsid w:val="00714A15"/>
    <w:rsid w:val="00715041"/>
    <w:rsid w:val="00715993"/>
    <w:rsid w:val="00715ED3"/>
    <w:rsid w:val="007160DC"/>
    <w:rsid w:val="00716F51"/>
    <w:rsid w:val="0072097C"/>
    <w:rsid w:val="007216D5"/>
    <w:rsid w:val="00722078"/>
    <w:rsid w:val="00722A27"/>
    <w:rsid w:val="00725FD9"/>
    <w:rsid w:val="00726D5C"/>
    <w:rsid w:val="0072709D"/>
    <w:rsid w:val="007275F1"/>
    <w:rsid w:val="0072774D"/>
    <w:rsid w:val="007277BC"/>
    <w:rsid w:val="007346E2"/>
    <w:rsid w:val="007373E8"/>
    <w:rsid w:val="007375F8"/>
    <w:rsid w:val="00737FBC"/>
    <w:rsid w:val="00741718"/>
    <w:rsid w:val="007439D5"/>
    <w:rsid w:val="00744525"/>
    <w:rsid w:val="00745C01"/>
    <w:rsid w:val="00746B78"/>
    <w:rsid w:val="00747D4D"/>
    <w:rsid w:val="0075035D"/>
    <w:rsid w:val="0075073B"/>
    <w:rsid w:val="00751EC5"/>
    <w:rsid w:val="0075250F"/>
    <w:rsid w:val="007528E8"/>
    <w:rsid w:val="0075323A"/>
    <w:rsid w:val="00754CE0"/>
    <w:rsid w:val="00755241"/>
    <w:rsid w:val="00757981"/>
    <w:rsid w:val="00761CF2"/>
    <w:rsid w:val="0076411F"/>
    <w:rsid w:val="0076414B"/>
    <w:rsid w:val="00764541"/>
    <w:rsid w:val="00764B0C"/>
    <w:rsid w:val="007654E5"/>
    <w:rsid w:val="007655A1"/>
    <w:rsid w:val="007659CE"/>
    <w:rsid w:val="00765F38"/>
    <w:rsid w:val="00766B70"/>
    <w:rsid w:val="007700E4"/>
    <w:rsid w:val="007707F6"/>
    <w:rsid w:val="00771186"/>
    <w:rsid w:val="00771BD7"/>
    <w:rsid w:val="00771F71"/>
    <w:rsid w:val="00772373"/>
    <w:rsid w:val="00773CDC"/>
    <w:rsid w:val="00774462"/>
    <w:rsid w:val="007744C7"/>
    <w:rsid w:val="00774932"/>
    <w:rsid w:val="00774C39"/>
    <w:rsid w:val="00775087"/>
    <w:rsid w:val="00775522"/>
    <w:rsid w:val="00777498"/>
    <w:rsid w:val="007801C0"/>
    <w:rsid w:val="007847A5"/>
    <w:rsid w:val="00787A10"/>
    <w:rsid w:val="007906D6"/>
    <w:rsid w:val="0079078E"/>
    <w:rsid w:val="00790FA5"/>
    <w:rsid w:val="00792245"/>
    <w:rsid w:val="0079285E"/>
    <w:rsid w:val="007930BB"/>
    <w:rsid w:val="00793930"/>
    <w:rsid w:val="00794589"/>
    <w:rsid w:val="007956FB"/>
    <w:rsid w:val="007961A1"/>
    <w:rsid w:val="007961D5"/>
    <w:rsid w:val="00796478"/>
    <w:rsid w:val="007971E4"/>
    <w:rsid w:val="007973AE"/>
    <w:rsid w:val="007A0A22"/>
    <w:rsid w:val="007A1391"/>
    <w:rsid w:val="007A28E8"/>
    <w:rsid w:val="007A29BA"/>
    <w:rsid w:val="007A39B4"/>
    <w:rsid w:val="007A3D9D"/>
    <w:rsid w:val="007A645F"/>
    <w:rsid w:val="007A743B"/>
    <w:rsid w:val="007B13F6"/>
    <w:rsid w:val="007B1F2B"/>
    <w:rsid w:val="007B2489"/>
    <w:rsid w:val="007B2D7E"/>
    <w:rsid w:val="007B3F1B"/>
    <w:rsid w:val="007B5B8B"/>
    <w:rsid w:val="007B7C38"/>
    <w:rsid w:val="007C00CE"/>
    <w:rsid w:val="007C208F"/>
    <w:rsid w:val="007C22AC"/>
    <w:rsid w:val="007C2FC0"/>
    <w:rsid w:val="007C5ABD"/>
    <w:rsid w:val="007C71CD"/>
    <w:rsid w:val="007C7D66"/>
    <w:rsid w:val="007D0459"/>
    <w:rsid w:val="007D1C3F"/>
    <w:rsid w:val="007D39F8"/>
    <w:rsid w:val="007D3CB1"/>
    <w:rsid w:val="007D3D7A"/>
    <w:rsid w:val="007D5E9C"/>
    <w:rsid w:val="007D6557"/>
    <w:rsid w:val="007D7926"/>
    <w:rsid w:val="007E2535"/>
    <w:rsid w:val="007E3269"/>
    <w:rsid w:val="007E4396"/>
    <w:rsid w:val="007E530F"/>
    <w:rsid w:val="007E5586"/>
    <w:rsid w:val="007E6374"/>
    <w:rsid w:val="007E68BF"/>
    <w:rsid w:val="007E6CC6"/>
    <w:rsid w:val="007F12BD"/>
    <w:rsid w:val="007F19F5"/>
    <w:rsid w:val="007F3ADF"/>
    <w:rsid w:val="007F4707"/>
    <w:rsid w:val="007F55BD"/>
    <w:rsid w:val="007F7352"/>
    <w:rsid w:val="008005A1"/>
    <w:rsid w:val="008008AE"/>
    <w:rsid w:val="00800BEB"/>
    <w:rsid w:val="00801441"/>
    <w:rsid w:val="00802038"/>
    <w:rsid w:val="008021AF"/>
    <w:rsid w:val="00802390"/>
    <w:rsid w:val="008029A3"/>
    <w:rsid w:val="00803424"/>
    <w:rsid w:val="00803F0E"/>
    <w:rsid w:val="00806228"/>
    <w:rsid w:val="008065E0"/>
    <w:rsid w:val="00807984"/>
    <w:rsid w:val="008079F1"/>
    <w:rsid w:val="008100CF"/>
    <w:rsid w:val="008104E0"/>
    <w:rsid w:val="00811265"/>
    <w:rsid w:val="0081294C"/>
    <w:rsid w:val="00812A2C"/>
    <w:rsid w:val="00812FD8"/>
    <w:rsid w:val="008132ED"/>
    <w:rsid w:val="00814880"/>
    <w:rsid w:val="00814BCD"/>
    <w:rsid w:val="00815E0C"/>
    <w:rsid w:val="00816857"/>
    <w:rsid w:val="00816DEB"/>
    <w:rsid w:val="00817701"/>
    <w:rsid w:val="00817821"/>
    <w:rsid w:val="00817ECB"/>
    <w:rsid w:val="008206D2"/>
    <w:rsid w:val="00821B5E"/>
    <w:rsid w:val="00821D99"/>
    <w:rsid w:val="00821F80"/>
    <w:rsid w:val="00824F4E"/>
    <w:rsid w:val="008259BD"/>
    <w:rsid w:val="0082792A"/>
    <w:rsid w:val="00827F75"/>
    <w:rsid w:val="008317D5"/>
    <w:rsid w:val="008326B4"/>
    <w:rsid w:val="008348F8"/>
    <w:rsid w:val="008356B7"/>
    <w:rsid w:val="008369B2"/>
    <w:rsid w:val="00837439"/>
    <w:rsid w:val="008415A1"/>
    <w:rsid w:val="008420AD"/>
    <w:rsid w:val="00845DBC"/>
    <w:rsid w:val="008463ED"/>
    <w:rsid w:val="00847745"/>
    <w:rsid w:val="008508A6"/>
    <w:rsid w:val="00850FFE"/>
    <w:rsid w:val="00853122"/>
    <w:rsid w:val="00857B4C"/>
    <w:rsid w:val="00863391"/>
    <w:rsid w:val="0086360B"/>
    <w:rsid w:val="0086454B"/>
    <w:rsid w:val="00864BFC"/>
    <w:rsid w:val="00865FFC"/>
    <w:rsid w:val="0086628D"/>
    <w:rsid w:val="00866792"/>
    <w:rsid w:val="008704B0"/>
    <w:rsid w:val="00871E33"/>
    <w:rsid w:val="00872C40"/>
    <w:rsid w:val="00874190"/>
    <w:rsid w:val="00876ABB"/>
    <w:rsid w:val="00881316"/>
    <w:rsid w:val="00881AD3"/>
    <w:rsid w:val="00881D5C"/>
    <w:rsid w:val="008820E3"/>
    <w:rsid w:val="0088233D"/>
    <w:rsid w:val="00883071"/>
    <w:rsid w:val="008845F3"/>
    <w:rsid w:val="00885F6C"/>
    <w:rsid w:val="00886F29"/>
    <w:rsid w:val="008914C7"/>
    <w:rsid w:val="008918CF"/>
    <w:rsid w:val="00892562"/>
    <w:rsid w:val="00893B6E"/>
    <w:rsid w:val="008945C4"/>
    <w:rsid w:val="00896823"/>
    <w:rsid w:val="00896C45"/>
    <w:rsid w:val="008A19DF"/>
    <w:rsid w:val="008A2D4F"/>
    <w:rsid w:val="008A4AF1"/>
    <w:rsid w:val="008A503C"/>
    <w:rsid w:val="008A685D"/>
    <w:rsid w:val="008A6C50"/>
    <w:rsid w:val="008A7871"/>
    <w:rsid w:val="008B10C7"/>
    <w:rsid w:val="008B115F"/>
    <w:rsid w:val="008B278C"/>
    <w:rsid w:val="008B3570"/>
    <w:rsid w:val="008B5E68"/>
    <w:rsid w:val="008B75F7"/>
    <w:rsid w:val="008C1820"/>
    <w:rsid w:val="008C1B10"/>
    <w:rsid w:val="008C5E5A"/>
    <w:rsid w:val="008C6124"/>
    <w:rsid w:val="008C75C2"/>
    <w:rsid w:val="008C771A"/>
    <w:rsid w:val="008D0D66"/>
    <w:rsid w:val="008D0EC1"/>
    <w:rsid w:val="008D1451"/>
    <w:rsid w:val="008D2519"/>
    <w:rsid w:val="008D3F7F"/>
    <w:rsid w:val="008D5E11"/>
    <w:rsid w:val="008D642D"/>
    <w:rsid w:val="008D6619"/>
    <w:rsid w:val="008D6755"/>
    <w:rsid w:val="008D68FD"/>
    <w:rsid w:val="008D722E"/>
    <w:rsid w:val="008E05DC"/>
    <w:rsid w:val="008E06B9"/>
    <w:rsid w:val="008E08C5"/>
    <w:rsid w:val="008E37B8"/>
    <w:rsid w:val="008E4232"/>
    <w:rsid w:val="008E5597"/>
    <w:rsid w:val="008E5993"/>
    <w:rsid w:val="008E5B0D"/>
    <w:rsid w:val="008E610F"/>
    <w:rsid w:val="008F0DBD"/>
    <w:rsid w:val="008F172B"/>
    <w:rsid w:val="008F266D"/>
    <w:rsid w:val="008F27A1"/>
    <w:rsid w:val="008F7641"/>
    <w:rsid w:val="008F7D6E"/>
    <w:rsid w:val="00903D77"/>
    <w:rsid w:val="00904169"/>
    <w:rsid w:val="00906E89"/>
    <w:rsid w:val="009071EC"/>
    <w:rsid w:val="0090792D"/>
    <w:rsid w:val="009109BD"/>
    <w:rsid w:val="00910A99"/>
    <w:rsid w:val="00911368"/>
    <w:rsid w:val="00913759"/>
    <w:rsid w:val="0091637F"/>
    <w:rsid w:val="00920496"/>
    <w:rsid w:val="009210BB"/>
    <w:rsid w:val="009211FC"/>
    <w:rsid w:val="00921250"/>
    <w:rsid w:val="0092178D"/>
    <w:rsid w:val="00921B51"/>
    <w:rsid w:val="0092272A"/>
    <w:rsid w:val="00922D7F"/>
    <w:rsid w:val="00923798"/>
    <w:rsid w:val="00923FFA"/>
    <w:rsid w:val="00924BCE"/>
    <w:rsid w:val="0092521C"/>
    <w:rsid w:val="00925BE6"/>
    <w:rsid w:val="0092659B"/>
    <w:rsid w:val="00930034"/>
    <w:rsid w:val="00931BFD"/>
    <w:rsid w:val="00931C78"/>
    <w:rsid w:val="009326CD"/>
    <w:rsid w:val="00935867"/>
    <w:rsid w:val="009359AB"/>
    <w:rsid w:val="0094100E"/>
    <w:rsid w:val="00942AAF"/>
    <w:rsid w:val="00942B4E"/>
    <w:rsid w:val="00943338"/>
    <w:rsid w:val="0094375B"/>
    <w:rsid w:val="00943B76"/>
    <w:rsid w:val="00944CA6"/>
    <w:rsid w:val="00945023"/>
    <w:rsid w:val="00945FC7"/>
    <w:rsid w:val="00947A5A"/>
    <w:rsid w:val="00947F08"/>
    <w:rsid w:val="0095065C"/>
    <w:rsid w:val="00951212"/>
    <w:rsid w:val="009520F4"/>
    <w:rsid w:val="00953950"/>
    <w:rsid w:val="0095418E"/>
    <w:rsid w:val="00954232"/>
    <w:rsid w:val="00955C52"/>
    <w:rsid w:val="0095659B"/>
    <w:rsid w:val="00957C79"/>
    <w:rsid w:val="009608F8"/>
    <w:rsid w:val="00961473"/>
    <w:rsid w:val="00961C2B"/>
    <w:rsid w:val="00962D5D"/>
    <w:rsid w:val="0096352B"/>
    <w:rsid w:val="009664EA"/>
    <w:rsid w:val="00966501"/>
    <w:rsid w:val="00966517"/>
    <w:rsid w:val="00966574"/>
    <w:rsid w:val="00966629"/>
    <w:rsid w:val="009666EC"/>
    <w:rsid w:val="00966B5A"/>
    <w:rsid w:val="009675BB"/>
    <w:rsid w:val="009678C7"/>
    <w:rsid w:val="0097316E"/>
    <w:rsid w:val="0097378C"/>
    <w:rsid w:val="0097656C"/>
    <w:rsid w:val="009774C4"/>
    <w:rsid w:val="009818D8"/>
    <w:rsid w:val="00982832"/>
    <w:rsid w:val="00982C18"/>
    <w:rsid w:val="009841CB"/>
    <w:rsid w:val="009856FC"/>
    <w:rsid w:val="00985D37"/>
    <w:rsid w:val="009861E7"/>
    <w:rsid w:val="00986955"/>
    <w:rsid w:val="009900F3"/>
    <w:rsid w:val="009920E9"/>
    <w:rsid w:val="0099381C"/>
    <w:rsid w:val="0099446E"/>
    <w:rsid w:val="009952D7"/>
    <w:rsid w:val="009953C5"/>
    <w:rsid w:val="009955C1"/>
    <w:rsid w:val="00996B80"/>
    <w:rsid w:val="00997E4D"/>
    <w:rsid w:val="009A0473"/>
    <w:rsid w:val="009A3463"/>
    <w:rsid w:val="009A3B8E"/>
    <w:rsid w:val="009A5396"/>
    <w:rsid w:val="009A57F0"/>
    <w:rsid w:val="009A6683"/>
    <w:rsid w:val="009A77EE"/>
    <w:rsid w:val="009A7A8A"/>
    <w:rsid w:val="009B0325"/>
    <w:rsid w:val="009B1A88"/>
    <w:rsid w:val="009B21F0"/>
    <w:rsid w:val="009B6E06"/>
    <w:rsid w:val="009C01B2"/>
    <w:rsid w:val="009C16B7"/>
    <w:rsid w:val="009C1A2D"/>
    <w:rsid w:val="009C379C"/>
    <w:rsid w:val="009C3CFD"/>
    <w:rsid w:val="009C7887"/>
    <w:rsid w:val="009D0E11"/>
    <w:rsid w:val="009D5C27"/>
    <w:rsid w:val="009D5D12"/>
    <w:rsid w:val="009D67EC"/>
    <w:rsid w:val="009D6B78"/>
    <w:rsid w:val="009E0888"/>
    <w:rsid w:val="009E254A"/>
    <w:rsid w:val="009E349B"/>
    <w:rsid w:val="009E3ACA"/>
    <w:rsid w:val="009E458C"/>
    <w:rsid w:val="009E4706"/>
    <w:rsid w:val="009E4857"/>
    <w:rsid w:val="009E4CF2"/>
    <w:rsid w:val="009E51FF"/>
    <w:rsid w:val="009E5468"/>
    <w:rsid w:val="009E5A1D"/>
    <w:rsid w:val="009E6E88"/>
    <w:rsid w:val="009E7590"/>
    <w:rsid w:val="009E75C7"/>
    <w:rsid w:val="009E76BE"/>
    <w:rsid w:val="009F1F4F"/>
    <w:rsid w:val="009F2435"/>
    <w:rsid w:val="009F2974"/>
    <w:rsid w:val="009F2F71"/>
    <w:rsid w:val="009F53AD"/>
    <w:rsid w:val="009F543D"/>
    <w:rsid w:val="009F55DE"/>
    <w:rsid w:val="009F6307"/>
    <w:rsid w:val="00A008AF"/>
    <w:rsid w:val="00A00BF5"/>
    <w:rsid w:val="00A01EC2"/>
    <w:rsid w:val="00A02FA5"/>
    <w:rsid w:val="00A036CD"/>
    <w:rsid w:val="00A043D6"/>
    <w:rsid w:val="00A049A2"/>
    <w:rsid w:val="00A06666"/>
    <w:rsid w:val="00A06882"/>
    <w:rsid w:val="00A068A5"/>
    <w:rsid w:val="00A074FF"/>
    <w:rsid w:val="00A075DC"/>
    <w:rsid w:val="00A1043B"/>
    <w:rsid w:val="00A10A68"/>
    <w:rsid w:val="00A10EB7"/>
    <w:rsid w:val="00A116E2"/>
    <w:rsid w:val="00A12450"/>
    <w:rsid w:val="00A1246D"/>
    <w:rsid w:val="00A12731"/>
    <w:rsid w:val="00A129D4"/>
    <w:rsid w:val="00A130FD"/>
    <w:rsid w:val="00A13666"/>
    <w:rsid w:val="00A14763"/>
    <w:rsid w:val="00A147C9"/>
    <w:rsid w:val="00A16603"/>
    <w:rsid w:val="00A16B9B"/>
    <w:rsid w:val="00A16F38"/>
    <w:rsid w:val="00A21E57"/>
    <w:rsid w:val="00A22140"/>
    <w:rsid w:val="00A25BEA"/>
    <w:rsid w:val="00A26F63"/>
    <w:rsid w:val="00A30C1B"/>
    <w:rsid w:val="00A30F35"/>
    <w:rsid w:val="00A31C51"/>
    <w:rsid w:val="00A32BD3"/>
    <w:rsid w:val="00A33C9B"/>
    <w:rsid w:val="00A4069F"/>
    <w:rsid w:val="00A40D97"/>
    <w:rsid w:val="00A40EA7"/>
    <w:rsid w:val="00A414A8"/>
    <w:rsid w:val="00A41927"/>
    <w:rsid w:val="00A42378"/>
    <w:rsid w:val="00A43EF3"/>
    <w:rsid w:val="00A44376"/>
    <w:rsid w:val="00A44D3C"/>
    <w:rsid w:val="00A4522C"/>
    <w:rsid w:val="00A4617E"/>
    <w:rsid w:val="00A46F2E"/>
    <w:rsid w:val="00A473FF"/>
    <w:rsid w:val="00A47B11"/>
    <w:rsid w:val="00A51F1A"/>
    <w:rsid w:val="00A5356E"/>
    <w:rsid w:val="00A55006"/>
    <w:rsid w:val="00A55498"/>
    <w:rsid w:val="00A57184"/>
    <w:rsid w:val="00A60509"/>
    <w:rsid w:val="00A605EA"/>
    <w:rsid w:val="00A61172"/>
    <w:rsid w:val="00A63C7E"/>
    <w:rsid w:val="00A64066"/>
    <w:rsid w:val="00A6447E"/>
    <w:rsid w:val="00A6484A"/>
    <w:rsid w:val="00A662C9"/>
    <w:rsid w:val="00A73B59"/>
    <w:rsid w:val="00A74EF5"/>
    <w:rsid w:val="00A75351"/>
    <w:rsid w:val="00A758F8"/>
    <w:rsid w:val="00A75B95"/>
    <w:rsid w:val="00A76FA4"/>
    <w:rsid w:val="00A83580"/>
    <w:rsid w:val="00A83A13"/>
    <w:rsid w:val="00A8430D"/>
    <w:rsid w:val="00A84AC8"/>
    <w:rsid w:val="00A85B7B"/>
    <w:rsid w:val="00A85F95"/>
    <w:rsid w:val="00A8679E"/>
    <w:rsid w:val="00A875E2"/>
    <w:rsid w:val="00A904E5"/>
    <w:rsid w:val="00A90A2D"/>
    <w:rsid w:val="00A90BE2"/>
    <w:rsid w:val="00A91DEC"/>
    <w:rsid w:val="00A91E6A"/>
    <w:rsid w:val="00A91F2F"/>
    <w:rsid w:val="00A92283"/>
    <w:rsid w:val="00A9241C"/>
    <w:rsid w:val="00A93306"/>
    <w:rsid w:val="00A93798"/>
    <w:rsid w:val="00A93B88"/>
    <w:rsid w:val="00A93F24"/>
    <w:rsid w:val="00A943AB"/>
    <w:rsid w:val="00A95456"/>
    <w:rsid w:val="00A96078"/>
    <w:rsid w:val="00A9627F"/>
    <w:rsid w:val="00A96FDA"/>
    <w:rsid w:val="00A97726"/>
    <w:rsid w:val="00AA0028"/>
    <w:rsid w:val="00AA0378"/>
    <w:rsid w:val="00AA075C"/>
    <w:rsid w:val="00AA1E8F"/>
    <w:rsid w:val="00AA2908"/>
    <w:rsid w:val="00AA2BB0"/>
    <w:rsid w:val="00AA5286"/>
    <w:rsid w:val="00AA5791"/>
    <w:rsid w:val="00AA6F7A"/>
    <w:rsid w:val="00AB0D04"/>
    <w:rsid w:val="00AB139C"/>
    <w:rsid w:val="00AB1729"/>
    <w:rsid w:val="00AB1885"/>
    <w:rsid w:val="00AB1B8B"/>
    <w:rsid w:val="00AB21BB"/>
    <w:rsid w:val="00AB311B"/>
    <w:rsid w:val="00AB5B3E"/>
    <w:rsid w:val="00AB606C"/>
    <w:rsid w:val="00AB6274"/>
    <w:rsid w:val="00AC182C"/>
    <w:rsid w:val="00AC2C98"/>
    <w:rsid w:val="00AC2D36"/>
    <w:rsid w:val="00AC2E4E"/>
    <w:rsid w:val="00AC3716"/>
    <w:rsid w:val="00AC38B1"/>
    <w:rsid w:val="00AC5191"/>
    <w:rsid w:val="00AC6871"/>
    <w:rsid w:val="00AC7784"/>
    <w:rsid w:val="00AC7F8D"/>
    <w:rsid w:val="00AD060F"/>
    <w:rsid w:val="00AD0F13"/>
    <w:rsid w:val="00AD2A80"/>
    <w:rsid w:val="00AD2D82"/>
    <w:rsid w:val="00AD325C"/>
    <w:rsid w:val="00AD3AE2"/>
    <w:rsid w:val="00AD4DD0"/>
    <w:rsid w:val="00AD5B0A"/>
    <w:rsid w:val="00AD5F2E"/>
    <w:rsid w:val="00AE1B27"/>
    <w:rsid w:val="00AE51F9"/>
    <w:rsid w:val="00AE6098"/>
    <w:rsid w:val="00AE660B"/>
    <w:rsid w:val="00AE6633"/>
    <w:rsid w:val="00AE74B5"/>
    <w:rsid w:val="00AF2239"/>
    <w:rsid w:val="00AF2C37"/>
    <w:rsid w:val="00AF30C5"/>
    <w:rsid w:val="00AF3BF9"/>
    <w:rsid w:val="00AF5E60"/>
    <w:rsid w:val="00AF5FD3"/>
    <w:rsid w:val="00AF6454"/>
    <w:rsid w:val="00AF7509"/>
    <w:rsid w:val="00B00A5F"/>
    <w:rsid w:val="00B017B8"/>
    <w:rsid w:val="00B02A33"/>
    <w:rsid w:val="00B034D2"/>
    <w:rsid w:val="00B04023"/>
    <w:rsid w:val="00B040BB"/>
    <w:rsid w:val="00B04454"/>
    <w:rsid w:val="00B04E5B"/>
    <w:rsid w:val="00B05BFB"/>
    <w:rsid w:val="00B109AA"/>
    <w:rsid w:val="00B114B2"/>
    <w:rsid w:val="00B1234D"/>
    <w:rsid w:val="00B14799"/>
    <w:rsid w:val="00B15713"/>
    <w:rsid w:val="00B201B0"/>
    <w:rsid w:val="00B2029D"/>
    <w:rsid w:val="00B209CB"/>
    <w:rsid w:val="00B22DAC"/>
    <w:rsid w:val="00B23B62"/>
    <w:rsid w:val="00B23BA1"/>
    <w:rsid w:val="00B26881"/>
    <w:rsid w:val="00B30FC0"/>
    <w:rsid w:val="00B31719"/>
    <w:rsid w:val="00B31E40"/>
    <w:rsid w:val="00B32031"/>
    <w:rsid w:val="00B32D6B"/>
    <w:rsid w:val="00B33A28"/>
    <w:rsid w:val="00B34E73"/>
    <w:rsid w:val="00B35088"/>
    <w:rsid w:val="00B36930"/>
    <w:rsid w:val="00B36AB1"/>
    <w:rsid w:val="00B36BB2"/>
    <w:rsid w:val="00B37A11"/>
    <w:rsid w:val="00B4110D"/>
    <w:rsid w:val="00B421FF"/>
    <w:rsid w:val="00B4574F"/>
    <w:rsid w:val="00B45D9C"/>
    <w:rsid w:val="00B46B45"/>
    <w:rsid w:val="00B47732"/>
    <w:rsid w:val="00B522B0"/>
    <w:rsid w:val="00B52568"/>
    <w:rsid w:val="00B53F91"/>
    <w:rsid w:val="00B54AB1"/>
    <w:rsid w:val="00B54E37"/>
    <w:rsid w:val="00B56473"/>
    <w:rsid w:val="00B5722D"/>
    <w:rsid w:val="00B6089C"/>
    <w:rsid w:val="00B61275"/>
    <w:rsid w:val="00B633A5"/>
    <w:rsid w:val="00B63FE6"/>
    <w:rsid w:val="00B64254"/>
    <w:rsid w:val="00B65416"/>
    <w:rsid w:val="00B65A62"/>
    <w:rsid w:val="00B65F36"/>
    <w:rsid w:val="00B66CF1"/>
    <w:rsid w:val="00B70533"/>
    <w:rsid w:val="00B723F8"/>
    <w:rsid w:val="00B73513"/>
    <w:rsid w:val="00B73E05"/>
    <w:rsid w:val="00B742BC"/>
    <w:rsid w:val="00B75C5F"/>
    <w:rsid w:val="00B76746"/>
    <w:rsid w:val="00B77203"/>
    <w:rsid w:val="00B77C6D"/>
    <w:rsid w:val="00B80E89"/>
    <w:rsid w:val="00B815F3"/>
    <w:rsid w:val="00B834FD"/>
    <w:rsid w:val="00B842C8"/>
    <w:rsid w:val="00B8498B"/>
    <w:rsid w:val="00B85352"/>
    <w:rsid w:val="00B8539E"/>
    <w:rsid w:val="00B86723"/>
    <w:rsid w:val="00B86D61"/>
    <w:rsid w:val="00B87279"/>
    <w:rsid w:val="00B90A76"/>
    <w:rsid w:val="00B913A4"/>
    <w:rsid w:val="00B91F36"/>
    <w:rsid w:val="00B923A6"/>
    <w:rsid w:val="00B92F76"/>
    <w:rsid w:val="00B93A33"/>
    <w:rsid w:val="00B95C38"/>
    <w:rsid w:val="00B9680D"/>
    <w:rsid w:val="00B96823"/>
    <w:rsid w:val="00BA0AEA"/>
    <w:rsid w:val="00BA1559"/>
    <w:rsid w:val="00BA17F7"/>
    <w:rsid w:val="00BA36B2"/>
    <w:rsid w:val="00BA3DEB"/>
    <w:rsid w:val="00BA42D4"/>
    <w:rsid w:val="00BA4514"/>
    <w:rsid w:val="00BA45B4"/>
    <w:rsid w:val="00BA5251"/>
    <w:rsid w:val="00BA5570"/>
    <w:rsid w:val="00BA620F"/>
    <w:rsid w:val="00BA7096"/>
    <w:rsid w:val="00BB0E6B"/>
    <w:rsid w:val="00BB23BB"/>
    <w:rsid w:val="00BB3947"/>
    <w:rsid w:val="00BB4217"/>
    <w:rsid w:val="00BB51D9"/>
    <w:rsid w:val="00BB5A6F"/>
    <w:rsid w:val="00BB5F1C"/>
    <w:rsid w:val="00BB65B9"/>
    <w:rsid w:val="00BB6B64"/>
    <w:rsid w:val="00BB7318"/>
    <w:rsid w:val="00BB7CF6"/>
    <w:rsid w:val="00BC0085"/>
    <w:rsid w:val="00BC1AE1"/>
    <w:rsid w:val="00BC2018"/>
    <w:rsid w:val="00BC25FF"/>
    <w:rsid w:val="00BC27F0"/>
    <w:rsid w:val="00BC2E2D"/>
    <w:rsid w:val="00BC3344"/>
    <w:rsid w:val="00BC53B8"/>
    <w:rsid w:val="00BC5407"/>
    <w:rsid w:val="00BC5B19"/>
    <w:rsid w:val="00BC5E8F"/>
    <w:rsid w:val="00BC75B2"/>
    <w:rsid w:val="00BC77A8"/>
    <w:rsid w:val="00BD05A4"/>
    <w:rsid w:val="00BD0613"/>
    <w:rsid w:val="00BD122B"/>
    <w:rsid w:val="00BD1398"/>
    <w:rsid w:val="00BD445C"/>
    <w:rsid w:val="00BD5BF1"/>
    <w:rsid w:val="00BD68DA"/>
    <w:rsid w:val="00BE1ABB"/>
    <w:rsid w:val="00BE2555"/>
    <w:rsid w:val="00BE3AFB"/>
    <w:rsid w:val="00BE4657"/>
    <w:rsid w:val="00BE7684"/>
    <w:rsid w:val="00BE7944"/>
    <w:rsid w:val="00BE7BEE"/>
    <w:rsid w:val="00BF1472"/>
    <w:rsid w:val="00BF2A32"/>
    <w:rsid w:val="00BF2C73"/>
    <w:rsid w:val="00BF2CE9"/>
    <w:rsid w:val="00BF2D7D"/>
    <w:rsid w:val="00BF3111"/>
    <w:rsid w:val="00BF3CEA"/>
    <w:rsid w:val="00BF4245"/>
    <w:rsid w:val="00BF440C"/>
    <w:rsid w:val="00BF53EA"/>
    <w:rsid w:val="00BF741D"/>
    <w:rsid w:val="00BF74B2"/>
    <w:rsid w:val="00C00950"/>
    <w:rsid w:val="00C00E91"/>
    <w:rsid w:val="00C0174A"/>
    <w:rsid w:val="00C01CA3"/>
    <w:rsid w:val="00C028FC"/>
    <w:rsid w:val="00C03A59"/>
    <w:rsid w:val="00C03C13"/>
    <w:rsid w:val="00C03E02"/>
    <w:rsid w:val="00C04403"/>
    <w:rsid w:val="00C0503B"/>
    <w:rsid w:val="00C05575"/>
    <w:rsid w:val="00C0606A"/>
    <w:rsid w:val="00C063DF"/>
    <w:rsid w:val="00C128E4"/>
    <w:rsid w:val="00C13A20"/>
    <w:rsid w:val="00C14AEA"/>
    <w:rsid w:val="00C157BE"/>
    <w:rsid w:val="00C15959"/>
    <w:rsid w:val="00C15AE8"/>
    <w:rsid w:val="00C17FF0"/>
    <w:rsid w:val="00C21950"/>
    <w:rsid w:val="00C227E2"/>
    <w:rsid w:val="00C24E8E"/>
    <w:rsid w:val="00C26224"/>
    <w:rsid w:val="00C27901"/>
    <w:rsid w:val="00C27D7E"/>
    <w:rsid w:val="00C304DE"/>
    <w:rsid w:val="00C3063F"/>
    <w:rsid w:val="00C31B65"/>
    <w:rsid w:val="00C3252C"/>
    <w:rsid w:val="00C3480E"/>
    <w:rsid w:val="00C350CF"/>
    <w:rsid w:val="00C35CA3"/>
    <w:rsid w:val="00C4273E"/>
    <w:rsid w:val="00C439DF"/>
    <w:rsid w:val="00C440B6"/>
    <w:rsid w:val="00C443C6"/>
    <w:rsid w:val="00C44E81"/>
    <w:rsid w:val="00C45940"/>
    <w:rsid w:val="00C4597A"/>
    <w:rsid w:val="00C46D96"/>
    <w:rsid w:val="00C46F06"/>
    <w:rsid w:val="00C47ADA"/>
    <w:rsid w:val="00C47CAB"/>
    <w:rsid w:val="00C47E8F"/>
    <w:rsid w:val="00C5303D"/>
    <w:rsid w:val="00C53475"/>
    <w:rsid w:val="00C54040"/>
    <w:rsid w:val="00C56266"/>
    <w:rsid w:val="00C5644F"/>
    <w:rsid w:val="00C608E8"/>
    <w:rsid w:val="00C61011"/>
    <w:rsid w:val="00C61564"/>
    <w:rsid w:val="00C62449"/>
    <w:rsid w:val="00C62506"/>
    <w:rsid w:val="00C62E7B"/>
    <w:rsid w:val="00C63184"/>
    <w:rsid w:val="00C64578"/>
    <w:rsid w:val="00C65433"/>
    <w:rsid w:val="00C67EDB"/>
    <w:rsid w:val="00C70578"/>
    <w:rsid w:val="00C711ED"/>
    <w:rsid w:val="00C711F4"/>
    <w:rsid w:val="00C712F6"/>
    <w:rsid w:val="00C71305"/>
    <w:rsid w:val="00C721E2"/>
    <w:rsid w:val="00C729A9"/>
    <w:rsid w:val="00C72E91"/>
    <w:rsid w:val="00C7485D"/>
    <w:rsid w:val="00C74B33"/>
    <w:rsid w:val="00C76131"/>
    <w:rsid w:val="00C76C16"/>
    <w:rsid w:val="00C7720A"/>
    <w:rsid w:val="00C77B00"/>
    <w:rsid w:val="00C81494"/>
    <w:rsid w:val="00C81BEA"/>
    <w:rsid w:val="00C82C88"/>
    <w:rsid w:val="00C8360A"/>
    <w:rsid w:val="00C840B7"/>
    <w:rsid w:val="00C85B81"/>
    <w:rsid w:val="00C876B9"/>
    <w:rsid w:val="00C90209"/>
    <w:rsid w:val="00C925DC"/>
    <w:rsid w:val="00C93E14"/>
    <w:rsid w:val="00C94C12"/>
    <w:rsid w:val="00C95CD8"/>
    <w:rsid w:val="00C96819"/>
    <w:rsid w:val="00C96BB9"/>
    <w:rsid w:val="00C96F6B"/>
    <w:rsid w:val="00C97DDC"/>
    <w:rsid w:val="00CA1C03"/>
    <w:rsid w:val="00CA4E01"/>
    <w:rsid w:val="00CB1BB3"/>
    <w:rsid w:val="00CB213D"/>
    <w:rsid w:val="00CB3E22"/>
    <w:rsid w:val="00CB4215"/>
    <w:rsid w:val="00CB4284"/>
    <w:rsid w:val="00CB4711"/>
    <w:rsid w:val="00CB4A86"/>
    <w:rsid w:val="00CB5B5D"/>
    <w:rsid w:val="00CB65C2"/>
    <w:rsid w:val="00CB6D47"/>
    <w:rsid w:val="00CB72AC"/>
    <w:rsid w:val="00CB7984"/>
    <w:rsid w:val="00CC10E0"/>
    <w:rsid w:val="00CC21F2"/>
    <w:rsid w:val="00CC586E"/>
    <w:rsid w:val="00CC5F30"/>
    <w:rsid w:val="00CC615B"/>
    <w:rsid w:val="00CC647B"/>
    <w:rsid w:val="00CC709F"/>
    <w:rsid w:val="00CD0C19"/>
    <w:rsid w:val="00CD10F6"/>
    <w:rsid w:val="00CD1EA8"/>
    <w:rsid w:val="00CD2955"/>
    <w:rsid w:val="00CD35AE"/>
    <w:rsid w:val="00CD4AB4"/>
    <w:rsid w:val="00CD5399"/>
    <w:rsid w:val="00CD56E0"/>
    <w:rsid w:val="00CD577D"/>
    <w:rsid w:val="00CD63A7"/>
    <w:rsid w:val="00CD6848"/>
    <w:rsid w:val="00CD6DB3"/>
    <w:rsid w:val="00CD7410"/>
    <w:rsid w:val="00CD7C9B"/>
    <w:rsid w:val="00CE1193"/>
    <w:rsid w:val="00CE1797"/>
    <w:rsid w:val="00CE2079"/>
    <w:rsid w:val="00CE2E84"/>
    <w:rsid w:val="00CE50D9"/>
    <w:rsid w:val="00CE6B32"/>
    <w:rsid w:val="00CE6DC2"/>
    <w:rsid w:val="00CE756C"/>
    <w:rsid w:val="00CE7579"/>
    <w:rsid w:val="00CE7D27"/>
    <w:rsid w:val="00CF0781"/>
    <w:rsid w:val="00CF0F36"/>
    <w:rsid w:val="00CF0FBA"/>
    <w:rsid w:val="00CF5D8E"/>
    <w:rsid w:val="00CF6A26"/>
    <w:rsid w:val="00CF6C51"/>
    <w:rsid w:val="00CF6D30"/>
    <w:rsid w:val="00CF763D"/>
    <w:rsid w:val="00D01D8A"/>
    <w:rsid w:val="00D027D0"/>
    <w:rsid w:val="00D02B5E"/>
    <w:rsid w:val="00D04085"/>
    <w:rsid w:val="00D10FFC"/>
    <w:rsid w:val="00D119D3"/>
    <w:rsid w:val="00D11FD9"/>
    <w:rsid w:val="00D134A3"/>
    <w:rsid w:val="00D13650"/>
    <w:rsid w:val="00D149A0"/>
    <w:rsid w:val="00D168DF"/>
    <w:rsid w:val="00D177CB"/>
    <w:rsid w:val="00D179F2"/>
    <w:rsid w:val="00D201AB"/>
    <w:rsid w:val="00D2280B"/>
    <w:rsid w:val="00D22825"/>
    <w:rsid w:val="00D22C5C"/>
    <w:rsid w:val="00D23AF4"/>
    <w:rsid w:val="00D23B11"/>
    <w:rsid w:val="00D2610A"/>
    <w:rsid w:val="00D26211"/>
    <w:rsid w:val="00D26953"/>
    <w:rsid w:val="00D27096"/>
    <w:rsid w:val="00D27AB1"/>
    <w:rsid w:val="00D30217"/>
    <w:rsid w:val="00D30D66"/>
    <w:rsid w:val="00D3128F"/>
    <w:rsid w:val="00D31B49"/>
    <w:rsid w:val="00D32E6F"/>
    <w:rsid w:val="00D337C6"/>
    <w:rsid w:val="00D33BC2"/>
    <w:rsid w:val="00D340CD"/>
    <w:rsid w:val="00D34BFD"/>
    <w:rsid w:val="00D36B94"/>
    <w:rsid w:val="00D373B9"/>
    <w:rsid w:val="00D40C9F"/>
    <w:rsid w:val="00D41465"/>
    <w:rsid w:val="00D44B82"/>
    <w:rsid w:val="00D47ADC"/>
    <w:rsid w:val="00D50B05"/>
    <w:rsid w:val="00D5196F"/>
    <w:rsid w:val="00D54195"/>
    <w:rsid w:val="00D55298"/>
    <w:rsid w:val="00D55622"/>
    <w:rsid w:val="00D6172E"/>
    <w:rsid w:val="00D620EF"/>
    <w:rsid w:val="00D62FFB"/>
    <w:rsid w:val="00D6351E"/>
    <w:rsid w:val="00D63A83"/>
    <w:rsid w:val="00D64A52"/>
    <w:rsid w:val="00D6606D"/>
    <w:rsid w:val="00D6784A"/>
    <w:rsid w:val="00D7061B"/>
    <w:rsid w:val="00D70BCE"/>
    <w:rsid w:val="00D70F8F"/>
    <w:rsid w:val="00D72667"/>
    <w:rsid w:val="00D73B7A"/>
    <w:rsid w:val="00D7524F"/>
    <w:rsid w:val="00D7540E"/>
    <w:rsid w:val="00D75EDB"/>
    <w:rsid w:val="00D7621C"/>
    <w:rsid w:val="00D7703F"/>
    <w:rsid w:val="00D804EE"/>
    <w:rsid w:val="00D8089A"/>
    <w:rsid w:val="00D82A62"/>
    <w:rsid w:val="00D835B2"/>
    <w:rsid w:val="00D86BBD"/>
    <w:rsid w:val="00D8797D"/>
    <w:rsid w:val="00D907F1"/>
    <w:rsid w:val="00D90A4E"/>
    <w:rsid w:val="00D91DC6"/>
    <w:rsid w:val="00D9302B"/>
    <w:rsid w:val="00D94C3D"/>
    <w:rsid w:val="00D95263"/>
    <w:rsid w:val="00D964F4"/>
    <w:rsid w:val="00D96921"/>
    <w:rsid w:val="00DA1F9B"/>
    <w:rsid w:val="00DA303A"/>
    <w:rsid w:val="00DA3C2A"/>
    <w:rsid w:val="00DA56D1"/>
    <w:rsid w:val="00DA57FD"/>
    <w:rsid w:val="00DA5C86"/>
    <w:rsid w:val="00DA77CA"/>
    <w:rsid w:val="00DA7CD3"/>
    <w:rsid w:val="00DA7EAC"/>
    <w:rsid w:val="00DB01B5"/>
    <w:rsid w:val="00DB041F"/>
    <w:rsid w:val="00DB0D43"/>
    <w:rsid w:val="00DB10EC"/>
    <w:rsid w:val="00DB18F3"/>
    <w:rsid w:val="00DB2359"/>
    <w:rsid w:val="00DB2559"/>
    <w:rsid w:val="00DB36A2"/>
    <w:rsid w:val="00DB43CF"/>
    <w:rsid w:val="00DB54DA"/>
    <w:rsid w:val="00DB5C4C"/>
    <w:rsid w:val="00DB6096"/>
    <w:rsid w:val="00DB6A91"/>
    <w:rsid w:val="00DC1330"/>
    <w:rsid w:val="00DC13FC"/>
    <w:rsid w:val="00DC1C0D"/>
    <w:rsid w:val="00DC4BE0"/>
    <w:rsid w:val="00DC53B6"/>
    <w:rsid w:val="00DC56A3"/>
    <w:rsid w:val="00DC6229"/>
    <w:rsid w:val="00DC62BB"/>
    <w:rsid w:val="00DC77FA"/>
    <w:rsid w:val="00DD0317"/>
    <w:rsid w:val="00DD21F0"/>
    <w:rsid w:val="00DD2ABB"/>
    <w:rsid w:val="00DD362A"/>
    <w:rsid w:val="00DD3FBB"/>
    <w:rsid w:val="00DD4115"/>
    <w:rsid w:val="00DD4645"/>
    <w:rsid w:val="00DD4A82"/>
    <w:rsid w:val="00DD614C"/>
    <w:rsid w:val="00DD7DC5"/>
    <w:rsid w:val="00DD7EEE"/>
    <w:rsid w:val="00DE0B4B"/>
    <w:rsid w:val="00DE0F31"/>
    <w:rsid w:val="00DE691A"/>
    <w:rsid w:val="00DE7278"/>
    <w:rsid w:val="00DE7DD6"/>
    <w:rsid w:val="00DF16AC"/>
    <w:rsid w:val="00DF19E1"/>
    <w:rsid w:val="00DF1FBF"/>
    <w:rsid w:val="00DF2E36"/>
    <w:rsid w:val="00DF3520"/>
    <w:rsid w:val="00DF51BF"/>
    <w:rsid w:val="00DF68F5"/>
    <w:rsid w:val="00DF7DAD"/>
    <w:rsid w:val="00E00CAC"/>
    <w:rsid w:val="00E00E63"/>
    <w:rsid w:val="00E01312"/>
    <w:rsid w:val="00E02BEA"/>
    <w:rsid w:val="00E02F55"/>
    <w:rsid w:val="00E04739"/>
    <w:rsid w:val="00E055C8"/>
    <w:rsid w:val="00E07619"/>
    <w:rsid w:val="00E105C4"/>
    <w:rsid w:val="00E1156A"/>
    <w:rsid w:val="00E1231E"/>
    <w:rsid w:val="00E13C95"/>
    <w:rsid w:val="00E14D4F"/>
    <w:rsid w:val="00E1620E"/>
    <w:rsid w:val="00E1715A"/>
    <w:rsid w:val="00E173C7"/>
    <w:rsid w:val="00E1778E"/>
    <w:rsid w:val="00E20225"/>
    <w:rsid w:val="00E2164A"/>
    <w:rsid w:val="00E224DF"/>
    <w:rsid w:val="00E23AA8"/>
    <w:rsid w:val="00E255A0"/>
    <w:rsid w:val="00E257E8"/>
    <w:rsid w:val="00E2669C"/>
    <w:rsid w:val="00E2695D"/>
    <w:rsid w:val="00E26C01"/>
    <w:rsid w:val="00E275CD"/>
    <w:rsid w:val="00E27C15"/>
    <w:rsid w:val="00E31150"/>
    <w:rsid w:val="00E31736"/>
    <w:rsid w:val="00E34401"/>
    <w:rsid w:val="00E35499"/>
    <w:rsid w:val="00E36308"/>
    <w:rsid w:val="00E3740B"/>
    <w:rsid w:val="00E37F7C"/>
    <w:rsid w:val="00E41223"/>
    <w:rsid w:val="00E41DCA"/>
    <w:rsid w:val="00E431EE"/>
    <w:rsid w:val="00E43886"/>
    <w:rsid w:val="00E45CE1"/>
    <w:rsid w:val="00E471AD"/>
    <w:rsid w:val="00E50444"/>
    <w:rsid w:val="00E52B7E"/>
    <w:rsid w:val="00E53EAF"/>
    <w:rsid w:val="00E547DE"/>
    <w:rsid w:val="00E54A15"/>
    <w:rsid w:val="00E553F1"/>
    <w:rsid w:val="00E55585"/>
    <w:rsid w:val="00E55F89"/>
    <w:rsid w:val="00E566FF"/>
    <w:rsid w:val="00E5754C"/>
    <w:rsid w:val="00E575D5"/>
    <w:rsid w:val="00E57FA8"/>
    <w:rsid w:val="00E605CC"/>
    <w:rsid w:val="00E61801"/>
    <w:rsid w:val="00E62762"/>
    <w:rsid w:val="00E64488"/>
    <w:rsid w:val="00E64BA5"/>
    <w:rsid w:val="00E66739"/>
    <w:rsid w:val="00E66CC2"/>
    <w:rsid w:val="00E67535"/>
    <w:rsid w:val="00E70652"/>
    <w:rsid w:val="00E70DD4"/>
    <w:rsid w:val="00E72BD1"/>
    <w:rsid w:val="00E72CC5"/>
    <w:rsid w:val="00E7312A"/>
    <w:rsid w:val="00E73F62"/>
    <w:rsid w:val="00E74278"/>
    <w:rsid w:val="00E753AE"/>
    <w:rsid w:val="00E756F0"/>
    <w:rsid w:val="00E76A89"/>
    <w:rsid w:val="00E80632"/>
    <w:rsid w:val="00E80E42"/>
    <w:rsid w:val="00E8187B"/>
    <w:rsid w:val="00E81C73"/>
    <w:rsid w:val="00E82E02"/>
    <w:rsid w:val="00E83204"/>
    <w:rsid w:val="00E83D8B"/>
    <w:rsid w:val="00E86A5E"/>
    <w:rsid w:val="00E879EE"/>
    <w:rsid w:val="00E9122A"/>
    <w:rsid w:val="00E91537"/>
    <w:rsid w:val="00E9263F"/>
    <w:rsid w:val="00E9275C"/>
    <w:rsid w:val="00E93C09"/>
    <w:rsid w:val="00E94B80"/>
    <w:rsid w:val="00E9796A"/>
    <w:rsid w:val="00EA049B"/>
    <w:rsid w:val="00EA100C"/>
    <w:rsid w:val="00EA15B8"/>
    <w:rsid w:val="00EA3B06"/>
    <w:rsid w:val="00EA54C1"/>
    <w:rsid w:val="00EA7399"/>
    <w:rsid w:val="00EA7764"/>
    <w:rsid w:val="00EA7891"/>
    <w:rsid w:val="00EB0AEA"/>
    <w:rsid w:val="00EB2176"/>
    <w:rsid w:val="00EB2616"/>
    <w:rsid w:val="00EB2DF3"/>
    <w:rsid w:val="00EB3B74"/>
    <w:rsid w:val="00EB3BB6"/>
    <w:rsid w:val="00EB4484"/>
    <w:rsid w:val="00EB4831"/>
    <w:rsid w:val="00EB4EC1"/>
    <w:rsid w:val="00EB622F"/>
    <w:rsid w:val="00EB635D"/>
    <w:rsid w:val="00EC0EEA"/>
    <w:rsid w:val="00EC16AB"/>
    <w:rsid w:val="00EC3B6F"/>
    <w:rsid w:val="00EC552F"/>
    <w:rsid w:val="00EC5554"/>
    <w:rsid w:val="00ED0596"/>
    <w:rsid w:val="00ED0BB8"/>
    <w:rsid w:val="00ED0D38"/>
    <w:rsid w:val="00ED4550"/>
    <w:rsid w:val="00ED78E8"/>
    <w:rsid w:val="00EE133A"/>
    <w:rsid w:val="00EE1D03"/>
    <w:rsid w:val="00EE1F8D"/>
    <w:rsid w:val="00EE34F3"/>
    <w:rsid w:val="00EE3DDB"/>
    <w:rsid w:val="00EE5322"/>
    <w:rsid w:val="00EE61E2"/>
    <w:rsid w:val="00EE6E20"/>
    <w:rsid w:val="00EF0233"/>
    <w:rsid w:val="00EF095A"/>
    <w:rsid w:val="00EF19FB"/>
    <w:rsid w:val="00EF3AC7"/>
    <w:rsid w:val="00EF3E38"/>
    <w:rsid w:val="00EF57FA"/>
    <w:rsid w:val="00EF59E6"/>
    <w:rsid w:val="00EF7542"/>
    <w:rsid w:val="00F00253"/>
    <w:rsid w:val="00F009D4"/>
    <w:rsid w:val="00F02B10"/>
    <w:rsid w:val="00F0372D"/>
    <w:rsid w:val="00F041D2"/>
    <w:rsid w:val="00F0563A"/>
    <w:rsid w:val="00F05D10"/>
    <w:rsid w:val="00F0691E"/>
    <w:rsid w:val="00F06C76"/>
    <w:rsid w:val="00F07018"/>
    <w:rsid w:val="00F072F0"/>
    <w:rsid w:val="00F07CC7"/>
    <w:rsid w:val="00F119CA"/>
    <w:rsid w:val="00F12223"/>
    <w:rsid w:val="00F1399C"/>
    <w:rsid w:val="00F14D21"/>
    <w:rsid w:val="00F15A18"/>
    <w:rsid w:val="00F16211"/>
    <w:rsid w:val="00F171D0"/>
    <w:rsid w:val="00F1753C"/>
    <w:rsid w:val="00F20C69"/>
    <w:rsid w:val="00F20F75"/>
    <w:rsid w:val="00F2112E"/>
    <w:rsid w:val="00F21287"/>
    <w:rsid w:val="00F21497"/>
    <w:rsid w:val="00F2150A"/>
    <w:rsid w:val="00F22A1C"/>
    <w:rsid w:val="00F244C6"/>
    <w:rsid w:val="00F24A61"/>
    <w:rsid w:val="00F25BA1"/>
    <w:rsid w:val="00F261F5"/>
    <w:rsid w:val="00F26303"/>
    <w:rsid w:val="00F312A4"/>
    <w:rsid w:val="00F3144D"/>
    <w:rsid w:val="00F33590"/>
    <w:rsid w:val="00F34439"/>
    <w:rsid w:val="00F362BB"/>
    <w:rsid w:val="00F36337"/>
    <w:rsid w:val="00F377D4"/>
    <w:rsid w:val="00F37C6F"/>
    <w:rsid w:val="00F37FFC"/>
    <w:rsid w:val="00F40248"/>
    <w:rsid w:val="00F40371"/>
    <w:rsid w:val="00F4111A"/>
    <w:rsid w:val="00F41EFD"/>
    <w:rsid w:val="00F41FAA"/>
    <w:rsid w:val="00F4351C"/>
    <w:rsid w:val="00F454A2"/>
    <w:rsid w:val="00F46037"/>
    <w:rsid w:val="00F46246"/>
    <w:rsid w:val="00F46F26"/>
    <w:rsid w:val="00F50D6B"/>
    <w:rsid w:val="00F50E3A"/>
    <w:rsid w:val="00F53CC9"/>
    <w:rsid w:val="00F55AE1"/>
    <w:rsid w:val="00F562DA"/>
    <w:rsid w:val="00F56499"/>
    <w:rsid w:val="00F56AA9"/>
    <w:rsid w:val="00F62494"/>
    <w:rsid w:val="00F62957"/>
    <w:rsid w:val="00F62C0E"/>
    <w:rsid w:val="00F62CE2"/>
    <w:rsid w:val="00F6320C"/>
    <w:rsid w:val="00F65361"/>
    <w:rsid w:val="00F65CAC"/>
    <w:rsid w:val="00F666F3"/>
    <w:rsid w:val="00F66F0B"/>
    <w:rsid w:val="00F70683"/>
    <w:rsid w:val="00F70784"/>
    <w:rsid w:val="00F7097F"/>
    <w:rsid w:val="00F71007"/>
    <w:rsid w:val="00F71950"/>
    <w:rsid w:val="00F71E6F"/>
    <w:rsid w:val="00F71E7B"/>
    <w:rsid w:val="00F71F6D"/>
    <w:rsid w:val="00F76193"/>
    <w:rsid w:val="00F7662D"/>
    <w:rsid w:val="00F80BEA"/>
    <w:rsid w:val="00F81712"/>
    <w:rsid w:val="00F82320"/>
    <w:rsid w:val="00F838C0"/>
    <w:rsid w:val="00F83BA1"/>
    <w:rsid w:val="00F84314"/>
    <w:rsid w:val="00F84FD3"/>
    <w:rsid w:val="00F85E3E"/>
    <w:rsid w:val="00F8631F"/>
    <w:rsid w:val="00F86A97"/>
    <w:rsid w:val="00F87243"/>
    <w:rsid w:val="00F90BDC"/>
    <w:rsid w:val="00F91680"/>
    <w:rsid w:val="00F917DF"/>
    <w:rsid w:val="00F919B6"/>
    <w:rsid w:val="00F92518"/>
    <w:rsid w:val="00F92FAD"/>
    <w:rsid w:val="00F9517C"/>
    <w:rsid w:val="00F953FD"/>
    <w:rsid w:val="00F95837"/>
    <w:rsid w:val="00F97939"/>
    <w:rsid w:val="00FA0EF5"/>
    <w:rsid w:val="00FA33A6"/>
    <w:rsid w:val="00FA466F"/>
    <w:rsid w:val="00FA48B1"/>
    <w:rsid w:val="00FB011E"/>
    <w:rsid w:val="00FB03F2"/>
    <w:rsid w:val="00FB0B0D"/>
    <w:rsid w:val="00FB24AE"/>
    <w:rsid w:val="00FB2750"/>
    <w:rsid w:val="00FB2905"/>
    <w:rsid w:val="00FB2A21"/>
    <w:rsid w:val="00FB332E"/>
    <w:rsid w:val="00FB61D1"/>
    <w:rsid w:val="00FB6BD3"/>
    <w:rsid w:val="00FB6F36"/>
    <w:rsid w:val="00FC082F"/>
    <w:rsid w:val="00FC0A14"/>
    <w:rsid w:val="00FC3A11"/>
    <w:rsid w:val="00FC5103"/>
    <w:rsid w:val="00FC5747"/>
    <w:rsid w:val="00FC5D17"/>
    <w:rsid w:val="00FD0F87"/>
    <w:rsid w:val="00FD1D77"/>
    <w:rsid w:val="00FD1FF6"/>
    <w:rsid w:val="00FD2B07"/>
    <w:rsid w:val="00FD3F75"/>
    <w:rsid w:val="00FD4721"/>
    <w:rsid w:val="00FD4F14"/>
    <w:rsid w:val="00FD5E36"/>
    <w:rsid w:val="00FD77DE"/>
    <w:rsid w:val="00FD7D2F"/>
    <w:rsid w:val="00FE0D35"/>
    <w:rsid w:val="00FE3294"/>
    <w:rsid w:val="00FE4D45"/>
    <w:rsid w:val="00FE597B"/>
    <w:rsid w:val="00FE67B1"/>
    <w:rsid w:val="00FF0128"/>
    <w:rsid w:val="00FF0E03"/>
    <w:rsid w:val="00FF161C"/>
    <w:rsid w:val="00FF3346"/>
    <w:rsid w:val="00FF491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0568B"/>
  <w15:docId w15:val="{6837D195-6D23-D34F-BF47-5E3A661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3AE"/>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F46246"/>
    <w:pPr>
      <w:keepNext/>
      <w:keepLines/>
      <w:spacing w:before="240" w:line="480" w:lineRule="auto"/>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1B262D"/>
    <w:pPr>
      <w:keepNext/>
      <w:keepLines/>
      <w:spacing w:before="40" w:line="360" w:lineRule="auto"/>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DB0D43"/>
    <w:pPr>
      <w:keepNext/>
      <w:keepLines/>
      <w:spacing w:before="40" w:line="480" w:lineRule="auto"/>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B262D"/>
    <w:rPr>
      <w:rFonts w:asciiTheme="majorHAnsi" w:eastAsiaTheme="majorEastAsia" w:hAnsiTheme="majorHAnsi" w:cstheme="majorBidi"/>
      <w:color w:val="1F3763" w:themeColor="accent1" w:themeShade="7F"/>
      <w:lang w:eastAsia="es-ES_tradnl"/>
    </w:rPr>
  </w:style>
  <w:style w:type="character" w:styleId="Hipervnculo">
    <w:name w:val="Hyperlink"/>
    <w:uiPriority w:val="99"/>
    <w:rsid w:val="001B262D"/>
    <w:rPr>
      <w:color w:val="0000FF"/>
      <w:u w:val="single"/>
    </w:rPr>
  </w:style>
  <w:style w:type="paragraph" w:styleId="Encabezado">
    <w:name w:val="header"/>
    <w:basedOn w:val="Normal"/>
    <w:link w:val="EncabezadoCar"/>
    <w:uiPriority w:val="99"/>
    <w:unhideWhenUsed/>
    <w:rsid w:val="001B262D"/>
    <w:pPr>
      <w:tabs>
        <w:tab w:val="center" w:pos="4252"/>
        <w:tab w:val="right" w:pos="8504"/>
      </w:tabs>
    </w:pPr>
  </w:style>
  <w:style w:type="character" w:customStyle="1" w:styleId="EncabezadoCar">
    <w:name w:val="Encabezado Car"/>
    <w:basedOn w:val="Fuentedeprrafopredeter"/>
    <w:link w:val="Encabezado"/>
    <w:uiPriority w:val="99"/>
    <w:rsid w:val="001B262D"/>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1B262D"/>
    <w:pPr>
      <w:tabs>
        <w:tab w:val="center" w:pos="4252"/>
        <w:tab w:val="right" w:pos="8504"/>
      </w:tabs>
    </w:pPr>
  </w:style>
  <w:style w:type="character" w:customStyle="1" w:styleId="PiedepginaCar">
    <w:name w:val="Pie de página Car"/>
    <w:basedOn w:val="Fuentedeprrafopredeter"/>
    <w:link w:val="Piedepgina"/>
    <w:uiPriority w:val="99"/>
    <w:rsid w:val="001B262D"/>
    <w:rPr>
      <w:rFonts w:ascii="Times New Roman" w:eastAsia="Times New Roman" w:hAnsi="Times New Roman" w:cs="Times New Roman"/>
      <w:lang w:eastAsia="es-ES_tradnl"/>
    </w:rPr>
  </w:style>
  <w:style w:type="character" w:styleId="Nmerodelnea">
    <w:name w:val="line number"/>
    <w:basedOn w:val="Fuentedeprrafopredeter"/>
    <w:uiPriority w:val="99"/>
    <w:semiHidden/>
    <w:unhideWhenUsed/>
    <w:rsid w:val="001B262D"/>
  </w:style>
  <w:style w:type="character" w:customStyle="1" w:styleId="Ttulo1Car">
    <w:name w:val="Título 1 Car"/>
    <w:basedOn w:val="Fuentedeprrafopredeter"/>
    <w:link w:val="Ttulo1"/>
    <w:uiPriority w:val="9"/>
    <w:rsid w:val="00F46246"/>
    <w:rPr>
      <w:rFonts w:asciiTheme="majorHAnsi" w:eastAsiaTheme="majorEastAsia" w:hAnsiTheme="majorHAnsi" w:cstheme="majorBidi"/>
      <w:color w:val="2F5496" w:themeColor="accent1" w:themeShade="BF"/>
      <w:sz w:val="32"/>
      <w:szCs w:val="32"/>
      <w:lang w:eastAsia="es-ES_tradnl"/>
    </w:rPr>
  </w:style>
  <w:style w:type="paragraph" w:styleId="Prrafodelista">
    <w:name w:val="List Paragraph"/>
    <w:basedOn w:val="Normal"/>
    <w:uiPriority w:val="34"/>
    <w:qFormat/>
    <w:rsid w:val="00CF6D30"/>
    <w:pPr>
      <w:spacing w:line="480" w:lineRule="auto"/>
      <w:ind w:left="720"/>
      <w:contextualSpacing/>
    </w:pPr>
  </w:style>
  <w:style w:type="character" w:styleId="Refdecomentario">
    <w:name w:val="annotation reference"/>
    <w:basedOn w:val="Fuentedeprrafopredeter"/>
    <w:uiPriority w:val="99"/>
    <w:semiHidden/>
    <w:unhideWhenUsed/>
    <w:rsid w:val="00452A26"/>
    <w:rPr>
      <w:sz w:val="16"/>
      <w:szCs w:val="16"/>
    </w:rPr>
  </w:style>
  <w:style w:type="paragraph" w:styleId="Textocomentario">
    <w:name w:val="annotation text"/>
    <w:basedOn w:val="Normal"/>
    <w:link w:val="TextocomentarioCar"/>
    <w:uiPriority w:val="99"/>
    <w:unhideWhenUsed/>
    <w:rsid w:val="00452A26"/>
    <w:rPr>
      <w:sz w:val="20"/>
      <w:szCs w:val="20"/>
    </w:rPr>
  </w:style>
  <w:style w:type="character" w:customStyle="1" w:styleId="TextocomentarioCar">
    <w:name w:val="Texto comentario Car"/>
    <w:basedOn w:val="Fuentedeprrafopredeter"/>
    <w:link w:val="Textocomentario"/>
    <w:uiPriority w:val="99"/>
    <w:rsid w:val="00452A26"/>
    <w:rPr>
      <w:rFonts w:ascii="Times New Roman" w:eastAsia="Times New Roman" w:hAnsi="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452A26"/>
    <w:rPr>
      <w:b/>
      <w:bCs/>
    </w:rPr>
  </w:style>
  <w:style w:type="character" w:customStyle="1" w:styleId="AsuntodelcomentarioCar">
    <w:name w:val="Asunto del comentario Car"/>
    <w:basedOn w:val="TextocomentarioCar"/>
    <w:link w:val="Asuntodelcomentario"/>
    <w:uiPriority w:val="99"/>
    <w:semiHidden/>
    <w:rsid w:val="00452A26"/>
    <w:rPr>
      <w:rFonts w:ascii="Times New Roman" w:eastAsia="Times New Roman" w:hAnsi="Times New Roman" w:cs="Times New Roman"/>
      <w:b/>
      <w:bCs/>
      <w:sz w:val="20"/>
      <w:szCs w:val="20"/>
      <w:lang w:eastAsia="es-ES_tradnl"/>
    </w:rPr>
  </w:style>
  <w:style w:type="paragraph" w:styleId="NormalWeb">
    <w:name w:val="Normal (Web)"/>
    <w:basedOn w:val="Normal"/>
    <w:uiPriority w:val="99"/>
    <w:semiHidden/>
    <w:unhideWhenUsed/>
    <w:rsid w:val="005E0494"/>
    <w:pPr>
      <w:spacing w:before="100" w:beforeAutospacing="1" w:after="100" w:afterAutospacing="1"/>
    </w:pPr>
  </w:style>
  <w:style w:type="character" w:customStyle="1" w:styleId="Ttulo4Car">
    <w:name w:val="Título 4 Car"/>
    <w:basedOn w:val="Fuentedeprrafopredeter"/>
    <w:link w:val="Ttulo4"/>
    <w:uiPriority w:val="9"/>
    <w:semiHidden/>
    <w:rsid w:val="00DB0D43"/>
    <w:rPr>
      <w:rFonts w:asciiTheme="majorHAnsi" w:eastAsiaTheme="majorEastAsia" w:hAnsiTheme="majorHAnsi" w:cstheme="majorBidi"/>
      <w:i/>
      <w:iCs/>
      <w:color w:val="2F5496" w:themeColor="accent1" w:themeShade="BF"/>
      <w:lang w:eastAsia="es-ES_tradnl"/>
    </w:rPr>
  </w:style>
  <w:style w:type="character" w:customStyle="1" w:styleId="apple-converted-space">
    <w:name w:val="apple-converted-space"/>
    <w:basedOn w:val="Fuentedeprrafopredeter"/>
    <w:rsid w:val="00C439DF"/>
  </w:style>
  <w:style w:type="character" w:styleId="Hipervnculovisitado">
    <w:name w:val="FollowedHyperlink"/>
    <w:basedOn w:val="Fuentedeprrafopredeter"/>
    <w:uiPriority w:val="99"/>
    <w:semiHidden/>
    <w:unhideWhenUsed/>
    <w:rsid w:val="00C439DF"/>
    <w:rPr>
      <w:color w:val="954F72" w:themeColor="followedHyperlink"/>
      <w:u w:val="single"/>
    </w:rPr>
  </w:style>
  <w:style w:type="paragraph" w:customStyle="1" w:styleId="Bibliografa1">
    <w:name w:val="Bibliografía1"/>
    <w:basedOn w:val="Normal"/>
    <w:link w:val="BibliographyCar"/>
    <w:rsid w:val="00BB7CF6"/>
    <w:pPr>
      <w:spacing w:after="240"/>
    </w:pPr>
    <w:rPr>
      <w:lang w:val="en-GB"/>
    </w:rPr>
  </w:style>
  <w:style w:type="character" w:customStyle="1" w:styleId="BibliographyCar">
    <w:name w:val="Bibliography Car"/>
    <w:basedOn w:val="Fuentedeprrafopredeter"/>
    <w:link w:val="Bibliografa1"/>
    <w:rsid w:val="00BB7CF6"/>
    <w:rPr>
      <w:rFonts w:ascii="Times New Roman" w:eastAsia="Times New Roman" w:hAnsi="Times New Roman" w:cs="Times New Roman"/>
      <w:lang w:val="en-GB" w:eastAsia="es-ES_tradnl"/>
    </w:rPr>
  </w:style>
  <w:style w:type="table" w:customStyle="1" w:styleId="Tabladelista21">
    <w:name w:val="Tabla de lista 21"/>
    <w:basedOn w:val="Tablanormal"/>
    <w:uiPriority w:val="47"/>
    <w:rsid w:val="00C85B8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n">
    <w:name w:val="Revision"/>
    <w:hidden/>
    <w:uiPriority w:val="99"/>
    <w:semiHidden/>
    <w:rsid w:val="00CE1193"/>
    <w:rPr>
      <w:rFonts w:ascii="Times New Roman" w:eastAsia="Times New Roman" w:hAnsi="Times New Roman" w:cs="Times New Roman"/>
      <w:lang w:eastAsia="es-ES_tradnl"/>
    </w:rPr>
  </w:style>
  <w:style w:type="character" w:customStyle="1" w:styleId="Mencinsinresolver1">
    <w:name w:val="Mención sin resolver1"/>
    <w:basedOn w:val="Fuentedeprrafopredeter"/>
    <w:uiPriority w:val="99"/>
    <w:semiHidden/>
    <w:unhideWhenUsed/>
    <w:rsid w:val="00FB24AE"/>
    <w:rPr>
      <w:color w:val="605E5C"/>
      <w:shd w:val="clear" w:color="auto" w:fill="E1DFDD"/>
    </w:rPr>
  </w:style>
  <w:style w:type="character" w:customStyle="1" w:styleId="nlm-given-names">
    <w:name w:val="nlm-given-names"/>
    <w:basedOn w:val="Fuentedeprrafopredeter"/>
    <w:rsid w:val="000F393E"/>
  </w:style>
  <w:style w:type="character" w:customStyle="1" w:styleId="nlm-surname">
    <w:name w:val="nlm-surname"/>
    <w:basedOn w:val="Fuentedeprrafopredeter"/>
    <w:rsid w:val="000F393E"/>
  </w:style>
  <w:style w:type="paragraph" w:customStyle="1" w:styleId="Bibliografa2">
    <w:name w:val="Bibliografía2"/>
    <w:basedOn w:val="Normal"/>
    <w:link w:val="BibliographyCar1"/>
    <w:rsid w:val="00EE3DDB"/>
    <w:pPr>
      <w:spacing w:line="480" w:lineRule="auto"/>
      <w:ind w:left="720" w:hanging="720"/>
    </w:pPr>
    <w:rPr>
      <w:sz w:val="20"/>
      <w:szCs w:val="20"/>
    </w:rPr>
  </w:style>
  <w:style w:type="character" w:customStyle="1" w:styleId="BibliographyCar1">
    <w:name w:val="Bibliography Car1"/>
    <w:basedOn w:val="TextocomentarioCar"/>
    <w:link w:val="Bibliografa2"/>
    <w:rsid w:val="00EE3DDB"/>
    <w:rPr>
      <w:rFonts w:ascii="Times New Roman" w:eastAsia="Times New Roman" w:hAnsi="Times New Roman" w:cs="Times New Roman"/>
      <w:sz w:val="20"/>
      <w:szCs w:val="20"/>
      <w:lang w:eastAsia="es-ES_tradnl"/>
    </w:rPr>
  </w:style>
  <w:style w:type="paragraph" w:styleId="Textodeglobo">
    <w:name w:val="Balloon Text"/>
    <w:basedOn w:val="Normal"/>
    <w:link w:val="TextodegloboCar"/>
    <w:uiPriority w:val="99"/>
    <w:semiHidden/>
    <w:unhideWhenUsed/>
    <w:rsid w:val="00EB217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B2176"/>
    <w:rPr>
      <w:rFonts w:ascii="Lucida Grande" w:eastAsia="Times New Roman" w:hAnsi="Lucida Grande" w:cs="Lucida Grande"/>
      <w:sz w:val="18"/>
      <w:szCs w:val="18"/>
      <w:lang w:eastAsia="es-ES_tradnl"/>
    </w:rPr>
  </w:style>
  <w:style w:type="character" w:styleId="nfasis">
    <w:name w:val="Emphasis"/>
    <w:uiPriority w:val="20"/>
    <w:qFormat/>
    <w:rsid w:val="00A074FF"/>
    <w:rPr>
      <w:i/>
      <w:iCs/>
    </w:rPr>
  </w:style>
  <w:style w:type="paragraph" w:customStyle="1" w:styleId="Bibliografa3">
    <w:name w:val="Bibliografía3"/>
    <w:basedOn w:val="Normal"/>
    <w:link w:val="BibliographyCar2"/>
    <w:rsid w:val="003A171C"/>
    <w:pPr>
      <w:spacing w:after="240"/>
      <w:ind w:left="720" w:hanging="720"/>
    </w:pPr>
    <w:rPr>
      <w:lang w:val="en-US"/>
    </w:rPr>
  </w:style>
  <w:style w:type="character" w:customStyle="1" w:styleId="BibliographyCar2">
    <w:name w:val="Bibliography Car2"/>
    <w:basedOn w:val="Fuentedeprrafopredeter"/>
    <w:link w:val="Bibliografa3"/>
    <w:rsid w:val="003A171C"/>
    <w:rPr>
      <w:rFonts w:ascii="Times New Roman" w:eastAsia="Times New Roman" w:hAnsi="Times New Roman" w:cs="Times New Roman"/>
      <w:lang w:val="en-US" w:eastAsia="es-ES_tradnl"/>
    </w:rPr>
  </w:style>
  <w:style w:type="table" w:styleId="Tablaconcuadrcula">
    <w:name w:val="Table Grid"/>
    <w:basedOn w:val="Tablanormal"/>
    <w:uiPriority w:val="39"/>
    <w:rsid w:val="00EE61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8F7D6E"/>
    <w:rPr>
      <w:color w:val="605E5C"/>
      <w:shd w:val="clear" w:color="auto" w:fill="E1DFDD"/>
    </w:rPr>
  </w:style>
  <w:style w:type="character" w:styleId="Nmerodepgina">
    <w:name w:val="page number"/>
    <w:basedOn w:val="Fuentedeprrafopredeter"/>
    <w:uiPriority w:val="99"/>
    <w:semiHidden/>
    <w:unhideWhenUsed/>
    <w:rsid w:val="0048431F"/>
  </w:style>
  <w:style w:type="character" w:styleId="Mencinsinresolver">
    <w:name w:val="Unresolved Mention"/>
    <w:basedOn w:val="Fuentedeprrafopredeter"/>
    <w:uiPriority w:val="99"/>
    <w:semiHidden/>
    <w:unhideWhenUsed/>
    <w:rsid w:val="00591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5234">
      <w:bodyDiv w:val="1"/>
      <w:marLeft w:val="0"/>
      <w:marRight w:val="0"/>
      <w:marTop w:val="0"/>
      <w:marBottom w:val="0"/>
      <w:divBdr>
        <w:top w:val="none" w:sz="0" w:space="0" w:color="auto"/>
        <w:left w:val="none" w:sz="0" w:space="0" w:color="auto"/>
        <w:bottom w:val="none" w:sz="0" w:space="0" w:color="auto"/>
        <w:right w:val="none" w:sz="0" w:space="0" w:color="auto"/>
      </w:divBdr>
    </w:div>
    <w:div w:id="53430725">
      <w:bodyDiv w:val="1"/>
      <w:marLeft w:val="0"/>
      <w:marRight w:val="0"/>
      <w:marTop w:val="0"/>
      <w:marBottom w:val="0"/>
      <w:divBdr>
        <w:top w:val="none" w:sz="0" w:space="0" w:color="auto"/>
        <w:left w:val="none" w:sz="0" w:space="0" w:color="auto"/>
        <w:bottom w:val="none" w:sz="0" w:space="0" w:color="auto"/>
        <w:right w:val="none" w:sz="0" w:space="0" w:color="auto"/>
      </w:divBdr>
    </w:div>
    <w:div w:id="69929284">
      <w:bodyDiv w:val="1"/>
      <w:marLeft w:val="0"/>
      <w:marRight w:val="0"/>
      <w:marTop w:val="0"/>
      <w:marBottom w:val="0"/>
      <w:divBdr>
        <w:top w:val="none" w:sz="0" w:space="0" w:color="auto"/>
        <w:left w:val="none" w:sz="0" w:space="0" w:color="auto"/>
        <w:bottom w:val="none" w:sz="0" w:space="0" w:color="auto"/>
        <w:right w:val="none" w:sz="0" w:space="0" w:color="auto"/>
      </w:divBdr>
      <w:divsChild>
        <w:div w:id="298582990">
          <w:marLeft w:val="0"/>
          <w:marRight w:val="0"/>
          <w:marTop w:val="0"/>
          <w:marBottom w:val="0"/>
          <w:divBdr>
            <w:top w:val="none" w:sz="0" w:space="0" w:color="auto"/>
            <w:left w:val="none" w:sz="0" w:space="0" w:color="auto"/>
            <w:bottom w:val="none" w:sz="0" w:space="0" w:color="auto"/>
            <w:right w:val="none" w:sz="0" w:space="0" w:color="auto"/>
          </w:divBdr>
          <w:divsChild>
            <w:div w:id="903485455">
              <w:marLeft w:val="0"/>
              <w:marRight w:val="0"/>
              <w:marTop w:val="0"/>
              <w:marBottom w:val="0"/>
              <w:divBdr>
                <w:top w:val="none" w:sz="0" w:space="0" w:color="auto"/>
                <w:left w:val="none" w:sz="0" w:space="0" w:color="auto"/>
                <w:bottom w:val="none" w:sz="0" w:space="0" w:color="auto"/>
                <w:right w:val="none" w:sz="0" w:space="0" w:color="auto"/>
              </w:divBdr>
              <w:divsChild>
                <w:div w:id="1329138356">
                  <w:marLeft w:val="0"/>
                  <w:marRight w:val="0"/>
                  <w:marTop w:val="0"/>
                  <w:marBottom w:val="0"/>
                  <w:divBdr>
                    <w:top w:val="none" w:sz="0" w:space="0" w:color="auto"/>
                    <w:left w:val="none" w:sz="0" w:space="0" w:color="auto"/>
                    <w:bottom w:val="none" w:sz="0" w:space="0" w:color="auto"/>
                    <w:right w:val="none" w:sz="0" w:space="0" w:color="auto"/>
                  </w:divBdr>
                  <w:divsChild>
                    <w:div w:id="9863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661">
      <w:bodyDiv w:val="1"/>
      <w:marLeft w:val="0"/>
      <w:marRight w:val="0"/>
      <w:marTop w:val="0"/>
      <w:marBottom w:val="0"/>
      <w:divBdr>
        <w:top w:val="none" w:sz="0" w:space="0" w:color="auto"/>
        <w:left w:val="none" w:sz="0" w:space="0" w:color="auto"/>
        <w:bottom w:val="none" w:sz="0" w:space="0" w:color="auto"/>
        <w:right w:val="none" w:sz="0" w:space="0" w:color="auto"/>
      </w:divBdr>
    </w:div>
    <w:div w:id="96024593">
      <w:bodyDiv w:val="1"/>
      <w:marLeft w:val="0"/>
      <w:marRight w:val="0"/>
      <w:marTop w:val="0"/>
      <w:marBottom w:val="0"/>
      <w:divBdr>
        <w:top w:val="none" w:sz="0" w:space="0" w:color="auto"/>
        <w:left w:val="none" w:sz="0" w:space="0" w:color="auto"/>
        <w:bottom w:val="none" w:sz="0" w:space="0" w:color="auto"/>
        <w:right w:val="none" w:sz="0" w:space="0" w:color="auto"/>
      </w:divBdr>
      <w:divsChild>
        <w:div w:id="1527602496">
          <w:marLeft w:val="0"/>
          <w:marRight w:val="0"/>
          <w:marTop w:val="0"/>
          <w:marBottom w:val="0"/>
          <w:divBdr>
            <w:top w:val="none" w:sz="0" w:space="0" w:color="auto"/>
            <w:left w:val="none" w:sz="0" w:space="0" w:color="auto"/>
            <w:bottom w:val="none" w:sz="0" w:space="0" w:color="auto"/>
            <w:right w:val="none" w:sz="0" w:space="0" w:color="auto"/>
          </w:divBdr>
          <w:divsChild>
            <w:div w:id="1438453189">
              <w:marLeft w:val="0"/>
              <w:marRight w:val="0"/>
              <w:marTop w:val="0"/>
              <w:marBottom w:val="0"/>
              <w:divBdr>
                <w:top w:val="none" w:sz="0" w:space="0" w:color="auto"/>
                <w:left w:val="none" w:sz="0" w:space="0" w:color="auto"/>
                <w:bottom w:val="none" w:sz="0" w:space="0" w:color="auto"/>
                <w:right w:val="none" w:sz="0" w:space="0" w:color="auto"/>
              </w:divBdr>
              <w:divsChild>
                <w:div w:id="874195376">
                  <w:marLeft w:val="0"/>
                  <w:marRight w:val="0"/>
                  <w:marTop w:val="0"/>
                  <w:marBottom w:val="0"/>
                  <w:divBdr>
                    <w:top w:val="none" w:sz="0" w:space="0" w:color="auto"/>
                    <w:left w:val="none" w:sz="0" w:space="0" w:color="auto"/>
                    <w:bottom w:val="none" w:sz="0" w:space="0" w:color="auto"/>
                    <w:right w:val="none" w:sz="0" w:space="0" w:color="auto"/>
                  </w:divBdr>
                  <w:divsChild>
                    <w:div w:id="2601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11311">
      <w:bodyDiv w:val="1"/>
      <w:marLeft w:val="0"/>
      <w:marRight w:val="0"/>
      <w:marTop w:val="0"/>
      <w:marBottom w:val="0"/>
      <w:divBdr>
        <w:top w:val="none" w:sz="0" w:space="0" w:color="auto"/>
        <w:left w:val="none" w:sz="0" w:space="0" w:color="auto"/>
        <w:bottom w:val="none" w:sz="0" w:space="0" w:color="auto"/>
        <w:right w:val="none" w:sz="0" w:space="0" w:color="auto"/>
      </w:divBdr>
    </w:div>
    <w:div w:id="128977746">
      <w:bodyDiv w:val="1"/>
      <w:marLeft w:val="0"/>
      <w:marRight w:val="0"/>
      <w:marTop w:val="0"/>
      <w:marBottom w:val="0"/>
      <w:divBdr>
        <w:top w:val="none" w:sz="0" w:space="0" w:color="auto"/>
        <w:left w:val="none" w:sz="0" w:space="0" w:color="auto"/>
        <w:bottom w:val="none" w:sz="0" w:space="0" w:color="auto"/>
        <w:right w:val="none" w:sz="0" w:space="0" w:color="auto"/>
      </w:divBdr>
      <w:divsChild>
        <w:div w:id="1325280649">
          <w:marLeft w:val="0"/>
          <w:marRight w:val="0"/>
          <w:marTop w:val="0"/>
          <w:marBottom w:val="0"/>
          <w:divBdr>
            <w:top w:val="none" w:sz="0" w:space="0" w:color="auto"/>
            <w:left w:val="none" w:sz="0" w:space="0" w:color="auto"/>
            <w:bottom w:val="none" w:sz="0" w:space="0" w:color="auto"/>
            <w:right w:val="none" w:sz="0" w:space="0" w:color="auto"/>
          </w:divBdr>
          <w:divsChild>
            <w:div w:id="1632441788">
              <w:marLeft w:val="0"/>
              <w:marRight w:val="0"/>
              <w:marTop w:val="0"/>
              <w:marBottom w:val="0"/>
              <w:divBdr>
                <w:top w:val="none" w:sz="0" w:space="0" w:color="auto"/>
                <w:left w:val="none" w:sz="0" w:space="0" w:color="auto"/>
                <w:bottom w:val="none" w:sz="0" w:space="0" w:color="auto"/>
                <w:right w:val="none" w:sz="0" w:space="0" w:color="auto"/>
              </w:divBdr>
              <w:divsChild>
                <w:div w:id="1830828622">
                  <w:marLeft w:val="0"/>
                  <w:marRight w:val="0"/>
                  <w:marTop w:val="0"/>
                  <w:marBottom w:val="0"/>
                  <w:divBdr>
                    <w:top w:val="none" w:sz="0" w:space="0" w:color="auto"/>
                    <w:left w:val="none" w:sz="0" w:space="0" w:color="auto"/>
                    <w:bottom w:val="none" w:sz="0" w:space="0" w:color="auto"/>
                    <w:right w:val="none" w:sz="0" w:space="0" w:color="auto"/>
                  </w:divBdr>
                  <w:divsChild>
                    <w:div w:id="1207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5723">
      <w:bodyDiv w:val="1"/>
      <w:marLeft w:val="0"/>
      <w:marRight w:val="0"/>
      <w:marTop w:val="0"/>
      <w:marBottom w:val="0"/>
      <w:divBdr>
        <w:top w:val="none" w:sz="0" w:space="0" w:color="auto"/>
        <w:left w:val="none" w:sz="0" w:space="0" w:color="auto"/>
        <w:bottom w:val="none" w:sz="0" w:space="0" w:color="auto"/>
        <w:right w:val="none" w:sz="0" w:space="0" w:color="auto"/>
      </w:divBdr>
    </w:div>
    <w:div w:id="205609640">
      <w:bodyDiv w:val="1"/>
      <w:marLeft w:val="0"/>
      <w:marRight w:val="0"/>
      <w:marTop w:val="0"/>
      <w:marBottom w:val="0"/>
      <w:divBdr>
        <w:top w:val="none" w:sz="0" w:space="0" w:color="auto"/>
        <w:left w:val="none" w:sz="0" w:space="0" w:color="auto"/>
        <w:bottom w:val="none" w:sz="0" w:space="0" w:color="auto"/>
        <w:right w:val="none" w:sz="0" w:space="0" w:color="auto"/>
      </w:divBdr>
      <w:divsChild>
        <w:div w:id="2125492919">
          <w:marLeft w:val="0"/>
          <w:marRight w:val="0"/>
          <w:marTop w:val="0"/>
          <w:marBottom w:val="0"/>
          <w:divBdr>
            <w:top w:val="none" w:sz="0" w:space="0" w:color="auto"/>
            <w:left w:val="none" w:sz="0" w:space="0" w:color="auto"/>
            <w:bottom w:val="none" w:sz="0" w:space="0" w:color="auto"/>
            <w:right w:val="none" w:sz="0" w:space="0" w:color="auto"/>
          </w:divBdr>
          <w:divsChild>
            <w:div w:id="1972398968">
              <w:marLeft w:val="0"/>
              <w:marRight w:val="0"/>
              <w:marTop w:val="0"/>
              <w:marBottom w:val="0"/>
              <w:divBdr>
                <w:top w:val="none" w:sz="0" w:space="0" w:color="auto"/>
                <w:left w:val="none" w:sz="0" w:space="0" w:color="auto"/>
                <w:bottom w:val="none" w:sz="0" w:space="0" w:color="auto"/>
                <w:right w:val="none" w:sz="0" w:space="0" w:color="auto"/>
              </w:divBdr>
              <w:divsChild>
                <w:div w:id="342123286">
                  <w:marLeft w:val="0"/>
                  <w:marRight w:val="0"/>
                  <w:marTop w:val="0"/>
                  <w:marBottom w:val="0"/>
                  <w:divBdr>
                    <w:top w:val="none" w:sz="0" w:space="0" w:color="auto"/>
                    <w:left w:val="none" w:sz="0" w:space="0" w:color="auto"/>
                    <w:bottom w:val="none" w:sz="0" w:space="0" w:color="auto"/>
                    <w:right w:val="none" w:sz="0" w:space="0" w:color="auto"/>
                  </w:divBdr>
                  <w:divsChild>
                    <w:div w:id="796459780">
                      <w:marLeft w:val="0"/>
                      <w:marRight w:val="0"/>
                      <w:marTop w:val="0"/>
                      <w:marBottom w:val="0"/>
                      <w:divBdr>
                        <w:top w:val="none" w:sz="0" w:space="0" w:color="auto"/>
                        <w:left w:val="none" w:sz="0" w:space="0" w:color="auto"/>
                        <w:bottom w:val="none" w:sz="0" w:space="0" w:color="auto"/>
                        <w:right w:val="none" w:sz="0" w:space="0" w:color="auto"/>
                      </w:divBdr>
                    </w:div>
                    <w:div w:id="11124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76838">
      <w:bodyDiv w:val="1"/>
      <w:marLeft w:val="0"/>
      <w:marRight w:val="0"/>
      <w:marTop w:val="0"/>
      <w:marBottom w:val="0"/>
      <w:divBdr>
        <w:top w:val="none" w:sz="0" w:space="0" w:color="auto"/>
        <w:left w:val="none" w:sz="0" w:space="0" w:color="auto"/>
        <w:bottom w:val="none" w:sz="0" w:space="0" w:color="auto"/>
        <w:right w:val="none" w:sz="0" w:space="0" w:color="auto"/>
      </w:divBdr>
    </w:div>
    <w:div w:id="339356282">
      <w:bodyDiv w:val="1"/>
      <w:marLeft w:val="0"/>
      <w:marRight w:val="0"/>
      <w:marTop w:val="0"/>
      <w:marBottom w:val="0"/>
      <w:divBdr>
        <w:top w:val="none" w:sz="0" w:space="0" w:color="auto"/>
        <w:left w:val="none" w:sz="0" w:space="0" w:color="auto"/>
        <w:bottom w:val="none" w:sz="0" w:space="0" w:color="auto"/>
        <w:right w:val="none" w:sz="0" w:space="0" w:color="auto"/>
      </w:divBdr>
    </w:div>
    <w:div w:id="364402625">
      <w:bodyDiv w:val="1"/>
      <w:marLeft w:val="0"/>
      <w:marRight w:val="0"/>
      <w:marTop w:val="0"/>
      <w:marBottom w:val="0"/>
      <w:divBdr>
        <w:top w:val="none" w:sz="0" w:space="0" w:color="auto"/>
        <w:left w:val="none" w:sz="0" w:space="0" w:color="auto"/>
        <w:bottom w:val="none" w:sz="0" w:space="0" w:color="auto"/>
        <w:right w:val="none" w:sz="0" w:space="0" w:color="auto"/>
      </w:divBdr>
    </w:div>
    <w:div w:id="369502960">
      <w:bodyDiv w:val="1"/>
      <w:marLeft w:val="0"/>
      <w:marRight w:val="0"/>
      <w:marTop w:val="0"/>
      <w:marBottom w:val="0"/>
      <w:divBdr>
        <w:top w:val="none" w:sz="0" w:space="0" w:color="auto"/>
        <w:left w:val="none" w:sz="0" w:space="0" w:color="auto"/>
        <w:bottom w:val="none" w:sz="0" w:space="0" w:color="auto"/>
        <w:right w:val="none" w:sz="0" w:space="0" w:color="auto"/>
      </w:divBdr>
    </w:div>
    <w:div w:id="405810822">
      <w:bodyDiv w:val="1"/>
      <w:marLeft w:val="0"/>
      <w:marRight w:val="0"/>
      <w:marTop w:val="0"/>
      <w:marBottom w:val="0"/>
      <w:divBdr>
        <w:top w:val="none" w:sz="0" w:space="0" w:color="auto"/>
        <w:left w:val="none" w:sz="0" w:space="0" w:color="auto"/>
        <w:bottom w:val="none" w:sz="0" w:space="0" w:color="auto"/>
        <w:right w:val="none" w:sz="0" w:space="0" w:color="auto"/>
      </w:divBdr>
    </w:div>
    <w:div w:id="465509858">
      <w:bodyDiv w:val="1"/>
      <w:marLeft w:val="0"/>
      <w:marRight w:val="0"/>
      <w:marTop w:val="0"/>
      <w:marBottom w:val="0"/>
      <w:divBdr>
        <w:top w:val="none" w:sz="0" w:space="0" w:color="auto"/>
        <w:left w:val="none" w:sz="0" w:space="0" w:color="auto"/>
        <w:bottom w:val="none" w:sz="0" w:space="0" w:color="auto"/>
        <w:right w:val="none" w:sz="0" w:space="0" w:color="auto"/>
      </w:divBdr>
    </w:div>
    <w:div w:id="473304012">
      <w:bodyDiv w:val="1"/>
      <w:marLeft w:val="0"/>
      <w:marRight w:val="0"/>
      <w:marTop w:val="0"/>
      <w:marBottom w:val="0"/>
      <w:divBdr>
        <w:top w:val="none" w:sz="0" w:space="0" w:color="auto"/>
        <w:left w:val="none" w:sz="0" w:space="0" w:color="auto"/>
        <w:bottom w:val="none" w:sz="0" w:space="0" w:color="auto"/>
        <w:right w:val="none" w:sz="0" w:space="0" w:color="auto"/>
      </w:divBdr>
    </w:div>
    <w:div w:id="502086305">
      <w:bodyDiv w:val="1"/>
      <w:marLeft w:val="0"/>
      <w:marRight w:val="0"/>
      <w:marTop w:val="0"/>
      <w:marBottom w:val="0"/>
      <w:divBdr>
        <w:top w:val="none" w:sz="0" w:space="0" w:color="auto"/>
        <w:left w:val="none" w:sz="0" w:space="0" w:color="auto"/>
        <w:bottom w:val="none" w:sz="0" w:space="0" w:color="auto"/>
        <w:right w:val="none" w:sz="0" w:space="0" w:color="auto"/>
      </w:divBdr>
      <w:divsChild>
        <w:div w:id="1091925896">
          <w:marLeft w:val="0"/>
          <w:marRight w:val="0"/>
          <w:marTop w:val="0"/>
          <w:marBottom w:val="0"/>
          <w:divBdr>
            <w:top w:val="none" w:sz="0" w:space="0" w:color="auto"/>
            <w:left w:val="none" w:sz="0" w:space="0" w:color="auto"/>
            <w:bottom w:val="none" w:sz="0" w:space="0" w:color="auto"/>
            <w:right w:val="none" w:sz="0" w:space="0" w:color="auto"/>
          </w:divBdr>
        </w:div>
        <w:div w:id="1107626740">
          <w:marLeft w:val="0"/>
          <w:marRight w:val="0"/>
          <w:marTop w:val="0"/>
          <w:marBottom w:val="0"/>
          <w:divBdr>
            <w:top w:val="none" w:sz="0" w:space="0" w:color="auto"/>
            <w:left w:val="none" w:sz="0" w:space="0" w:color="auto"/>
            <w:bottom w:val="none" w:sz="0" w:space="0" w:color="auto"/>
            <w:right w:val="none" w:sz="0" w:space="0" w:color="auto"/>
          </w:divBdr>
        </w:div>
        <w:div w:id="1388991856">
          <w:marLeft w:val="0"/>
          <w:marRight w:val="0"/>
          <w:marTop w:val="0"/>
          <w:marBottom w:val="0"/>
          <w:divBdr>
            <w:top w:val="none" w:sz="0" w:space="0" w:color="auto"/>
            <w:left w:val="none" w:sz="0" w:space="0" w:color="auto"/>
            <w:bottom w:val="none" w:sz="0" w:space="0" w:color="auto"/>
            <w:right w:val="none" w:sz="0" w:space="0" w:color="auto"/>
          </w:divBdr>
        </w:div>
        <w:div w:id="1403604329">
          <w:marLeft w:val="0"/>
          <w:marRight w:val="0"/>
          <w:marTop w:val="0"/>
          <w:marBottom w:val="0"/>
          <w:divBdr>
            <w:top w:val="none" w:sz="0" w:space="0" w:color="auto"/>
            <w:left w:val="none" w:sz="0" w:space="0" w:color="auto"/>
            <w:bottom w:val="none" w:sz="0" w:space="0" w:color="auto"/>
            <w:right w:val="none" w:sz="0" w:space="0" w:color="auto"/>
          </w:divBdr>
        </w:div>
        <w:div w:id="1501391941">
          <w:marLeft w:val="0"/>
          <w:marRight w:val="0"/>
          <w:marTop w:val="0"/>
          <w:marBottom w:val="0"/>
          <w:divBdr>
            <w:top w:val="none" w:sz="0" w:space="0" w:color="auto"/>
            <w:left w:val="none" w:sz="0" w:space="0" w:color="auto"/>
            <w:bottom w:val="none" w:sz="0" w:space="0" w:color="auto"/>
            <w:right w:val="none" w:sz="0" w:space="0" w:color="auto"/>
          </w:divBdr>
          <w:divsChild>
            <w:div w:id="657150363">
              <w:marLeft w:val="0"/>
              <w:marRight w:val="0"/>
              <w:marTop w:val="0"/>
              <w:marBottom w:val="0"/>
              <w:divBdr>
                <w:top w:val="none" w:sz="0" w:space="0" w:color="auto"/>
                <w:left w:val="none" w:sz="0" w:space="0" w:color="auto"/>
                <w:bottom w:val="none" w:sz="0" w:space="0" w:color="auto"/>
                <w:right w:val="none" w:sz="0" w:space="0" w:color="auto"/>
              </w:divBdr>
            </w:div>
            <w:div w:id="1176765339">
              <w:marLeft w:val="0"/>
              <w:marRight w:val="0"/>
              <w:marTop w:val="0"/>
              <w:marBottom w:val="0"/>
              <w:divBdr>
                <w:top w:val="none" w:sz="0" w:space="0" w:color="auto"/>
                <w:left w:val="none" w:sz="0" w:space="0" w:color="auto"/>
                <w:bottom w:val="none" w:sz="0" w:space="0" w:color="auto"/>
                <w:right w:val="none" w:sz="0" w:space="0" w:color="auto"/>
              </w:divBdr>
            </w:div>
          </w:divsChild>
        </w:div>
        <w:div w:id="1614287240">
          <w:marLeft w:val="0"/>
          <w:marRight w:val="0"/>
          <w:marTop w:val="0"/>
          <w:marBottom w:val="0"/>
          <w:divBdr>
            <w:top w:val="none" w:sz="0" w:space="0" w:color="auto"/>
            <w:left w:val="none" w:sz="0" w:space="0" w:color="auto"/>
            <w:bottom w:val="none" w:sz="0" w:space="0" w:color="auto"/>
            <w:right w:val="none" w:sz="0" w:space="0" w:color="auto"/>
          </w:divBdr>
        </w:div>
        <w:div w:id="2120177835">
          <w:marLeft w:val="0"/>
          <w:marRight w:val="0"/>
          <w:marTop w:val="0"/>
          <w:marBottom w:val="0"/>
          <w:divBdr>
            <w:top w:val="none" w:sz="0" w:space="0" w:color="auto"/>
            <w:left w:val="none" w:sz="0" w:space="0" w:color="auto"/>
            <w:bottom w:val="none" w:sz="0" w:space="0" w:color="auto"/>
            <w:right w:val="none" w:sz="0" w:space="0" w:color="auto"/>
          </w:divBdr>
          <w:divsChild>
            <w:div w:id="1002464105">
              <w:marLeft w:val="0"/>
              <w:marRight w:val="0"/>
              <w:marTop w:val="0"/>
              <w:marBottom w:val="0"/>
              <w:divBdr>
                <w:top w:val="none" w:sz="0" w:space="0" w:color="auto"/>
                <w:left w:val="none" w:sz="0" w:space="0" w:color="auto"/>
                <w:bottom w:val="none" w:sz="0" w:space="0" w:color="auto"/>
                <w:right w:val="none" w:sz="0" w:space="0" w:color="auto"/>
              </w:divBdr>
            </w:div>
            <w:div w:id="13971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2759">
      <w:bodyDiv w:val="1"/>
      <w:marLeft w:val="0"/>
      <w:marRight w:val="0"/>
      <w:marTop w:val="0"/>
      <w:marBottom w:val="0"/>
      <w:divBdr>
        <w:top w:val="none" w:sz="0" w:space="0" w:color="auto"/>
        <w:left w:val="none" w:sz="0" w:space="0" w:color="auto"/>
        <w:bottom w:val="none" w:sz="0" w:space="0" w:color="auto"/>
        <w:right w:val="none" w:sz="0" w:space="0" w:color="auto"/>
      </w:divBdr>
    </w:div>
    <w:div w:id="593436032">
      <w:bodyDiv w:val="1"/>
      <w:marLeft w:val="0"/>
      <w:marRight w:val="0"/>
      <w:marTop w:val="0"/>
      <w:marBottom w:val="0"/>
      <w:divBdr>
        <w:top w:val="none" w:sz="0" w:space="0" w:color="auto"/>
        <w:left w:val="none" w:sz="0" w:space="0" w:color="auto"/>
        <w:bottom w:val="none" w:sz="0" w:space="0" w:color="auto"/>
        <w:right w:val="none" w:sz="0" w:space="0" w:color="auto"/>
      </w:divBdr>
    </w:div>
    <w:div w:id="598414140">
      <w:bodyDiv w:val="1"/>
      <w:marLeft w:val="0"/>
      <w:marRight w:val="0"/>
      <w:marTop w:val="0"/>
      <w:marBottom w:val="0"/>
      <w:divBdr>
        <w:top w:val="none" w:sz="0" w:space="0" w:color="auto"/>
        <w:left w:val="none" w:sz="0" w:space="0" w:color="auto"/>
        <w:bottom w:val="none" w:sz="0" w:space="0" w:color="auto"/>
        <w:right w:val="none" w:sz="0" w:space="0" w:color="auto"/>
      </w:divBdr>
      <w:divsChild>
        <w:div w:id="574095541">
          <w:marLeft w:val="0"/>
          <w:marRight w:val="0"/>
          <w:marTop w:val="0"/>
          <w:marBottom w:val="0"/>
          <w:divBdr>
            <w:top w:val="none" w:sz="0" w:space="0" w:color="auto"/>
            <w:left w:val="none" w:sz="0" w:space="0" w:color="auto"/>
            <w:bottom w:val="none" w:sz="0" w:space="0" w:color="auto"/>
            <w:right w:val="none" w:sz="0" w:space="0" w:color="auto"/>
          </w:divBdr>
          <w:divsChild>
            <w:div w:id="1663049314">
              <w:marLeft w:val="0"/>
              <w:marRight w:val="0"/>
              <w:marTop w:val="0"/>
              <w:marBottom w:val="0"/>
              <w:divBdr>
                <w:top w:val="none" w:sz="0" w:space="0" w:color="auto"/>
                <w:left w:val="none" w:sz="0" w:space="0" w:color="auto"/>
                <w:bottom w:val="none" w:sz="0" w:space="0" w:color="auto"/>
                <w:right w:val="none" w:sz="0" w:space="0" w:color="auto"/>
              </w:divBdr>
              <w:divsChild>
                <w:div w:id="329406362">
                  <w:marLeft w:val="0"/>
                  <w:marRight w:val="0"/>
                  <w:marTop w:val="0"/>
                  <w:marBottom w:val="0"/>
                  <w:divBdr>
                    <w:top w:val="none" w:sz="0" w:space="0" w:color="auto"/>
                    <w:left w:val="none" w:sz="0" w:space="0" w:color="auto"/>
                    <w:bottom w:val="none" w:sz="0" w:space="0" w:color="auto"/>
                    <w:right w:val="none" w:sz="0" w:space="0" w:color="auto"/>
                  </w:divBdr>
                  <w:divsChild>
                    <w:div w:id="9424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7980">
      <w:bodyDiv w:val="1"/>
      <w:marLeft w:val="0"/>
      <w:marRight w:val="0"/>
      <w:marTop w:val="0"/>
      <w:marBottom w:val="0"/>
      <w:divBdr>
        <w:top w:val="none" w:sz="0" w:space="0" w:color="auto"/>
        <w:left w:val="none" w:sz="0" w:space="0" w:color="auto"/>
        <w:bottom w:val="none" w:sz="0" w:space="0" w:color="auto"/>
        <w:right w:val="none" w:sz="0" w:space="0" w:color="auto"/>
      </w:divBdr>
    </w:div>
    <w:div w:id="637415391">
      <w:bodyDiv w:val="1"/>
      <w:marLeft w:val="0"/>
      <w:marRight w:val="0"/>
      <w:marTop w:val="0"/>
      <w:marBottom w:val="0"/>
      <w:divBdr>
        <w:top w:val="none" w:sz="0" w:space="0" w:color="auto"/>
        <w:left w:val="none" w:sz="0" w:space="0" w:color="auto"/>
        <w:bottom w:val="none" w:sz="0" w:space="0" w:color="auto"/>
        <w:right w:val="none" w:sz="0" w:space="0" w:color="auto"/>
      </w:divBdr>
      <w:divsChild>
        <w:div w:id="88085630">
          <w:marLeft w:val="0"/>
          <w:marRight w:val="0"/>
          <w:marTop w:val="0"/>
          <w:marBottom w:val="0"/>
          <w:divBdr>
            <w:top w:val="none" w:sz="0" w:space="0" w:color="auto"/>
            <w:left w:val="none" w:sz="0" w:space="0" w:color="auto"/>
            <w:bottom w:val="none" w:sz="0" w:space="0" w:color="auto"/>
            <w:right w:val="none" w:sz="0" w:space="0" w:color="auto"/>
          </w:divBdr>
          <w:divsChild>
            <w:div w:id="969015513">
              <w:marLeft w:val="0"/>
              <w:marRight w:val="0"/>
              <w:marTop w:val="0"/>
              <w:marBottom w:val="0"/>
              <w:divBdr>
                <w:top w:val="none" w:sz="0" w:space="0" w:color="auto"/>
                <w:left w:val="none" w:sz="0" w:space="0" w:color="auto"/>
                <w:bottom w:val="none" w:sz="0" w:space="0" w:color="auto"/>
                <w:right w:val="none" w:sz="0" w:space="0" w:color="auto"/>
              </w:divBdr>
              <w:divsChild>
                <w:div w:id="20522125">
                  <w:marLeft w:val="0"/>
                  <w:marRight w:val="0"/>
                  <w:marTop w:val="0"/>
                  <w:marBottom w:val="0"/>
                  <w:divBdr>
                    <w:top w:val="none" w:sz="0" w:space="0" w:color="auto"/>
                    <w:left w:val="none" w:sz="0" w:space="0" w:color="auto"/>
                    <w:bottom w:val="none" w:sz="0" w:space="0" w:color="auto"/>
                    <w:right w:val="none" w:sz="0" w:space="0" w:color="auto"/>
                  </w:divBdr>
                  <w:divsChild>
                    <w:div w:id="10439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09098">
      <w:bodyDiv w:val="1"/>
      <w:marLeft w:val="0"/>
      <w:marRight w:val="0"/>
      <w:marTop w:val="0"/>
      <w:marBottom w:val="0"/>
      <w:divBdr>
        <w:top w:val="none" w:sz="0" w:space="0" w:color="auto"/>
        <w:left w:val="none" w:sz="0" w:space="0" w:color="auto"/>
        <w:bottom w:val="none" w:sz="0" w:space="0" w:color="auto"/>
        <w:right w:val="none" w:sz="0" w:space="0" w:color="auto"/>
      </w:divBdr>
      <w:divsChild>
        <w:div w:id="756175152">
          <w:marLeft w:val="0"/>
          <w:marRight w:val="0"/>
          <w:marTop w:val="0"/>
          <w:marBottom w:val="0"/>
          <w:divBdr>
            <w:top w:val="none" w:sz="0" w:space="0" w:color="auto"/>
            <w:left w:val="none" w:sz="0" w:space="0" w:color="auto"/>
            <w:bottom w:val="none" w:sz="0" w:space="0" w:color="auto"/>
            <w:right w:val="none" w:sz="0" w:space="0" w:color="auto"/>
          </w:divBdr>
          <w:divsChild>
            <w:div w:id="255141938">
              <w:marLeft w:val="0"/>
              <w:marRight w:val="0"/>
              <w:marTop w:val="0"/>
              <w:marBottom w:val="0"/>
              <w:divBdr>
                <w:top w:val="none" w:sz="0" w:space="0" w:color="auto"/>
                <w:left w:val="none" w:sz="0" w:space="0" w:color="auto"/>
                <w:bottom w:val="none" w:sz="0" w:space="0" w:color="auto"/>
                <w:right w:val="none" w:sz="0" w:space="0" w:color="auto"/>
              </w:divBdr>
              <w:divsChild>
                <w:div w:id="142478414">
                  <w:marLeft w:val="0"/>
                  <w:marRight w:val="0"/>
                  <w:marTop w:val="0"/>
                  <w:marBottom w:val="0"/>
                  <w:divBdr>
                    <w:top w:val="none" w:sz="0" w:space="0" w:color="auto"/>
                    <w:left w:val="none" w:sz="0" w:space="0" w:color="auto"/>
                    <w:bottom w:val="none" w:sz="0" w:space="0" w:color="auto"/>
                    <w:right w:val="none" w:sz="0" w:space="0" w:color="auto"/>
                  </w:divBdr>
                  <w:divsChild>
                    <w:div w:id="11000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95490">
      <w:bodyDiv w:val="1"/>
      <w:marLeft w:val="0"/>
      <w:marRight w:val="0"/>
      <w:marTop w:val="0"/>
      <w:marBottom w:val="0"/>
      <w:divBdr>
        <w:top w:val="none" w:sz="0" w:space="0" w:color="auto"/>
        <w:left w:val="none" w:sz="0" w:space="0" w:color="auto"/>
        <w:bottom w:val="none" w:sz="0" w:space="0" w:color="auto"/>
        <w:right w:val="none" w:sz="0" w:space="0" w:color="auto"/>
      </w:divBdr>
      <w:divsChild>
        <w:div w:id="798375514">
          <w:marLeft w:val="0"/>
          <w:marRight w:val="0"/>
          <w:marTop w:val="0"/>
          <w:marBottom w:val="0"/>
          <w:divBdr>
            <w:top w:val="none" w:sz="0" w:space="0" w:color="auto"/>
            <w:left w:val="none" w:sz="0" w:space="0" w:color="auto"/>
            <w:bottom w:val="none" w:sz="0" w:space="0" w:color="auto"/>
            <w:right w:val="none" w:sz="0" w:space="0" w:color="auto"/>
          </w:divBdr>
          <w:divsChild>
            <w:div w:id="1886142146">
              <w:marLeft w:val="0"/>
              <w:marRight w:val="0"/>
              <w:marTop w:val="0"/>
              <w:marBottom w:val="0"/>
              <w:divBdr>
                <w:top w:val="none" w:sz="0" w:space="0" w:color="auto"/>
                <w:left w:val="none" w:sz="0" w:space="0" w:color="auto"/>
                <w:bottom w:val="none" w:sz="0" w:space="0" w:color="auto"/>
                <w:right w:val="none" w:sz="0" w:space="0" w:color="auto"/>
              </w:divBdr>
              <w:divsChild>
                <w:div w:id="1462309098">
                  <w:marLeft w:val="0"/>
                  <w:marRight w:val="0"/>
                  <w:marTop w:val="0"/>
                  <w:marBottom w:val="0"/>
                  <w:divBdr>
                    <w:top w:val="none" w:sz="0" w:space="0" w:color="auto"/>
                    <w:left w:val="none" w:sz="0" w:space="0" w:color="auto"/>
                    <w:bottom w:val="none" w:sz="0" w:space="0" w:color="auto"/>
                    <w:right w:val="none" w:sz="0" w:space="0" w:color="auto"/>
                  </w:divBdr>
                  <w:divsChild>
                    <w:div w:id="9100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07914">
      <w:bodyDiv w:val="1"/>
      <w:marLeft w:val="0"/>
      <w:marRight w:val="0"/>
      <w:marTop w:val="0"/>
      <w:marBottom w:val="0"/>
      <w:divBdr>
        <w:top w:val="none" w:sz="0" w:space="0" w:color="auto"/>
        <w:left w:val="none" w:sz="0" w:space="0" w:color="auto"/>
        <w:bottom w:val="none" w:sz="0" w:space="0" w:color="auto"/>
        <w:right w:val="none" w:sz="0" w:space="0" w:color="auto"/>
      </w:divBdr>
    </w:div>
    <w:div w:id="855656809">
      <w:bodyDiv w:val="1"/>
      <w:marLeft w:val="0"/>
      <w:marRight w:val="0"/>
      <w:marTop w:val="0"/>
      <w:marBottom w:val="0"/>
      <w:divBdr>
        <w:top w:val="none" w:sz="0" w:space="0" w:color="auto"/>
        <w:left w:val="none" w:sz="0" w:space="0" w:color="auto"/>
        <w:bottom w:val="none" w:sz="0" w:space="0" w:color="auto"/>
        <w:right w:val="none" w:sz="0" w:space="0" w:color="auto"/>
      </w:divBdr>
      <w:divsChild>
        <w:div w:id="184368587">
          <w:marLeft w:val="0"/>
          <w:marRight w:val="0"/>
          <w:marTop w:val="0"/>
          <w:marBottom w:val="0"/>
          <w:divBdr>
            <w:top w:val="none" w:sz="0" w:space="0" w:color="auto"/>
            <w:left w:val="none" w:sz="0" w:space="0" w:color="auto"/>
            <w:bottom w:val="none" w:sz="0" w:space="0" w:color="auto"/>
            <w:right w:val="none" w:sz="0" w:space="0" w:color="auto"/>
          </w:divBdr>
          <w:divsChild>
            <w:div w:id="2081518744">
              <w:marLeft w:val="0"/>
              <w:marRight w:val="0"/>
              <w:marTop w:val="0"/>
              <w:marBottom w:val="0"/>
              <w:divBdr>
                <w:top w:val="none" w:sz="0" w:space="0" w:color="auto"/>
                <w:left w:val="none" w:sz="0" w:space="0" w:color="auto"/>
                <w:bottom w:val="none" w:sz="0" w:space="0" w:color="auto"/>
                <w:right w:val="none" w:sz="0" w:space="0" w:color="auto"/>
              </w:divBdr>
              <w:divsChild>
                <w:div w:id="1688679811">
                  <w:marLeft w:val="0"/>
                  <w:marRight w:val="0"/>
                  <w:marTop w:val="0"/>
                  <w:marBottom w:val="0"/>
                  <w:divBdr>
                    <w:top w:val="none" w:sz="0" w:space="0" w:color="auto"/>
                    <w:left w:val="none" w:sz="0" w:space="0" w:color="auto"/>
                    <w:bottom w:val="none" w:sz="0" w:space="0" w:color="auto"/>
                    <w:right w:val="none" w:sz="0" w:space="0" w:color="auto"/>
                  </w:divBdr>
                  <w:divsChild>
                    <w:div w:id="1082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69318">
      <w:bodyDiv w:val="1"/>
      <w:marLeft w:val="0"/>
      <w:marRight w:val="0"/>
      <w:marTop w:val="0"/>
      <w:marBottom w:val="0"/>
      <w:divBdr>
        <w:top w:val="none" w:sz="0" w:space="0" w:color="auto"/>
        <w:left w:val="none" w:sz="0" w:space="0" w:color="auto"/>
        <w:bottom w:val="none" w:sz="0" w:space="0" w:color="auto"/>
        <w:right w:val="none" w:sz="0" w:space="0" w:color="auto"/>
      </w:divBdr>
    </w:div>
    <w:div w:id="937101041">
      <w:bodyDiv w:val="1"/>
      <w:marLeft w:val="0"/>
      <w:marRight w:val="0"/>
      <w:marTop w:val="0"/>
      <w:marBottom w:val="0"/>
      <w:divBdr>
        <w:top w:val="none" w:sz="0" w:space="0" w:color="auto"/>
        <w:left w:val="none" w:sz="0" w:space="0" w:color="auto"/>
        <w:bottom w:val="none" w:sz="0" w:space="0" w:color="auto"/>
        <w:right w:val="none" w:sz="0" w:space="0" w:color="auto"/>
      </w:divBdr>
      <w:divsChild>
        <w:div w:id="862480379">
          <w:marLeft w:val="0"/>
          <w:marRight w:val="0"/>
          <w:marTop w:val="0"/>
          <w:marBottom w:val="0"/>
          <w:divBdr>
            <w:top w:val="none" w:sz="0" w:space="0" w:color="auto"/>
            <w:left w:val="none" w:sz="0" w:space="0" w:color="auto"/>
            <w:bottom w:val="none" w:sz="0" w:space="0" w:color="auto"/>
            <w:right w:val="none" w:sz="0" w:space="0" w:color="auto"/>
          </w:divBdr>
          <w:divsChild>
            <w:div w:id="437063802">
              <w:marLeft w:val="0"/>
              <w:marRight w:val="0"/>
              <w:marTop w:val="0"/>
              <w:marBottom w:val="0"/>
              <w:divBdr>
                <w:top w:val="none" w:sz="0" w:space="0" w:color="auto"/>
                <w:left w:val="none" w:sz="0" w:space="0" w:color="auto"/>
                <w:bottom w:val="none" w:sz="0" w:space="0" w:color="auto"/>
                <w:right w:val="none" w:sz="0" w:space="0" w:color="auto"/>
              </w:divBdr>
              <w:divsChild>
                <w:div w:id="1990817821">
                  <w:marLeft w:val="0"/>
                  <w:marRight w:val="0"/>
                  <w:marTop w:val="0"/>
                  <w:marBottom w:val="0"/>
                  <w:divBdr>
                    <w:top w:val="none" w:sz="0" w:space="0" w:color="auto"/>
                    <w:left w:val="none" w:sz="0" w:space="0" w:color="auto"/>
                    <w:bottom w:val="none" w:sz="0" w:space="0" w:color="auto"/>
                    <w:right w:val="none" w:sz="0" w:space="0" w:color="auto"/>
                  </w:divBdr>
                  <w:divsChild>
                    <w:div w:id="5806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20071">
      <w:bodyDiv w:val="1"/>
      <w:marLeft w:val="0"/>
      <w:marRight w:val="0"/>
      <w:marTop w:val="0"/>
      <w:marBottom w:val="0"/>
      <w:divBdr>
        <w:top w:val="none" w:sz="0" w:space="0" w:color="auto"/>
        <w:left w:val="none" w:sz="0" w:space="0" w:color="auto"/>
        <w:bottom w:val="none" w:sz="0" w:space="0" w:color="auto"/>
        <w:right w:val="none" w:sz="0" w:space="0" w:color="auto"/>
      </w:divBdr>
      <w:divsChild>
        <w:div w:id="2144763547">
          <w:marLeft w:val="0"/>
          <w:marRight w:val="0"/>
          <w:marTop w:val="0"/>
          <w:marBottom w:val="0"/>
          <w:divBdr>
            <w:top w:val="none" w:sz="0" w:space="0" w:color="auto"/>
            <w:left w:val="none" w:sz="0" w:space="0" w:color="auto"/>
            <w:bottom w:val="none" w:sz="0" w:space="0" w:color="auto"/>
            <w:right w:val="none" w:sz="0" w:space="0" w:color="auto"/>
          </w:divBdr>
          <w:divsChild>
            <w:div w:id="2516862">
              <w:marLeft w:val="0"/>
              <w:marRight w:val="0"/>
              <w:marTop w:val="0"/>
              <w:marBottom w:val="0"/>
              <w:divBdr>
                <w:top w:val="none" w:sz="0" w:space="0" w:color="auto"/>
                <w:left w:val="none" w:sz="0" w:space="0" w:color="auto"/>
                <w:bottom w:val="none" w:sz="0" w:space="0" w:color="auto"/>
                <w:right w:val="none" w:sz="0" w:space="0" w:color="auto"/>
              </w:divBdr>
              <w:divsChild>
                <w:div w:id="1381972899">
                  <w:marLeft w:val="0"/>
                  <w:marRight w:val="0"/>
                  <w:marTop w:val="0"/>
                  <w:marBottom w:val="0"/>
                  <w:divBdr>
                    <w:top w:val="none" w:sz="0" w:space="0" w:color="auto"/>
                    <w:left w:val="none" w:sz="0" w:space="0" w:color="auto"/>
                    <w:bottom w:val="none" w:sz="0" w:space="0" w:color="auto"/>
                    <w:right w:val="none" w:sz="0" w:space="0" w:color="auto"/>
                  </w:divBdr>
                  <w:divsChild>
                    <w:div w:id="16671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7862">
      <w:bodyDiv w:val="1"/>
      <w:marLeft w:val="0"/>
      <w:marRight w:val="0"/>
      <w:marTop w:val="0"/>
      <w:marBottom w:val="0"/>
      <w:divBdr>
        <w:top w:val="none" w:sz="0" w:space="0" w:color="auto"/>
        <w:left w:val="none" w:sz="0" w:space="0" w:color="auto"/>
        <w:bottom w:val="none" w:sz="0" w:space="0" w:color="auto"/>
        <w:right w:val="none" w:sz="0" w:space="0" w:color="auto"/>
      </w:divBdr>
      <w:divsChild>
        <w:div w:id="316349133">
          <w:marLeft w:val="0"/>
          <w:marRight w:val="0"/>
          <w:marTop w:val="0"/>
          <w:marBottom w:val="0"/>
          <w:divBdr>
            <w:top w:val="none" w:sz="0" w:space="0" w:color="auto"/>
            <w:left w:val="none" w:sz="0" w:space="0" w:color="auto"/>
            <w:bottom w:val="none" w:sz="0" w:space="0" w:color="auto"/>
            <w:right w:val="none" w:sz="0" w:space="0" w:color="auto"/>
          </w:divBdr>
          <w:divsChild>
            <w:div w:id="290717883">
              <w:marLeft w:val="0"/>
              <w:marRight w:val="0"/>
              <w:marTop w:val="0"/>
              <w:marBottom w:val="0"/>
              <w:divBdr>
                <w:top w:val="none" w:sz="0" w:space="0" w:color="auto"/>
                <w:left w:val="none" w:sz="0" w:space="0" w:color="auto"/>
                <w:bottom w:val="none" w:sz="0" w:space="0" w:color="auto"/>
                <w:right w:val="none" w:sz="0" w:space="0" w:color="auto"/>
              </w:divBdr>
              <w:divsChild>
                <w:div w:id="236592491">
                  <w:marLeft w:val="0"/>
                  <w:marRight w:val="0"/>
                  <w:marTop w:val="0"/>
                  <w:marBottom w:val="0"/>
                  <w:divBdr>
                    <w:top w:val="none" w:sz="0" w:space="0" w:color="auto"/>
                    <w:left w:val="none" w:sz="0" w:space="0" w:color="auto"/>
                    <w:bottom w:val="none" w:sz="0" w:space="0" w:color="auto"/>
                    <w:right w:val="none" w:sz="0" w:space="0" w:color="auto"/>
                  </w:divBdr>
                  <w:divsChild>
                    <w:div w:id="8329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84775">
      <w:bodyDiv w:val="1"/>
      <w:marLeft w:val="0"/>
      <w:marRight w:val="0"/>
      <w:marTop w:val="0"/>
      <w:marBottom w:val="0"/>
      <w:divBdr>
        <w:top w:val="none" w:sz="0" w:space="0" w:color="auto"/>
        <w:left w:val="none" w:sz="0" w:space="0" w:color="auto"/>
        <w:bottom w:val="none" w:sz="0" w:space="0" w:color="auto"/>
        <w:right w:val="none" w:sz="0" w:space="0" w:color="auto"/>
      </w:divBdr>
    </w:div>
    <w:div w:id="1039746426">
      <w:bodyDiv w:val="1"/>
      <w:marLeft w:val="0"/>
      <w:marRight w:val="0"/>
      <w:marTop w:val="0"/>
      <w:marBottom w:val="0"/>
      <w:divBdr>
        <w:top w:val="none" w:sz="0" w:space="0" w:color="auto"/>
        <w:left w:val="none" w:sz="0" w:space="0" w:color="auto"/>
        <w:bottom w:val="none" w:sz="0" w:space="0" w:color="auto"/>
        <w:right w:val="none" w:sz="0" w:space="0" w:color="auto"/>
      </w:divBdr>
    </w:div>
    <w:div w:id="1043482996">
      <w:bodyDiv w:val="1"/>
      <w:marLeft w:val="0"/>
      <w:marRight w:val="0"/>
      <w:marTop w:val="0"/>
      <w:marBottom w:val="0"/>
      <w:divBdr>
        <w:top w:val="none" w:sz="0" w:space="0" w:color="auto"/>
        <w:left w:val="none" w:sz="0" w:space="0" w:color="auto"/>
        <w:bottom w:val="none" w:sz="0" w:space="0" w:color="auto"/>
        <w:right w:val="none" w:sz="0" w:space="0" w:color="auto"/>
      </w:divBdr>
      <w:divsChild>
        <w:div w:id="1908302556">
          <w:marLeft w:val="0"/>
          <w:marRight w:val="0"/>
          <w:marTop w:val="0"/>
          <w:marBottom w:val="0"/>
          <w:divBdr>
            <w:top w:val="none" w:sz="0" w:space="0" w:color="auto"/>
            <w:left w:val="none" w:sz="0" w:space="0" w:color="auto"/>
            <w:bottom w:val="none" w:sz="0" w:space="0" w:color="auto"/>
            <w:right w:val="none" w:sz="0" w:space="0" w:color="auto"/>
          </w:divBdr>
          <w:divsChild>
            <w:div w:id="886456027">
              <w:marLeft w:val="0"/>
              <w:marRight w:val="0"/>
              <w:marTop w:val="0"/>
              <w:marBottom w:val="0"/>
              <w:divBdr>
                <w:top w:val="none" w:sz="0" w:space="0" w:color="auto"/>
                <w:left w:val="none" w:sz="0" w:space="0" w:color="auto"/>
                <w:bottom w:val="none" w:sz="0" w:space="0" w:color="auto"/>
                <w:right w:val="none" w:sz="0" w:space="0" w:color="auto"/>
              </w:divBdr>
              <w:divsChild>
                <w:div w:id="1646162556">
                  <w:marLeft w:val="0"/>
                  <w:marRight w:val="0"/>
                  <w:marTop w:val="0"/>
                  <w:marBottom w:val="0"/>
                  <w:divBdr>
                    <w:top w:val="none" w:sz="0" w:space="0" w:color="auto"/>
                    <w:left w:val="none" w:sz="0" w:space="0" w:color="auto"/>
                    <w:bottom w:val="none" w:sz="0" w:space="0" w:color="auto"/>
                    <w:right w:val="none" w:sz="0" w:space="0" w:color="auto"/>
                  </w:divBdr>
                  <w:divsChild>
                    <w:div w:id="6834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74348">
      <w:bodyDiv w:val="1"/>
      <w:marLeft w:val="0"/>
      <w:marRight w:val="0"/>
      <w:marTop w:val="0"/>
      <w:marBottom w:val="0"/>
      <w:divBdr>
        <w:top w:val="none" w:sz="0" w:space="0" w:color="auto"/>
        <w:left w:val="none" w:sz="0" w:space="0" w:color="auto"/>
        <w:bottom w:val="none" w:sz="0" w:space="0" w:color="auto"/>
        <w:right w:val="none" w:sz="0" w:space="0" w:color="auto"/>
      </w:divBdr>
      <w:divsChild>
        <w:div w:id="1947929873">
          <w:marLeft w:val="0"/>
          <w:marRight w:val="0"/>
          <w:marTop w:val="0"/>
          <w:marBottom w:val="0"/>
          <w:divBdr>
            <w:top w:val="none" w:sz="0" w:space="0" w:color="auto"/>
            <w:left w:val="none" w:sz="0" w:space="0" w:color="auto"/>
            <w:bottom w:val="none" w:sz="0" w:space="0" w:color="auto"/>
            <w:right w:val="none" w:sz="0" w:space="0" w:color="auto"/>
          </w:divBdr>
          <w:divsChild>
            <w:div w:id="2081441873">
              <w:marLeft w:val="0"/>
              <w:marRight w:val="0"/>
              <w:marTop w:val="0"/>
              <w:marBottom w:val="0"/>
              <w:divBdr>
                <w:top w:val="none" w:sz="0" w:space="0" w:color="auto"/>
                <w:left w:val="none" w:sz="0" w:space="0" w:color="auto"/>
                <w:bottom w:val="none" w:sz="0" w:space="0" w:color="auto"/>
                <w:right w:val="none" w:sz="0" w:space="0" w:color="auto"/>
              </w:divBdr>
              <w:divsChild>
                <w:div w:id="1049913938">
                  <w:marLeft w:val="0"/>
                  <w:marRight w:val="0"/>
                  <w:marTop w:val="0"/>
                  <w:marBottom w:val="0"/>
                  <w:divBdr>
                    <w:top w:val="none" w:sz="0" w:space="0" w:color="auto"/>
                    <w:left w:val="none" w:sz="0" w:space="0" w:color="auto"/>
                    <w:bottom w:val="none" w:sz="0" w:space="0" w:color="auto"/>
                    <w:right w:val="none" w:sz="0" w:space="0" w:color="auto"/>
                  </w:divBdr>
                  <w:divsChild>
                    <w:div w:id="10990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03610">
      <w:bodyDiv w:val="1"/>
      <w:marLeft w:val="0"/>
      <w:marRight w:val="0"/>
      <w:marTop w:val="0"/>
      <w:marBottom w:val="0"/>
      <w:divBdr>
        <w:top w:val="none" w:sz="0" w:space="0" w:color="auto"/>
        <w:left w:val="none" w:sz="0" w:space="0" w:color="auto"/>
        <w:bottom w:val="none" w:sz="0" w:space="0" w:color="auto"/>
        <w:right w:val="none" w:sz="0" w:space="0" w:color="auto"/>
      </w:divBdr>
    </w:div>
    <w:div w:id="1087267061">
      <w:bodyDiv w:val="1"/>
      <w:marLeft w:val="0"/>
      <w:marRight w:val="0"/>
      <w:marTop w:val="0"/>
      <w:marBottom w:val="0"/>
      <w:divBdr>
        <w:top w:val="none" w:sz="0" w:space="0" w:color="auto"/>
        <w:left w:val="none" w:sz="0" w:space="0" w:color="auto"/>
        <w:bottom w:val="none" w:sz="0" w:space="0" w:color="auto"/>
        <w:right w:val="none" w:sz="0" w:space="0" w:color="auto"/>
      </w:divBdr>
      <w:divsChild>
        <w:div w:id="771244815">
          <w:marLeft w:val="0"/>
          <w:marRight w:val="0"/>
          <w:marTop w:val="0"/>
          <w:marBottom w:val="0"/>
          <w:divBdr>
            <w:top w:val="none" w:sz="0" w:space="0" w:color="auto"/>
            <w:left w:val="none" w:sz="0" w:space="0" w:color="auto"/>
            <w:bottom w:val="none" w:sz="0" w:space="0" w:color="auto"/>
            <w:right w:val="none" w:sz="0" w:space="0" w:color="auto"/>
          </w:divBdr>
          <w:divsChild>
            <w:div w:id="1683506228">
              <w:marLeft w:val="0"/>
              <w:marRight w:val="0"/>
              <w:marTop w:val="0"/>
              <w:marBottom w:val="0"/>
              <w:divBdr>
                <w:top w:val="none" w:sz="0" w:space="0" w:color="auto"/>
                <w:left w:val="none" w:sz="0" w:space="0" w:color="auto"/>
                <w:bottom w:val="none" w:sz="0" w:space="0" w:color="auto"/>
                <w:right w:val="none" w:sz="0" w:space="0" w:color="auto"/>
              </w:divBdr>
              <w:divsChild>
                <w:div w:id="1733305286">
                  <w:marLeft w:val="0"/>
                  <w:marRight w:val="0"/>
                  <w:marTop w:val="0"/>
                  <w:marBottom w:val="0"/>
                  <w:divBdr>
                    <w:top w:val="none" w:sz="0" w:space="0" w:color="auto"/>
                    <w:left w:val="none" w:sz="0" w:space="0" w:color="auto"/>
                    <w:bottom w:val="none" w:sz="0" w:space="0" w:color="auto"/>
                    <w:right w:val="none" w:sz="0" w:space="0" w:color="auto"/>
                  </w:divBdr>
                  <w:divsChild>
                    <w:div w:id="13073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80229">
      <w:bodyDiv w:val="1"/>
      <w:marLeft w:val="0"/>
      <w:marRight w:val="0"/>
      <w:marTop w:val="0"/>
      <w:marBottom w:val="0"/>
      <w:divBdr>
        <w:top w:val="none" w:sz="0" w:space="0" w:color="auto"/>
        <w:left w:val="none" w:sz="0" w:space="0" w:color="auto"/>
        <w:bottom w:val="none" w:sz="0" w:space="0" w:color="auto"/>
        <w:right w:val="none" w:sz="0" w:space="0" w:color="auto"/>
      </w:divBdr>
      <w:divsChild>
        <w:div w:id="1952055428">
          <w:marLeft w:val="0"/>
          <w:marRight w:val="0"/>
          <w:marTop w:val="0"/>
          <w:marBottom w:val="0"/>
          <w:divBdr>
            <w:top w:val="none" w:sz="0" w:space="0" w:color="auto"/>
            <w:left w:val="none" w:sz="0" w:space="0" w:color="auto"/>
            <w:bottom w:val="none" w:sz="0" w:space="0" w:color="auto"/>
            <w:right w:val="none" w:sz="0" w:space="0" w:color="auto"/>
          </w:divBdr>
          <w:divsChild>
            <w:div w:id="576131350">
              <w:marLeft w:val="0"/>
              <w:marRight w:val="0"/>
              <w:marTop w:val="0"/>
              <w:marBottom w:val="0"/>
              <w:divBdr>
                <w:top w:val="none" w:sz="0" w:space="0" w:color="auto"/>
                <w:left w:val="none" w:sz="0" w:space="0" w:color="auto"/>
                <w:bottom w:val="none" w:sz="0" w:space="0" w:color="auto"/>
                <w:right w:val="none" w:sz="0" w:space="0" w:color="auto"/>
              </w:divBdr>
              <w:divsChild>
                <w:div w:id="1634557683">
                  <w:marLeft w:val="0"/>
                  <w:marRight w:val="0"/>
                  <w:marTop w:val="0"/>
                  <w:marBottom w:val="0"/>
                  <w:divBdr>
                    <w:top w:val="none" w:sz="0" w:space="0" w:color="auto"/>
                    <w:left w:val="none" w:sz="0" w:space="0" w:color="auto"/>
                    <w:bottom w:val="none" w:sz="0" w:space="0" w:color="auto"/>
                    <w:right w:val="none" w:sz="0" w:space="0" w:color="auto"/>
                  </w:divBdr>
                  <w:divsChild>
                    <w:div w:id="5569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75779">
      <w:bodyDiv w:val="1"/>
      <w:marLeft w:val="0"/>
      <w:marRight w:val="0"/>
      <w:marTop w:val="0"/>
      <w:marBottom w:val="0"/>
      <w:divBdr>
        <w:top w:val="none" w:sz="0" w:space="0" w:color="auto"/>
        <w:left w:val="none" w:sz="0" w:space="0" w:color="auto"/>
        <w:bottom w:val="none" w:sz="0" w:space="0" w:color="auto"/>
        <w:right w:val="none" w:sz="0" w:space="0" w:color="auto"/>
      </w:divBdr>
    </w:div>
    <w:div w:id="1197964423">
      <w:bodyDiv w:val="1"/>
      <w:marLeft w:val="0"/>
      <w:marRight w:val="0"/>
      <w:marTop w:val="0"/>
      <w:marBottom w:val="0"/>
      <w:divBdr>
        <w:top w:val="none" w:sz="0" w:space="0" w:color="auto"/>
        <w:left w:val="none" w:sz="0" w:space="0" w:color="auto"/>
        <w:bottom w:val="none" w:sz="0" w:space="0" w:color="auto"/>
        <w:right w:val="none" w:sz="0" w:space="0" w:color="auto"/>
      </w:divBdr>
    </w:div>
    <w:div w:id="1305769595">
      <w:bodyDiv w:val="1"/>
      <w:marLeft w:val="0"/>
      <w:marRight w:val="0"/>
      <w:marTop w:val="0"/>
      <w:marBottom w:val="0"/>
      <w:divBdr>
        <w:top w:val="none" w:sz="0" w:space="0" w:color="auto"/>
        <w:left w:val="none" w:sz="0" w:space="0" w:color="auto"/>
        <w:bottom w:val="none" w:sz="0" w:space="0" w:color="auto"/>
        <w:right w:val="none" w:sz="0" w:space="0" w:color="auto"/>
      </w:divBdr>
    </w:div>
    <w:div w:id="1309165504">
      <w:bodyDiv w:val="1"/>
      <w:marLeft w:val="0"/>
      <w:marRight w:val="0"/>
      <w:marTop w:val="0"/>
      <w:marBottom w:val="0"/>
      <w:divBdr>
        <w:top w:val="none" w:sz="0" w:space="0" w:color="auto"/>
        <w:left w:val="none" w:sz="0" w:space="0" w:color="auto"/>
        <w:bottom w:val="none" w:sz="0" w:space="0" w:color="auto"/>
        <w:right w:val="none" w:sz="0" w:space="0" w:color="auto"/>
      </w:divBdr>
      <w:divsChild>
        <w:div w:id="1666013032">
          <w:marLeft w:val="0"/>
          <w:marRight w:val="0"/>
          <w:marTop w:val="0"/>
          <w:marBottom w:val="0"/>
          <w:divBdr>
            <w:top w:val="none" w:sz="0" w:space="0" w:color="auto"/>
            <w:left w:val="none" w:sz="0" w:space="0" w:color="auto"/>
            <w:bottom w:val="none" w:sz="0" w:space="0" w:color="auto"/>
            <w:right w:val="none" w:sz="0" w:space="0" w:color="auto"/>
          </w:divBdr>
          <w:divsChild>
            <w:div w:id="2017492022">
              <w:marLeft w:val="0"/>
              <w:marRight w:val="0"/>
              <w:marTop w:val="0"/>
              <w:marBottom w:val="0"/>
              <w:divBdr>
                <w:top w:val="none" w:sz="0" w:space="0" w:color="auto"/>
                <w:left w:val="none" w:sz="0" w:space="0" w:color="auto"/>
                <w:bottom w:val="none" w:sz="0" w:space="0" w:color="auto"/>
                <w:right w:val="none" w:sz="0" w:space="0" w:color="auto"/>
              </w:divBdr>
              <w:divsChild>
                <w:div w:id="1990397786">
                  <w:marLeft w:val="0"/>
                  <w:marRight w:val="0"/>
                  <w:marTop w:val="0"/>
                  <w:marBottom w:val="0"/>
                  <w:divBdr>
                    <w:top w:val="none" w:sz="0" w:space="0" w:color="auto"/>
                    <w:left w:val="none" w:sz="0" w:space="0" w:color="auto"/>
                    <w:bottom w:val="none" w:sz="0" w:space="0" w:color="auto"/>
                    <w:right w:val="none" w:sz="0" w:space="0" w:color="auto"/>
                  </w:divBdr>
                  <w:divsChild>
                    <w:div w:id="20986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98070">
      <w:bodyDiv w:val="1"/>
      <w:marLeft w:val="0"/>
      <w:marRight w:val="0"/>
      <w:marTop w:val="0"/>
      <w:marBottom w:val="0"/>
      <w:divBdr>
        <w:top w:val="none" w:sz="0" w:space="0" w:color="auto"/>
        <w:left w:val="none" w:sz="0" w:space="0" w:color="auto"/>
        <w:bottom w:val="none" w:sz="0" w:space="0" w:color="auto"/>
        <w:right w:val="none" w:sz="0" w:space="0" w:color="auto"/>
      </w:divBdr>
    </w:div>
    <w:div w:id="1385055928">
      <w:bodyDiv w:val="1"/>
      <w:marLeft w:val="0"/>
      <w:marRight w:val="0"/>
      <w:marTop w:val="0"/>
      <w:marBottom w:val="0"/>
      <w:divBdr>
        <w:top w:val="none" w:sz="0" w:space="0" w:color="auto"/>
        <w:left w:val="none" w:sz="0" w:space="0" w:color="auto"/>
        <w:bottom w:val="none" w:sz="0" w:space="0" w:color="auto"/>
        <w:right w:val="none" w:sz="0" w:space="0" w:color="auto"/>
      </w:divBdr>
    </w:div>
    <w:div w:id="1394425699">
      <w:bodyDiv w:val="1"/>
      <w:marLeft w:val="0"/>
      <w:marRight w:val="0"/>
      <w:marTop w:val="0"/>
      <w:marBottom w:val="0"/>
      <w:divBdr>
        <w:top w:val="none" w:sz="0" w:space="0" w:color="auto"/>
        <w:left w:val="none" w:sz="0" w:space="0" w:color="auto"/>
        <w:bottom w:val="none" w:sz="0" w:space="0" w:color="auto"/>
        <w:right w:val="none" w:sz="0" w:space="0" w:color="auto"/>
      </w:divBdr>
    </w:div>
    <w:div w:id="1421218379">
      <w:bodyDiv w:val="1"/>
      <w:marLeft w:val="0"/>
      <w:marRight w:val="0"/>
      <w:marTop w:val="0"/>
      <w:marBottom w:val="0"/>
      <w:divBdr>
        <w:top w:val="none" w:sz="0" w:space="0" w:color="auto"/>
        <w:left w:val="none" w:sz="0" w:space="0" w:color="auto"/>
        <w:bottom w:val="none" w:sz="0" w:space="0" w:color="auto"/>
        <w:right w:val="none" w:sz="0" w:space="0" w:color="auto"/>
      </w:divBdr>
    </w:div>
    <w:div w:id="1457217865">
      <w:bodyDiv w:val="1"/>
      <w:marLeft w:val="0"/>
      <w:marRight w:val="0"/>
      <w:marTop w:val="0"/>
      <w:marBottom w:val="0"/>
      <w:divBdr>
        <w:top w:val="none" w:sz="0" w:space="0" w:color="auto"/>
        <w:left w:val="none" w:sz="0" w:space="0" w:color="auto"/>
        <w:bottom w:val="none" w:sz="0" w:space="0" w:color="auto"/>
        <w:right w:val="none" w:sz="0" w:space="0" w:color="auto"/>
      </w:divBdr>
    </w:div>
    <w:div w:id="1457872924">
      <w:bodyDiv w:val="1"/>
      <w:marLeft w:val="0"/>
      <w:marRight w:val="0"/>
      <w:marTop w:val="0"/>
      <w:marBottom w:val="0"/>
      <w:divBdr>
        <w:top w:val="none" w:sz="0" w:space="0" w:color="auto"/>
        <w:left w:val="none" w:sz="0" w:space="0" w:color="auto"/>
        <w:bottom w:val="none" w:sz="0" w:space="0" w:color="auto"/>
        <w:right w:val="none" w:sz="0" w:space="0" w:color="auto"/>
      </w:divBdr>
    </w:div>
    <w:div w:id="1512186539">
      <w:bodyDiv w:val="1"/>
      <w:marLeft w:val="0"/>
      <w:marRight w:val="0"/>
      <w:marTop w:val="0"/>
      <w:marBottom w:val="0"/>
      <w:divBdr>
        <w:top w:val="none" w:sz="0" w:space="0" w:color="auto"/>
        <w:left w:val="none" w:sz="0" w:space="0" w:color="auto"/>
        <w:bottom w:val="none" w:sz="0" w:space="0" w:color="auto"/>
        <w:right w:val="none" w:sz="0" w:space="0" w:color="auto"/>
      </w:divBdr>
      <w:divsChild>
        <w:div w:id="1767193666">
          <w:marLeft w:val="0"/>
          <w:marRight w:val="0"/>
          <w:marTop w:val="0"/>
          <w:marBottom w:val="0"/>
          <w:divBdr>
            <w:top w:val="none" w:sz="0" w:space="0" w:color="auto"/>
            <w:left w:val="none" w:sz="0" w:space="0" w:color="auto"/>
            <w:bottom w:val="none" w:sz="0" w:space="0" w:color="auto"/>
            <w:right w:val="none" w:sz="0" w:space="0" w:color="auto"/>
          </w:divBdr>
          <w:divsChild>
            <w:div w:id="1975676481">
              <w:marLeft w:val="0"/>
              <w:marRight w:val="0"/>
              <w:marTop w:val="0"/>
              <w:marBottom w:val="0"/>
              <w:divBdr>
                <w:top w:val="none" w:sz="0" w:space="0" w:color="auto"/>
                <w:left w:val="none" w:sz="0" w:space="0" w:color="auto"/>
                <w:bottom w:val="none" w:sz="0" w:space="0" w:color="auto"/>
                <w:right w:val="none" w:sz="0" w:space="0" w:color="auto"/>
              </w:divBdr>
              <w:divsChild>
                <w:div w:id="1770854144">
                  <w:marLeft w:val="0"/>
                  <w:marRight w:val="0"/>
                  <w:marTop w:val="0"/>
                  <w:marBottom w:val="0"/>
                  <w:divBdr>
                    <w:top w:val="none" w:sz="0" w:space="0" w:color="auto"/>
                    <w:left w:val="none" w:sz="0" w:space="0" w:color="auto"/>
                    <w:bottom w:val="none" w:sz="0" w:space="0" w:color="auto"/>
                    <w:right w:val="none" w:sz="0" w:space="0" w:color="auto"/>
                  </w:divBdr>
                  <w:divsChild>
                    <w:div w:id="1369069213">
                      <w:marLeft w:val="0"/>
                      <w:marRight w:val="0"/>
                      <w:marTop w:val="0"/>
                      <w:marBottom w:val="0"/>
                      <w:divBdr>
                        <w:top w:val="none" w:sz="0" w:space="0" w:color="auto"/>
                        <w:left w:val="none" w:sz="0" w:space="0" w:color="auto"/>
                        <w:bottom w:val="none" w:sz="0" w:space="0" w:color="auto"/>
                        <w:right w:val="none" w:sz="0" w:space="0" w:color="auto"/>
                      </w:divBdr>
                    </w:div>
                    <w:div w:id="18391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0524">
      <w:bodyDiv w:val="1"/>
      <w:marLeft w:val="0"/>
      <w:marRight w:val="0"/>
      <w:marTop w:val="0"/>
      <w:marBottom w:val="0"/>
      <w:divBdr>
        <w:top w:val="none" w:sz="0" w:space="0" w:color="auto"/>
        <w:left w:val="none" w:sz="0" w:space="0" w:color="auto"/>
        <w:bottom w:val="none" w:sz="0" w:space="0" w:color="auto"/>
        <w:right w:val="none" w:sz="0" w:space="0" w:color="auto"/>
      </w:divBdr>
    </w:div>
    <w:div w:id="1581986620">
      <w:bodyDiv w:val="1"/>
      <w:marLeft w:val="0"/>
      <w:marRight w:val="0"/>
      <w:marTop w:val="0"/>
      <w:marBottom w:val="0"/>
      <w:divBdr>
        <w:top w:val="none" w:sz="0" w:space="0" w:color="auto"/>
        <w:left w:val="none" w:sz="0" w:space="0" w:color="auto"/>
        <w:bottom w:val="none" w:sz="0" w:space="0" w:color="auto"/>
        <w:right w:val="none" w:sz="0" w:space="0" w:color="auto"/>
      </w:divBdr>
      <w:divsChild>
        <w:div w:id="320232006">
          <w:marLeft w:val="0"/>
          <w:marRight w:val="0"/>
          <w:marTop w:val="0"/>
          <w:marBottom w:val="0"/>
          <w:divBdr>
            <w:top w:val="none" w:sz="0" w:space="0" w:color="auto"/>
            <w:left w:val="none" w:sz="0" w:space="0" w:color="auto"/>
            <w:bottom w:val="none" w:sz="0" w:space="0" w:color="auto"/>
            <w:right w:val="none" w:sz="0" w:space="0" w:color="auto"/>
          </w:divBdr>
          <w:divsChild>
            <w:div w:id="577983004">
              <w:marLeft w:val="0"/>
              <w:marRight w:val="0"/>
              <w:marTop w:val="0"/>
              <w:marBottom w:val="0"/>
              <w:divBdr>
                <w:top w:val="none" w:sz="0" w:space="0" w:color="auto"/>
                <w:left w:val="none" w:sz="0" w:space="0" w:color="auto"/>
                <w:bottom w:val="none" w:sz="0" w:space="0" w:color="auto"/>
                <w:right w:val="none" w:sz="0" w:space="0" w:color="auto"/>
              </w:divBdr>
              <w:divsChild>
                <w:div w:id="582184164">
                  <w:marLeft w:val="0"/>
                  <w:marRight w:val="0"/>
                  <w:marTop w:val="0"/>
                  <w:marBottom w:val="0"/>
                  <w:divBdr>
                    <w:top w:val="none" w:sz="0" w:space="0" w:color="auto"/>
                    <w:left w:val="none" w:sz="0" w:space="0" w:color="auto"/>
                    <w:bottom w:val="none" w:sz="0" w:space="0" w:color="auto"/>
                    <w:right w:val="none" w:sz="0" w:space="0" w:color="auto"/>
                  </w:divBdr>
                  <w:divsChild>
                    <w:div w:id="169104017">
                      <w:marLeft w:val="0"/>
                      <w:marRight w:val="0"/>
                      <w:marTop w:val="0"/>
                      <w:marBottom w:val="0"/>
                      <w:divBdr>
                        <w:top w:val="none" w:sz="0" w:space="0" w:color="auto"/>
                        <w:left w:val="none" w:sz="0" w:space="0" w:color="auto"/>
                        <w:bottom w:val="none" w:sz="0" w:space="0" w:color="auto"/>
                        <w:right w:val="none" w:sz="0" w:space="0" w:color="auto"/>
                      </w:divBdr>
                    </w:div>
                    <w:div w:id="3758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49168">
      <w:bodyDiv w:val="1"/>
      <w:marLeft w:val="0"/>
      <w:marRight w:val="0"/>
      <w:marTop w:val="0"/>
      <w:marBottom w:val="0"/>
      <w:divBdr>
        <w:top w:val="none" w:sz="0" w:space="0" w:color="auto"/>
        <w:left w:val="none" w:sz="0" w:space="0" w:color="auto"/>
        <w:bottom w:val="none" w:sz="0" w:space="0" w:color="auto"/>
        <w:right w:val="none" w:sz="0" w:space="0" w:color="auto"/>
      </w:divBdr>
      <w:divsChild>
        <w:div w:id="43212382">
          <w:marLeft w:val="0"/>
          <w:marRight w:val="0"/>
          <w:marTop w:val="0"/>
          <w:marBottom w:val="0"/>
          <w:divBdr>
            <w:top w:val="none" w:sz="0" w:space="0" w:color="auto"/>
            <w:left w:val="none" w:sz="0" w:space="0" w:color="auto"/>
            <w:bottom w:val="none" w:sz="0" w:space="0" w:color="auto"/>
            <w:right w:val="none" w:sz="0" w:space="0" w:color="auto"/>
          </w:divBdr>
          <w:divsChild>
            <w:div w:id="870728996">
              <w:marLeft w:val="0"/>
              <w:marRight w:val="0"/>
              <w:marTop w:val="0"/>
              <w:marBottom w:val="0"/>
              <w:divBdr>
                <w:top w:val="none" w:sz="0" w:space="0" w:color="auto"/>
                <w:left w:val="none" w:sz="0" w:space="0" w:color="auto"/>
                <w:bottom w:val="none" w:sz="0" w:space="0" w:color="auto"/>
                <w:right w:val="none" w:sz="0" w:space="0" w:color="auto"/>
              </w:divBdr>
              <w:divsChild>
                <w:div w:id="1769231974">
                  <w:marLeft w:val="0"/>
                  <w:marRight w:val="0"/>
                  <w:marTop w:val="0"/>
                  <w:marBottom w:val="0"/>
                  <w:divBdr>
                    <w:top w:val="none" w:sz="0" w:space="0" w:color="auto"/>
                    <w:left w:val="none" w:sz="0" w:space="0" w:color="auto"/>
                    <w:bottom w:val="none" w:sz="0" w:space="0" w:color="auto"/>
                    <w:right w:val="none" w:sz="0" w:space="0" w:color="auto"/>
                  </w:divBdr>
                  <w:divsChild>
                    <w:div w:id="11172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70255">
      <w:bodyDiv w:val="1"/>
      <w:marLeft w:val="0"/>
      <w:marRight w:val="0"/>
      <w:marTop w:val="0"/>
      <w:marBottom w:val="0"/>
      <w:divBdr>
        <w:top w:val="none" w:sz="0" w:space="0" w:color="auto"/>
        <w:left w:val="none" w:sz="0" w:space="0" w:color="auto"/>
        <w:bottom w:val="none" w:sz="0" w:space="0" w:color="auto"/>
        <w:right w:val="none" w:sz="0" w:space="0" w:color="auto"/>
      </w:divBdr>
    </w:div>
    <w:div w:id="1746995953">
      <w:bodyDiv w:val="1"/>
      <w:marLeft w:val="0"/>
      <w:marRight w:val="0"/>
      <w:marTop w:val="0"/>
      <w:marBottom w:val="0"/>
      <w:divBdr>
        <w:top w:val="none" w:sz="0" w:space="0" w:color="auto"/>
        <w:left w:val="none" w:sz="0" w:space="0" w:color="auto"/>
        <w:bottom w:val="none" w:sz="0" w:space="0" w:color="auto"/>
        <w:right w:val="none" w:sz="0" w:space="0" w:color="auto"/>
      </w:divBdr>
    </w:div>
    <w:div w:id="1747147450">
      <w:bodyDiv w:val="1"/>
      <w:marLeft w:val="0"/>
      <w:marRight w:val="0"/>
      <w:marTop w:val="0"/>
      <w:marBottom w:val="0"/>
      <w:divBdr>
        <w:top w:val="none" w:sz="0" w:space="0" w:color="auto"/>
        <w:left w:val="none" w:sz="0" w:space="0" w:color="auto"/>
        <w:bottom w:val="none" w:sz="0" w:space="0" w:color="auto"/>
        <w:right w:val="none" w:sz="0" w:space="0" w:color="auto"/>
      </w:divBdr>
      <w:divsChild>
        <w:div w:id="571430377">
          <w:marLeft w:val="0"/>
          <w:marRight w:val="0"/>
          <w:marTop w:val="0"/>
          <w:marBottom w:val="0"/>
          <w:divBdr>
            <w:top w:val="none" w:sz="0" w:space="0" w:color="auto"/>
            <w:left w:val="none" w:sz="0" w:space="0" w:color="auto"/>
            <w:bottom w:val="none" w:sz="0" w:space="0" w:color="auto"/>
            <w:right w:val="none" w:sz="0" w:space="0" w:color="auto"/>
          </w:divBdr>
          <w:divsChild>
            <w:div w:id="849293246">
              <w:marLeft w:val="0"/>
              <w:marRight w:val="0"/>
              <w:marTop w:val="0"/>
              <w:marBottom w:val="0"/>
              <w:divBdr>
                <w:top w:val="none" w:sz="0" w:space="0" w:color="auto"/>
                <w:left w:val="none" w:sz="0" w:space="0" w:color="auto"/>
                <w:bottom w:val="none" w:sz="0" w:space="0" w:color="auto"/>
                <w:right w:val="none" w:sz="0" w:space="0" w:color="auto"/>
              </w:divBdr>
              <w:divsChild>
                <w:div w:id="1987859106">
                  <w:marLeft w:val="0"/>
                  <w:marRight w:val="0"/>
                  <w:marTop w:val="0"/>
                  <w:marBottom w:val="0"/>
                  <w:divBdr>
                    <w:top w:val="none" w:sz="0" w:space="0" w:color="auto"/>
                    <w:left w:val="none" w:sz="0" w:space="0" w:color="auto"/>
                    <w:bottom w:val="none" w:sz="0" w:space="0" w:color="auto"/>
                    <w:right w:val="none" w:sz="0" w:space="0" w:color="auto"/>
                  </w:divBdr>
                  <w:divsChild>
                    <w:div w:id="14786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1798">
      <w:bodyDiv w:val="1"/>
      <w:marLeft w:val="0"/>
      <w:marRight w:val="0"/>
      <w:marTop w:val="0"/>
      <w:marBottom w:val="0"/>
      <w:divBdr>
        <w:top w:val="none" w:sz="0" w:space="0" w:color="auto"/>
        <w:left w:val="none" w:sz="0" w:space="0" w:color="auto"/>
        <w:bottom w:val="none" w:sz="0" w:space="0" w:color="auto"/>
        <w:right w:val="none" w:sz="0" w:space="0" w:color="auto"/>
      </w:divBdr>
      <w:divsChild>
        <w:div w:id="52781726">
          <w:marLeft w:val="0"/>
          <w:marRight w:val="0"/>
          <w:marTop w:val="0"/>
          <w:marBottom w:val="0"/>
          <w:divBdr>
            <w:top w:val="none" w:sz="0" w:space="0" w:color="auto"/>
            <w:left w:val="none" w:sz="0" w:space="0" w:color="auto"/>
            <w:bottom w:val="none" w:sz="0" w:space="0" w:color="auto"/>
            <w:right w:val="none" w:sz="0" w:space="0" w:color="auto"/>
          </w:divBdr>
          <w:divsChild>
            <w:div w:id="395787578">
              <w:marLeft w:val="0"/>
              <w:marRight w:val="0"/>
              <w:marTop w:val="0"/>
              <w:marBottom w:val="0"/>
              <w:divBdr>
                <w:top w:val="none" w:sz="0" w:space="0" w:color="auto"/>
                <w:left w:val="none" w:sz="0" w:space="0" w:color="auto"/>
                <w:bottom w:val="none" w:sz="0" w:space="0" w:color="auto"/>
                <w:right w:val="none" w:sz="0" w:space="0" w:color="auto"/>
              </w:divBdr>
              <w:divsChild>
                <w:div w:id="770007518">
                  <w:marLeft w:val="0"/>
                  <w:marRight w:val="0"/>
                  <w:marTop w:val="0"/>
                  <w:marBottom w:val="0"/>
                  <w:divBdr>
                    <w:top w:val="none" w:sz="0" w:space="0" w:color="auto"/>
                    <w:left w:val="none" w:sz="0" w:space="0" w:color="auto"/>
                    <w:bottom w:val="none" w:sz="0" w:space="0" w:color="auto"/>
                    <w:right w:val="none" w:sz="0" w:space="0" w:color="auto"/>
                  </w:divBdr>
                  <w:divsChild>
                    <w:div w:id="1668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732770">
      <w:bodyDiv w:val="1"/>
      <w:marLeft w:val="0"/>
      <w:marRight w:val="0"/>
      <w:marTop w:val="0"/>
      <w:marBottom w:val="0"/>
      <w:divBdr>
        <w:top w:val="none" w:sz="0" w:space="0" w:color="auto"/>
        <w:left w:val="none" w:sz="0" w:space="0" w:color="auto"/>
        <w:bottom w:val="none" w:sz="0" w:space="0" w:color="auto"/>
        <w:right w:val="none" w:sz="0" w:space="0" w:color="auto"/>
      </w:divBdr>
      <w:divsChild>
        <w:div w:id="1776824877">
          <w:marLeft w:val="0"/>
          <w:marRight w:val="0"/>
          <w:marTop w:val="0"/>
          <w:marBottom w:val="0"/>
          <w:divBdr>
            <w:top w:val="none" w:sz="0" w:space="0" w:color="auto"/>
            <w:left w:val="none" w:sz="0" w:space="0" w:color="auto"/>
            <w:bottom w:val="none" w:sz="0" w:space="0" w:color="auto"/>
            <w:right w:val="none" w:sz="0" w:space="0" w:color="auto"/>
          </w:divBdr>
          <w:divsChild>
            <w:div w:id="1498350585">
              <w:marLeft w:val="0"/>
              <w:marRight w:val="0"/>
              <w:marTop w:val="0"/>
              <w:marBottom w:val="0"/>
              <w:divBdr>
                <w:top w:val="none" w:sz="0" w:space="0" w:color="auto"/>
                <w:left w:val="none" w:sz="0" w:space="0" w:color="auto"/>
                <w:bottom w:val="none" w:sz="0" w:space="0" w:color="auto"/>
                <w:right w:val="none" w:sz="0" w:space="0" w:color="auto"/>
              </w:divBdr>
              <w:divsChild>
                <w:div w:id="1382100163">
                  <w:marLeft w:val="0"/>
                  <w:marRight w:val="0"/>
                  <w:marTop w:val="0"/>
                  <w:marBottom w:val="0"/>
                  <w:divBdr>
                    <w:top w:val="none" w:sz="0" w:space="0" w:color="auto"/>
                    <w:left w:val="none" w:sz="0" w:space="0" w:color="auto"/>
                    <w:bottom w:val="none" w:sz="0" w:space="0" w:color="auto"/>
                    <w:right w:val="none" w:sz="0" w:space="0" w:color="auto"/>
                  </w:divBdr>
                  <w:divsChild>
                    <w:div w:id="4427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90819">
      <w:bodyDiv w:val="1"/>
      <w:marLeft w:val="0"/>
      <w:marRight w:val="0"/>
      <w:marTop w:val="0"/>
      <w:marBottom w:val="0"/>
      <w:divBdr>
        <w:top w:val="none" w:sz="0" w:space="0" w:color="auto"/>
        <w:left w:val="none" w:sz="0" w:space="0" w:color="auto"/>
        <w:bottom w:val="none" w:sz="0" w:space="0" w:color="auto"/>
        <w:right w:val="none" w:sz="0" w:space="0" w:color="auto"/>
      </w:divBdr>
    </w:div>
    <w:div w:id="1903711635">
      <w:bodyDiv w:val="1"/>
      <w:marLeft w:val="0"/>
      <w:marRight w:val="0"/>
      <w:marTop w:val="0"/>
      <w:marBottom w:val="0"/>
      <w:divBdr>
        <w:top w:val="none" w:sz="0" w:space="0" w:color="auto"/>
        <w:left w:val="none" w:sz="0" w:space="0" w:color="auto"/>
        <w:bottom w:val="none" w:sz="0" w:space="0" w:color="auto"/>
        <w:right w:val="none" w:sz="0" w:space="0" w:color="auto"/>
      </w:divBdr>
    </w:div>
    <w:div w:id="1917203668">
      <w:bodyDiv w:val="1"/>
      <w:marLeft w:val="0"/>
      <w:marRight w:val="0"/>
      <w:marTop w:val="0"/>
      <w:marBottom w:val="0"/>
      <w:divBdr>
        <w:top w:val="none" w:sz="0" w:space="0" w:color="auto"/>
        <w:left w:val="none" w:sz="0" w:space="0" w:color="auto"/>
        <w:bottom w:val="none" w:sz="0" w:space="0" w:color="auto"/>
        <w:right w:val="none" w:sz="0" w:space="0" w:color="auto"/>
      </w:divBdr>
      <w:divsChild>
        <w:div w:id="1459107847">
          <w:marLeft w:val="0"/>
          <w:marRight w:val="0"/>
          <w:marTop w:val="0"/>
          <w:marBottom w:val="0"/>
          <w:divBdr>
            <w:top w:val="none" w:sz="0" w:space="0" w:color="auto"/>
            <w:left w:val="none" w:sz="0" w:space="0" w:color="auto"/>
            <w:bottom w:val="none" w:sz="0" w:space="0" w:color="auto"/>
            <w:right w:val="none" w:sz="0" w:space="0" w:color="auto"/>
          </w:divBdr>
          <w:divsChild>
            <w:div w:id="793061051">
              <w:marLeft w:val="0"/>
              <w:marRight w:val="0"/>
              <w:marTop w:val="0"/>
              <w:marBottom w:val="0"/>
              <w:divBdr>
                <w:top w:val="none" w:sz="0" w:space="0" w:color="auto"/>
                <w:left w:val="none" w:sz="0" w:space="0" w:color="auto"/>
                <w:bottom w:val="none" w:sz="0" w:space="0" w:color="auto"/>
                <w:right w:val="none" w:sz="0" w:space="0" w:color="auto"/>
              </w:divBdr>
              <w:divsChild>
                <w:div w:id="19978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4915">
      <w:bodyDiv w:val="1"/>
      <w:marLeft w:val="0"/>
      <w:marRight w:val="0"/>
      <w:marTop w:val="0"/>
      <w:marBottom w:val="0"/>
      <w:divBdr>
        <w:top w:val="none" w:sz="0" w:space="0" w:color="auto"/>
        <w:left w:val="none" w:sz="0" w:space="0" w:color="auto"/>
        <w:bottom w:val="none" w:sz="0" w:space="0" w:color="auto"/>
        <w:right w:val="none" w:sz="0" w:space="0" w:color="auto"/>
      </w:divBdr>
    </w:div>
    <w:div w:id="1949268538">
      <w:bodyDiv w:val="1"/>
      <w:marLeft w:val="0"/>
      <w:marRight w:val="0"/>
      <w:marTop w:val="0"/>
      <w:marBottom w:val="0"/>
      <w:divBdr>
        <w:top w:val="none" w:sz="0" w:space="0" w:color="auto"/>
        <w:left w:val="none" w:sz="0" w:space="0" w:color="auto"/>
        <w:bottom w:val="none" w:sz="0" w:space="0" w:color="auto"/>
        <w:right w:val="none" w:sz="0" w:space="0" w:color="auto"/>
      </w:divBdr>
    </w:div>
    <w:div w:id="1991247294">
      <w:bodyDiv w:val="1"/>
      <w:marLeft w:val="0"/>
      <w:marRight w:val="0"/>
      <w:marTop w:val="0"/>
      <w:marBottom w:val="0"/>
      <w:divBdr>
        <w:top w:val="none" w:sz="0" w:space="0" w:color="auto"/>
        <w:left w:val="none" w:sz="0" w:space="0" w:color="auto"/>
        <w:bottom w:val="none" w:sz="0" w:space="0" w:color="auto"/>
        <w:right w:val="none" w:sz="0" w:space="0" w:color="auto"/>
      </w:divBdr>
    </w:div>
    <w:div w:id="2001545291">
      <w:bodyDiv w:val="1"/>
      <w:marLeft w:val="0"/>
      <w:marRight w:val="0"/>
      <w:marTop w:val="0"/>
      <w:marBottom w:val="0"/>
      <w:divBdr>
        <w:top w:val="none" w:sz="0" w:space="0" w:color="auto"/>
        <w:left w:val="none" w:sz="0" w:space="0" w:color="auto"/>
        <w:bottom w:val="none" w:sz="0" w:space="0" w:color="auto"/>
        <w:right w:val="none" w:sz="0" w:space="0" w:color="auto"/>
      </w:divBdr>
      <w:divsChild>
        <w:div w:id="149568256">
          <w:marLeft w:val="0"/>
          <w:marRight w:val="0"/>
          <w:marTop w:val="0"/>
          <w:marBottom w:val="0"/>
          <w:divBdr>
            <w:top w:val="none" w:sz="0" w:space="0" w:color="auto"/>
            <w:left w:val="none" w:sz="0" w:space="0" w:color="auto"/>
            <w:bottom w:val="none" w:sz="0" w:space="0" w:color="auto"/>
            <w:right w:val="none" w:sz="0" w:space="0" w:color="auto"/>
          </w:divBdr>
          <w:divsChild>
            <w:div w:id="2105952895">
              <w:marLeft w:val="0"/>
              <w:marRight w:val="0"/>
              <w:marTop w:val="0"/>
              <w:marBottom w:val="0"/>
              <w:divBdr>
                <w:top w:val="none" w:sz="0" w:space="0" w:color="auto"/>
                <w:left w:val="none" w:sz="0" w:space="0" w:color="auto"/>
                <w:bottom w:val="none" w:sz="0" w:space="0" w:color="auto"/>
                <w:right w:val="none" w:sz="0" w:space="0" w:color="auto"/>
              </w:divBdr>
              <w:divsChild>
                <w:div w:id="1768185706">
                  <w:marLeft w:val="0"/>
                  <w:marRight w:val="0"/>
                  <w:marTop w:val="0"/>
                  <w:marBottom w:val="0"/>
                  <w:divBdr>
                    <w:top w:val="none" w:sz="0" w:space="0" w:color="auto"/>
                    <w:left w:val="none" w:sz="0" w:space="0" w:color="auto"/>
                    <w:bottom w:val="none" w:sz="0" w:space="0" w:color="auto"/>
                    <w:right w:val="none" w:sz="0" w:space="0" w:color="auto"/>
                  </w:divBdr>
                  <w:divsChild>
                    <w:div w:id="10109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8308">
      <w:bodyDiv w:val="1"/>
      <w:marLeft w:val="0"/>
      <w:marRight w:val="0"/>
      <w:marTop w:val="0"/>
      <w:marBottom w:val="0"/>
      <w:divBdr>
        <w:top w:val="none" w:sz="0" w:space="0" w:color="auto"/>
        <w:left w:val="none" w:sz="0" w:space="0" w:color="auto"/>
        <w:bottom w:val="none" w:sz="0" w:space="0" w:color="auto"/>
        <w:right w:val="none" w:sz="0" w:space="0" w:color="auto"/>
      </w:divBdr>
      <w:divsChild>
        <w:div w:id="975186016">
          <w:marLeft w:val="0"/>
          <w:marRight w:val="0"/>
          <w:marTop w:val="0"/>
          <w:marBottom w:val="0"/>
          <w:divBdr>
            <w:top w:val="none" w:sz="0" w:space="0" w:color="auto"/>
            <w:left w:val="none" w:sz="0" w:space="0" w:color="auto"/>
            <w:bottom w:val="none" w:sz="0" w:space="0" w:color="auto"/>
            <w:right w:val="none" w:sz="0" w:space="0" w:color="auto"/>
          </w:divBdr>
          <w:divsChild>
            <w:div w:id="1125008193">
              <w:marLeft w:val="0"/>
              <w:marRight w:val="0"/>
              <w:marTop w:val="0"/>
              <w:marBottom w:val="0"/>
              <w:divBdr>
                <w:top w:val="none" w:sz="0" w:space="0" w:color="auto"/>
                <w:left w:val="none" w:sz="0" w:space="0" w:color="auto"/>
                <w:bottom w:val="none" w:sz="0" w:space="0" w:color="auto"/>
                <w:right w:val="none" w:sz="0" w:space="0" w:color="auto"/>
              </w:divBdr>
              <w:divsChild>
                <w:div w:id="1036273460">
                  <w:marLeft w:val="0"/>
                  <w:marRight w:val="0"/>
                  <w:marTop w:val="0"/>
                  <w:marBottom w:val="0"/>
                  <w:divBdr>
                    <w:top w:val="none" w:sz="0" w:space="0" w:color="auto"/>
                    <w:left w:val="none" w:sz="0" w:space="0" w:color="auto"/>
                    <w:bottom w:val="none" w:sz="0" w:space="0" w:color="auto"/>
                    <w:right w:val="none" w:sz="0" w:space="0" w:color="auto"/>
                  </w:divBdr>
                  <w:divsChild>
                    <w:div w:id="7959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34779">
      <w:bodyDiv w:val="1"/>
      <w:marLeft w:val="0"/>
      <w:marRight w:val="0"/>
      <w:marTop w:val="0"/>
      <w:marBottom w:val="0"/>
      <w:divBdr>
        <w:top w:val="none" w:sz="0" w:space="0" w:color="auto"/>
        <w:left w:val="none" w:sz="0" w:space="0" w:color="auto"/>
        <w:bottom w:val="none" w:sz="0" w:space="0" w:color="auto"/>
        <w:right w:val="none" w:sz="0" w:space="0" w:color="auto"/>
      </w:divBdr>
    </w:div>
    <w:div w:id="2061008161">
      <w:bodyDiv w:val="1"/>
      <w:marLeft w:val="0"/>
      <w:marRight w:val="0"/>
      <w:marTop w:val="0"/>
      <w:marBottom w:val="0"/>
      <w:divBdr>
        <w:top w:val="none" w:sz="0" w:space="0" w:color="auto"/>
        <w:left w:val="none" w:sz="0" w:space="0" w:color="auto"/>
        <w:bottom w:val="none" w:sz="0" w:space="0" w:color="auto"/>
        <w:right w:val="none" w:sz="0" w:space="0" w:color="auto"/>
      </w:divBdr>
      <w:divsChild>
        <w:div w:id="1145586432">
          <w:marLeft w:val="0"/>
          <w:marRight w:val="0"/>
          <w:marTop w:val="0"/>
          <w:marBottom w:val="0"/>
          <w:divBdr>
            <w:top w:val="none" w:sz="0" w:space="0" w:color="auto"/>
            <w:left w:val="none" w:sz="0" w:space="0" w:color="auto"/>
            <w:bottom w:val="none" w:sz="0" w:space="0" w:color="auto"/>
            <w:right w:val="none" w:sz="0" w:space="0" w:color="auto"/>
          </w:divBdr>
          <w:divsChild>
            <w:div w:id="1272974896">
              <w:marLeft w:val="0"/>
              <w:marRight w:val="0"/>
              <w:marTop w:val="0"/>
              <w:marBottom w:val="0"/>
              <w:divBdr>
                <w:top w:val="none" w:sz="0" w:space="0" w:color="auto"/>
                <w:left w:val="none" w:sz="0" w:space="0" w:color="auto"/>
                <w:bottom w:val="none" w:sz="0" w:space="0" w:color="auto"/>
                <w:right w:val="none" w:sz="0" w:space="0" w:color="auto"/>
              </w:divBdr>
              <w:divsChild>
                <w:div w:id="1327248550">
                  <w:marLeft w:val="0"/>
                  <w:marRight w:val="0"/>
                  <w:marTop w:val="0"/>
                  <w:marBottom w:val="0"/>
                  <w:divBdr>
                    <w:top w:val="none" w:sz="0" w:space="0" w:color="auto"/>
                    <w:left w:val="none" w:sz="0" w:space="0" w:color="auto"/>
                    <w:bottom w:val="none" w:sz="0" w:space="0" w:color="auto"/>
                    <w:right w:val="none" w:sz="0" w:space="0" w:color="auto"/>
                  </w:divBdr>
                  <w:divsChild>
                    <w:div w:id="5273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78959">
      <w:bodyDiv w:val="1"/>
      <w:marLeft w:val="0"/>
      <w:marRight w:val="0"/>
      <w:marTop w:val="0"/>
      <w:marBottom w:val="0"/>
      <w:divBdr>
        <w:top w:val="none" w:sz="0" w:space="0" w:color="auto"/>
        <w:left w:val="none" w:sz="0" w:space="0" w:color="auto"/>
        <w:bottom w:val="none" w:sz="0" w:space="0" w:color="auto"/>
        <w:right w:val="none" w:sz="0" w:space="0" w:color="auto"/>
      </w:divBdr>
      <w:divsChild>
        <w:div w:id="2068259198">
          <w:marLeft w:val="0"/>
          <w:marRight w:val="0"/>
          <w:marTop w:val="0"/>
          <w:marBottom w:val="0"/>
          <w:divBdr>
            <w:top w:val="none" w:sz="0" w:space="0" w:color="auto"/>
            <w:left w:val="none" w:sz="0" w:space="0" w:color="auto"/>
            <w:bottom w:val="none" w:sz="0" w:space="0" w:color="auto"/>
            <w:right w:val="none" w:sz="0" w:space="0" w:color="auto"/>
          </w:divBdr>
          <w:divsChild>
            <w:div w:id="1278633440">
              <w:marLeft w:val="0"/>
              <w:marRight w:val="0"/>
              <w:marTop w:val="0"/>
              <w:marBottom w:val="0"/>
              <w:divBdr>
                <w:top w:val="none" w:sz="0" w:space="0" w:color="auto"/>
                <w:left w:val="none" w:sz="0" w:space="0" w:color="auto"/>
                <w:bottom w:val="none" w:sz="0" w:space="0" w:color="auto"/>
                <w:right w:val="none" w:sz="0" w:space="0" w:color="auto"/>
              </w:divBdr>
              <w:divsChild>
                <w:div w:id="1472791090">
                  <w:marLeft w:val="0"/>
                  <w:marRight w:val="0"/>
                  <w:marTop w:val="0"/>
                  <w:marBottom w:val="0"/>
                  <w:divBdr>
                    <w:top w:val="none" w:sz="0" w:space="0" w:color="auto"/>
                    <w:left w:val="none" w:sz="0" w:space="0" w:color="auto"/>
                    <w:bottom w:val="none" w:sz="0" w:space="0" w:color="auto"/>
                    <w:right w:val="none" w:sz="0" w:space="0" w:color="auto"/>
                  </w:divBdr>
                  <w:divsChild>
                    <w:div w:id="8909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33043-F2BA-D04B-85B6-F5E3F7261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30</Pages>
  <Words>40806</Words>
  <Characters>224435</Characters>
  <Application>Microsoft Office Word</Application>
  <DocSecurity>0</DocSecurity>
  <Lines>1870</Lines>
  <Paragraphs>529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Ferreiro Garcia</dc:creator>
  <cp:keywords/>
  <dc:description/>
  <cp:lastModifiedBy>David Ferreiro Garcia</cp:lastModifiedBy>
  <cp:revision>21</cp:revision>
  <dcterms:created xsi:type="dcterms:W3CDTF">2023-02-15T17:38:00Z</dcterms:created>
  <dcterms:modified xsi:type="dcterms:W3CDTF">2023-02-17T12:25:00Z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id="nCH0Fy6P"/&gt;&lt;style id="http://www.zotero.org/styles/molecular-biology-and-evolution" hasBibliography="1" bibliographyStyleHasBeenSet="1"/&gt;&lt;prefs&gt;&lt;pref name="fieldType" value="Field"/&gt;&lt;pref name="a</vt:lpwstr>
  </property>
  <property fmtid="{D5CDD505-2E9C-101B-9397-08002B2CF9AE}" pid="3" name="ZOTERO_PREF_2">
    <vt:lpwstr>utomaticJournalAbbreviations" value="true"/&gt;&lt;pref name="dontAskDelayCitationUpdates" value="true"/&gt;&lt;/prefs&gt;&lt;/data&gt;</vt:lpwstr>
  </property>
</Properties>
</file>